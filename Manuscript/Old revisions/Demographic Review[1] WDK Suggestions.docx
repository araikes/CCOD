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4268DF1B" w:rsidR="006D00DC" w:rsidRDefault="006D00DC" w:rsidP="005025B5">
      <w:pPr>
        <w:jc w:val="center"/>
        <w:rPr>
          <w:b/>
        </w:rPr>
      </w:pPr>
      <w:r>
        <w:rPr>
          <w:b/>
        </w:rPr>
        <w:t>Reporting on Diversity in Concussion-Focused Neurocognitive Research</w:t>
      </w:r>
    </w:p>
    <w:p w14:paraId="100F9F8F" w14:textId="63A00138" w:rsidR="006D00DC" w:rsidRDefault="006D00DC" w:rsidP="006D00DC">
      <w:pPr>
        <w:jc w:val="center"/>
      </w:pPr>
      <w:r>
        <w:t>Adam Raikes</w:t>
      </w:r>
    </w:p>
    <w:p w14:paraId="4C43E474" w14:textId="595E62EE" w:rsidR="006D00DC" w:rsidRPr="006D00DC" w:rsidRDefault="004767D5" w:rsidP="006D00DC">
      <w:pPr>
        <w:jc w:val="center"/>
      </w:pPr>
      <w:r>
        <w:t>University of Arizona</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1C27398" w:rsidR="00BE4E98" w:rsidRDefault="00BE4E98" w:rsidP="00BE4E98">
      <w:r w:rsidRPr="00BE4E98">
        <w:tab/>
        <w:t>Clinical</w:t>
      </w:r>
      <w:r>
        <w:t xml:space="preserve"> diagnoses of concussions involve a multi-faceted approach, including assessments of symptoms, neurocognitive status, posture, behavior and sleep. There is some evidence that individuals from diverse populations (non-Caucasian, non-English) demonstrate performance decrements on common neurocognitive tests. The purpose of this literature review was to determine the prevalence of demographic reporting with respect to race, ethnicity/culture, and language in the context of concussion-related neurocognitive testing. 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67312DB0" w:rsidR="006D00DC" w:rsidRPr="006D00DC" w:rsidRDefault="006D00DC" w:rsidP="00BE4E98">
      <w:pPr>
        <w:rPr>
          <w:b/>
        </w:rPr>
      </w:pPr>
      <w:r>
        <w:rPr>
          <w:b/>
        </w:rPr>
        <w:t xml:space="preserve">Word count: </w:t>
      </w:r>
      <w:r w:rsidR="004767D5">
        <w:t>3810</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2D9777ED"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of both genders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the diagnosis and management of both short- and long-term effects of concussions is a research emphasis for the military as well, as both blast-related and blunt-trauma related concussions are prevalent for deployed servicemen and servicewomen</w:t>
      </w:r>
      <w:ins w:id="0" w:author="Microsoft Office User" w:date="2017-07-09T12:41:00Z">
        <w:r w:rsidR="003A2722">
          <w:t xml:space="preserve"> </w:t>
        </w:r>
        <w:r w:rsidR="003A2722" w:rsidRPr="003A2722">
          <w:rPr>
            <w:highlight w:val="yellow"/>
            <w:rPrChange w:id="1" w:author="Microsoft Office User" w:date="2017-07-09T12:42:00Z">
              <w:rPr/>
            </w:rPrChange>
          </w:rPr>
          <w:t>(REF)</w:t>
        </w:r>
      </w:ins>
      <w:r w:rsidR="008B4859">
        <w:t>.</w:t>
      </w:r>
      <w:r w:rsidR="0075174D">
        <w:t xml:space="preserve"> Finally, though sports- and military-related concussions receive much of the media coverage, the majority of diagnosed mild traumatic brain injuries are the result of motor vehicle accidents</w:t>
      </w:r>
      <w:ins w:id="2" w:author="Microsoft Office User" w:date="2017-07-09T12:42:00Z">
        <w:r w:rsidR="003A2722">
          <w:t xml:space="preserve"> </w:t>
        </w:r>
        <w:r w:rsidR="003A2722" w:rsidRPr="003A2722">
          <w:rPr>
            <w:highlight w:val="yellow"/>
            <w:rPrChange w:id="3" w:author="Microsoft Office User" w:date="2017-07-09T12:42:00Z">
              <w:rPr/>
            </w:rPrChange>
          </w:rPr>
          <w:t>(REF)</w:t>
        </w:r>
      </w:ins>
      <w:r w:rsidR="0075174D">
        <w:t>. Therefore, concussions are not merely a sports and military issue, but one which affects all aspects of society.</w:t>
      </w:r>
    </w:p>
    <w:p w14:paraId="6ABB2F26" w14:textId="2E39878A" w:rsidR="008346E8"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070969">
        <w:instrText xml:space="preserve"> ADDIN ZOTERO_ITEM CSL_CITATION {"citationID":"a1aahv3vbfd","properties":{"formattedCitation":"[5,6]","plainCitation":"[5,6]"},"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363735" w:rsidRPr="00363735">
        <w:rPr>
          <w:rFonts w:cs="Arial"/>
        </w:rPr>
        <w:t>[5,6]</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w:t>
      </w:r>
      <w:r w:rsidR="003E55A6">
        <w:lastRenderedPageBreak/>
        <w:t xml:space="preserve">individuals from numerous cultural and linguistic backgrounds </w:t>
      </w:r>
      <w:r w:rsidR="0074189B">
        <w:t>are</w:t>
      </w:r>
      <w:r w:rsidR="003E55A6">
        <w:t xml:space="preserve"> at risk for concussion</w:t>
      </w:r>
      <w:r w:rsidR="0075174D">
        <w:t>s</w:t>
      </w:r>
      <w:r w:rsidR="003E55A6">
        <w:t>, the need for clinically</w:t>
      </w:r>
      <w:r w:rsidR="0075174D">
        <w:t>-</w:t>
      </w:r>
      <w:r w:rsidR="003E55A6">
        <w:t xml:space="preserve"> </w:t>
      </w:r>
      <w:r w:rsidR="00912287">
        <w:t xml:space="preserve">and </w:t>
      </w:r>
      <w:commentRangeStart w:id="4"/>
      <w:r w:rsidR="00912287">
        <w:t>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commentRangeEnd w:id="4"/>
      <w:r w:rsidR="00AE5A32">
        <w:rPr>
          <w:rStyle w:val="CommentReference"/>
        </w:rPr>
        <w:commentReference w:id="4"/>
      </w:r>
      <w:r w:rsidR="0075174D">
        <w:t xml:space="preserve">. </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47B05FBD"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3221A7F8"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w:t>
      </w:r>
      <w:del w:id="5" w:author="Microsoft Office User" w:date="2017-07-09T12:54:00Z">
        <w:r w:rsidDel="005A6F7B">
          <w:delText xml:space="preserve">functional </w:delText>
        </w:r>
      </w:del>
      <w:r>
        <w:t xml:space="preserve">disruption of brain function </w:t>
      </w:r>
      <w:r>
        <w:fldChar w:fldCharType="begin"/>
      </w:r>
      <w:r w:rsidR="00363735">
        <w:instrText xml:space="preserve"> ADDIN ZOTERO_ITEM CSL_CITATION {"citationID":"lf58qfvbn","properties":{"formattedCitation":"[5,7,8]","plainCitation":"[5,7,8]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363735" w:rsidRPr="00363735">
        <w:rPr>
          <w:rFonts w:cs="Arial"/>
        </w:rPr>
        <w:t>[5,7,8]</w:t>
      </w:r>
      <w:r>
        <w:fldChar w:fldCharType="end"/>
      </w:r>
      <w:r>
        <w:t xml:space="preserve">. Broadly, these disruptions include impairments or changes in cognitive status, behavior, balance, sleep and the presence of somatic symptoms (headache, photo- and phonosensitivity, nausea and vomiting, loss of consciousness) </w:t>
      </w:r>
      <w:r>
        <w:fldChar w:fldCharType="begin"/>
      </w:r>
      <w:r w:rsidR="00070969">
        <w:instrText xml:space="preserve"> ADDIN ZOTERO_ITEM CSL_CITATION {"citationID":"R6ZkJXB9","properties":{"formattedCitation":"{\\rtf [5\\uc0\\u8211{}8]}","plainCitation":"[5–8]"},"citationItems":[{"id":2725,"uris":["http://zotero.org/users/1562642/items/MN5NJ545"],"uri":["http://zotero.org/users/1562642/items/MN5NJ545"],"itemData":{"id":2725,"type":"article-journal","title":"Summary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363735" w:rsidRPr="00363735">
        <w:rPr>
          <w:rFonts w:cs="Arial"/>
          <w:szCs w:val="24"/>
        </w:rPr>
        <w:t>[5–8]</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 xml:space="preserve">s, such that the same incident can yield a number of severe symptoms in </w:t>
      </w:r>
      <w:r w:rsidR="00414C6E">
        <w:lastRenderedPageBreak/>
        <w:t>some and seemingly no symptoms in others</w:t>
      </w:r>
      <w:r w:rsidR="00461A4E">
        <w:t xml:space="preserve">. However, </w:t>
      </w:r>
      <w:r w:rsidR="0075174D">
        <w:t>many</w:t>
      </w:r>
      <w:r w:rsidR="00461A4E">
        <w:t xml:space="preserve"> of </w:t>
      </w:r>
      <w:ins w:id="6" w:author="Microsoft Office User" w:date="2017-07-09T12:55:00Z">
        <w:r w:rsidR="002D4C5F">
          <w:t xml:space="preserve">the </w:t>
        </w:r>
      </w:ins>
      <w:r w:rsidR="00461A4E">
        <w:t xml:space="preserve">symptoms </w:t>
      </w:r>
      <w:del w:id="7" w:author="Microsoft Office User" w:date="2017-07-09T12:55:00Z">
        <w:r w:rsidR="0075174D" w:rsidDel="002D4C5F">
          <w:delText xml:space="preserve">the </w:delText>
        </w:r>
      </w:del>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616B05EF" w:rsidR="00974E3B" w:rsidRDefault="00414C6E" w:rsidP="005025B5">
      <w:pPr>
        <w:spacing w:line="480" w:lineRule="auto"/>
        <w:ind w:firstLine="720"/>
      </w:pPr>
      <w:r>
        <w:t>To further confound this issue, concussion</w:t>
      </w:r>
      <w:del w:id="8" w:author="Microsoft Office User" w:date="2017-07-09T12:56:00Z">
        <w:r w:rsidDel="00681BB2">
          <w:delText xml:space="preserve">s </w:delText>
        </w:r>
        <w:r w:rsidR="00974E3B" w:rsidDel="00681BB2">
          <w:delText>are</w:delText>
        </w:r>
      </w:del>
      <w:ins w:id="9" w:author="Microsoft Office User" w:date="2017-07-09T12:56:00Z">
        <w:r w:rsidR="00681BB2">
          <w:t xml:space="preserve"> is</w:t>
        </w:r>
      </w:ins>
      <w:r w:rsidR="00974E3B">
        <w:t xml:space="preserve"> </w:t>
      </w:r>
      <w:r w:rsidR="0075174D">
        <w:t xml:space="preserve">a </w:t>
      </w:r>
      <w:r w:rsidR="00974E3B">
        <w:t xml:space="preserve">clinical </w:t>
      </w:r>
      <w:r w:rsidR="0075174D">
        <w:t xml:space="preserve">diagnosis </w:t>
      </w:r>
      <w:r w:rsidR="00F263FB">
        <w:fldChar w:fldCharType="begin"/>
      </w:r>
      <w:r w:rsidR="00070969">
        <w:instrText xml:space="preserve"> ADDIN ZOTERO_ITEM CSL_CITATION {"citationID":"ga2p1sDI","properties":{"formattedCitation":"{\\rtf [5\\uc0\\u8211{}8]}","plainCitation":"[5–8]"},"citationItems":[{"id":2725,"uris":["http://zotero.org/users/1562642/items/MN5NJ545"],"uri":["http://zotero.org/users/1562642/items/MN5NJ545"],"itemData":{"id":2725,"type":"article-journal","title":"Summary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363735" w:rsidRPr="00363735">
        <w:rPr>
          <w:rFonts w:cs="Arial"/>
          <w:szCs w:val="24"/>
        </w:rPr>
        <w:t>[5–8]</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363735">
        <w:instrText xml:space="preserve"> ADDIN ZOTERO_ITEM CSL_CITATION {"citationID":"2fuan78ro3","properties":{"formattedCitation":"[5,9]","plainCitation":"[5,9]"},"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363735" w:rsidRPr="00363735">
        <w:rPr>
          <w:rFonts w:cs="Arial"/>
        </w:rPr>
        <w:t>[5,9]</w:t>
      </w:r>
      <w:r w:rsidR="00F263FB">
        <w:fldChar w:fldCharType="end"/>
      </w:r>
      <w:r w:rsidR="00974E3B">
        <w:t xml:space="preserve">. Accordingly, </w:t>
      </w:r>
      <w:commentRangeStart w:id="10"/>
      <w:r w:rsidR="00974E3B">
        <w:t>clinical examination and testing are the centerpiece</w:t>
      </w:r>
      <w:r>
        <w:t>s</w:t>
      </w:r>
      <w:r w:rsidR="00974E3B">
        <w:t xml:space="preserve"> of the concussion diagnosis</w:t>
      </w:r>
      <w:commentRangeEnd w:id="10"/>
      <w:r w:rsidR="00872748">
        <w:rPr>
          <w:rStyle w:val="CommentReference"/>
        </w:rPr>
        <w:commentReference w:id="10"/>
      </w:r>
      <w:r w:rsidR="00974E3B">
        <w:t>. Symptom scales, neurocognitive tests, and balance assessments are commonly utilized to provide a comprehensive evaluation of the individual</w:t>
      </w:r>
      <w:r w:rsidR="00F263FB">
        <w:t xml:space="preserve"> </w:t>
      </w:r>
      <w:r w:rsidR="00F263FB">
        <w:fldChar w:fldCharType="begin"/>
      </w:r>
      <w:r w:rsidR="00363735">
        <w:instrText xml:space="preserve"> ADDIN ZOTERO_ITEM CSL_CITATION {"citationID":"1hoikr4ean","properties":{"formattedCitation":"{\\rtf [10\\uc0\\u8211{}16]}","plainCitation":"[10–16]"},"citationItems":[{"id":2619,"uris":["http://zotero.org/users/1562642/items/AJ8XHXFK"],"uri":["http://zotero.org/users/1562642/items/AJ8XHXFK"],"itemData":{"id":2619,"type":"article-journal","title":"The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363735" w:rsidRPr="00363735">
        <w:rPr>
          <w:rFonts w:cs="Arial"/>
          <w:szCs w:val="24"/>
        </w:rPr>
        <w:t>[10–16]</w:t>
      </w:r>
      <w:r w:rsidR="00F263FB">
        <w:fldChar w:fldCharType="end"/>
      </w:r>
      <w:r w:rsidR="00974E3B">
        <w:t xml:space="preserve">. </w:t>
      </w:r>
      <w:r w:rsidR="00461A4E">
        <w:t>Many of these tools have previously demonstrated validity and reliability in multiple samples</w:t>
      </w:r>
      <w:r w:rsidR="0074189B">
        <w:t xml:space="preserve"> </w:t>
      </w:r>
      <w:r w:rsidR="0074189B">
        <w:fldChar w:fldCharType="begin"/>
      </w:r>
      <w:r w:rsidR="00363735">
        <w:instrText xml:space="preserve"> ADDIN ZOTERO_ITEM CSL_CITATION {"citationID":"1cuf5l9vdu","properties":{"formattedCitation":"{\\rtf [16\\uc0\\u8211{}18]}","plainCitation":"[16–18]"},"citationItems":[{"id":5021,"uris":["http://zotero.org/users/1562642/items/A446IADV"],"uri":["http://zotero.org/users/1562642/items/A446IADV"],"itemData":{"id":5021,"type":"article-journal","title":"Psychometric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363735" w:rsidRPr="00363735">
        <w:rPr>
          <w:rFonts w:cs="Arial"/>
          <w:szCs w:val="24"/>
        </w:rPr>
        <w:t>[16–18]</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363735">
        <w:instrText xml:space="preserve"> ADDIN ZOTERO_ITEM CSL_CITATION {"citationID":"2ddmln0dfa","properties":{"formattedCitation":"[16,19,20]","plainCitation":"[16,19,20]"},"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363735" w:rsidRPr="00363735">
        <w:rPr>
          <w:rFonts w:cs="Arial"/>
        </w:rPr>
        <w:t>[16,19,20]</w:t>
      </w:r>
      <w:r w:rsidR="0074189B">
        <w:fldChar w:fldCharType="end"/>
      </w:r>
      <w:r w:rsidR="00AC4E63">
        <w:t>.</w:t>
      </w:r>
    </w:p>
    <w:p w14:paraId="724505F4" w14:textId="3F67813C"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363735">
        <w:instrText xml:space="preserve"> ADDIN ZOTERO_ITEM CSL_CITATION {"citationID":"nY8kWHmm","properties":{"formattedCitation":"{\\rtf [21\\uc0\\u8211{}23]}","plainCitation":"[21–23]"},"citationItems":[{"id":4747,"uris":["http://zotero.org/users/1562642/items/PIUDATJM"],"uri":["http://zotero.org/users/1562642/items/PIUDATJM"],"itemData":{"id":4747,"type":"article-journal","title":"Exploring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363735" w:rsidRPr="00363735">
        <w:rPr>
          <w:rFonts w:cs="Arial"/>
          <w:szCs w:val="24"/>
        </w:rPr>
        <w:t>[21–23]</w:t>
      </w:r>
      <w:r w:rsidR="0074095B">
        <w:fldChar w:fldCharType="end"/>
      </w:r>
      <w:r>
        <w:t xml:space="preserve">. </w:t>
      </w:r>
      <w:commentRangeStart w:id="11"/>
      <w:r>
        <w:t>These tests</w:t>
      </w:r>
      <w:commentRangeEnd w:id="11"/>
      <w:r w:rsidR="0074537F">
        <w:rPr>
          <w:rStyle w:val="CommentReference"/>
        </w:rPr>
        <w:commentReference w:id="11"/>
      </w:r>
      <w:r>
        <w:t xml:space="preserve"> evaluate 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070969">
        <w:instrText xml:space="preserve"> ADDIN ZOTERO_ITEM CSL_CITATION {"citationID":"188g3f32pg","properties":{"formattedCitation":"[10,24,25]","plainCitation":"[10,24,25]"},"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363735" w:rsidRPr="00363735">
        <w:rPr>
          <w:rFonts w:cs="Arial"/>
        </w:rPr>
        <w:t>[10,24,25]</w:t>
      </w:r>
      <w:r w:rsidR="0074095B">
        <w:fldChar w:fldCharType="end"/>
      </w:r>
      <w:r>
        <w:t xml:space="preserve">. Decrements in these domains are reported in the literature acutely after injury and generally return to pre-injury performance levels within </w:t>
      </w:r>
      <w:r w:rsidR="00414C6E">
        <w:t xml:space="preserve">seven to </w:t>
      </w:r>
      <w:r>
        <w:t>10 days of injury</w:t>
      </w:r>
      <w:r w:rsidR="0074095B">
        <w:t xml:space="preserve"> </w:t>
      </w:r>
      <w:r w:rsidR="0074095B">
        <w:fldChar w:fldCharType="begin"/>
      </w:r>
      <w:r w:rsidR="00070969">
        <w:instrText xml:space="preserve"> ADDIN ZOTERO_ITEM CSL_CITATION {"citationID":"22aehtmgl5","properties":{"formattedCitation":"[24]","plainCitation":"[24]"},"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P."}],"issued":{"date-parts":[["2003",11,19]]}}}],"schema":"https://github.com/citation-style-language/schema/raw/master/csl-citation.json"} </w:instrText>
      </w:r>
      <w:r w:rsidR="0074095B">
        <w:fldChar w:fldCharType="separate"/>
      </w:r>
      <w:r w:rsidR="00363735" w:rsidRPr="00363735">
        <w:rPr>
          <w:rFonts w:cs="Arial"/>
        </w:rPr>
        <w:t>[24]</w:t>
      </w:r>
      <w:r w:rsidR="0074095B">
        <w:fldChar w:fldCharType="end"/>
      </w:r>
      <w:r>
        <w:t xml:space="preserve">. </w:t>
      </w:r>
      <w:commentRangeStart w:id="12"/>
      <w:r>
        <w:t xml:space="preserve">However, </w:t>
      </w:r>
      <w:r w:rsidR="000B3448">
        <w:t>persistent functional deficits have been</w:t>
      </w:r>
      <w:r>
        <w:t xml:space="preserve"> reported long after the clinical resolution of symptoms</w:t>
      </w:r>
      <w:commentRangeEnd w:id="12"/>
      <w:r w:rsidR="0074537F">
        <w:rPr>
          <w:rStyle w:val="CommentReference"/>
        </w:rPr>
        <w:commentReference w:id="12"/>
      </w:r>
      <w:r w:rsidR="00E33A6C">
        <w:t xml:space="preserve"> </w:t>
      </w:r>
      <w:r w:rsidR="00E33A6C">
        <w:fldChar w:fldCharType="begin"/>
      </w:r>
      <w:r w:rsidR="00363735">
        <w:instrText xml:space="preserve"> ADDIN ZOTERO_ITEM CSL_CITATION {"citationID":"1o50vuqq1q","properties":{"formattedCitation":"{\\rtf [26\\uc0\\u8211{}28]}","plainCitation":"[26–28]"},"citationItems":[{"id":2696,"uris":["http://zotero.org/users/1562642/items/7F9MN7JX"],"uri":["http://zotero.org/users/1562642/items/7F9MN7JX"],"itemData":{"id":2696,"type":"article-journal","title":"Functional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363735" w:rsidRPr="00363735">
        <w:rPr>
          <w:rFonts w:cs="Arial"/>
          <w:szCs w:val="24"/>
        </w:rPr>
        <w:t>[26–28]</w:t>
      </w:r>
      <w:r w:rsidR="00E33A6C">
        <w:fldChar w:fldCharType="end"/>
      </w:r>
      <w:r>
        <w:t>.</w:t>
      </w:r>
      <w:r w:rsidR="000B3448">
        <w:t xml:space="preserve"> </w:t>
      </w:r>
    </w:p>
    <w:p w14:paraId="75E34501" w14:textId="6C55903D" w:rsidR="00DC7AE8" w:rsidRDefault="000B3448" w:rsidP="005025B5">
      <w:pPr>
        <w:spacing w:line="480" w:lineRule="auto"/>
        <w:ind w:firstLine="720"/>
      </w:pPr>
      <w:r>
        <w:lastRenderedPageBreak/>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363735">
        <w:instrText xml:space="preserve"> ADDIN ZOTERO_ITEM CSL_CITATION {"citationID":"1jo4jrbiun","properties":{"formattedCitation":"{\\rtf [29\\uc0\\u8211{}32]}","plainCitation":"[29–32]"},"citationItems":[{"id":2107,"uris":["http://zotero.org/users/1562642/items/7GD9BX89"],"uri":["http://zotero.org/users/1562642/items/7GD9BX89"],"itemData":{"id":2107,"type":"article-journal","title":"Neuropsychological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363735" w:rsidRPr="00363735">
        <w:rPr>
          <w:rFonts w:cs="Arial"/>
          <w:szCs w:val="24"/>
        </w:rPr>
        <w:t>[29–32]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5C9AD85B" w:rsidR="00330308" w:rsidRDefault="00330308" w:rsidP="005025B5">
      <w:pPr>
        <w:spacing w:line="480" w:lineRule="auto"/>
      </w:pPr>
      <w:r>
        <w:rPr>
          <w:b/>
        </w:rPr>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070969">
        <w:instrText xml:space="preserve"> ADDIN ZOTERO_ITEM CSL_CITATION {"citationID":"a1lvkgv7bcj","properties":{"formattedCitation":"[33]","plainCitation":"[33]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363735" w:rsidRPr="00363735">
        <w:rPr>
          <w:rFonts w:cs="Arial"/>
        </w:rPr>
        <w:t>[33]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363735">
        <w:instrText xml:space="preserve"> ADDIN ZOTERO_ITEM CSL_CITATION {"citationID":"a2enn74oupi","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363735" w:rsidRPr="00363735">
        <w:rPr>
          <w:rFonts w:cs="Arial"/>
        </w:rPr>
        <w:t>[21]</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w:t>
      </w:r>
      <w:r w:rsidR="00FE0AB3">
        <w:lastRenderedPageBreak/>
        <w:t xml:space="preserve">participants may not represent the breadth of educational, acculturation, </w:t>
      </w:r>
      <w:r w:rsidR="005820B5">
        <w:t>and socioeconomic conditions</w:t>
      </w:r>
      <w:r w:rsidR="00840DAF">
        <w:t>,</w:t>
      </w:r>
      <w:r w:rsidR="005820B5">
        <w:t xml:space="preserve"> which may impact individuals’ pre- and post-injury performance on this test.</w:t>
      </w:r>
    </w:p>
    <w:p w14:paraId="79D72376" w14:textId="7111F01A"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w:t>
      </w:r>
      <w:del w:id="13" w:author="Microsoft Office User" w:date="2017-07-09T13:08:00Z">
        <w:r w:rsidDel="00A657A7">
          <w:delText>n</w:delText>
        </w:r>
      </w:del>
      <w:r>
        <w:t xml:space="preserve"> on</w:t>
      </w:r>
      <w:r w:rsidR="0087723E">
        <w:t xml:space="preserve"> the</w:t>
      </w:r>
      <w:r>
        <w:t xml:space="preserve"> ImPACT</w:t>
      </w:r>
      <w:r w:rsidR="00363735">
        <w:t xml:space="preserve"> </w:t>
      </w:r>
      <w:r w:rsidR="00363735">
        <w:fldChar w:fldCharType="begin"/>
      </w:r>
      <w:r w:rsidR="00363735">
        <w:instrText xml:space="preserve"> ADDIN ZOTERO_ITEM CSL_CITATION {"citationID":"agfpa7h0rp","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363735" w:rsidRPr="00363735">
        <w:rPr>
          <w:rFonts w:cs="Arial"/>
        </w:rPr>
        <w:t>[32]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363735">
        <w:instrText xml:space="preserve"> ADDIN ZOTERO_ITEM CSL_CITATION {"citationID":"18l0jsjco3","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363735" w:rsidRPr="00363735">
        <w:rPr>
          <w:rFonts w:cs="Arial"/>
        </w:rPr>
        <w:t>[32]</w:t>
      </w:r>
      <w:r w:rsidR="00587378">
        <w:fldChar w:fldCharType="end"/>
      </w:r>
      <w:r>
        <w:t>. The similarity of these results may not persist outside of this narrow scope.</w:t>
      </w:r>
    </w:p>
    <w:p w14:paraId="46A23027" w14:textId="3A50B358" w:rsidR="005820B5" w:rsidRDefault="005820B5" w:rsidP="005025B5">
      <w:pPr>
        <w:spacing w:line="480" w:lineRule="auto"/>
      </w:pPr>
      <w:r>
        <w:tab/>
      </w:r>
      <w:r w:rsidR="00364A0D">
        <w:t>Some cross-lingual comparisons have</w:t>
      </w:r>
      <w:r w:rsidR="0075174D">
        <w:t xml:space="preserve"> additionally</w:t>
      </w:r>
      <w:r w:rsidR="00364A0D">
        <w:t xml:space="preserve"> been conducted. </w:t>
      </w:r>
      <w:r w:rsidR="001D594E">
        <w:t>Ott et al. (2014) compared English-speaking athletes to bilingual Spanish-speaking athletes taking the ImPACT in either Spanish or English</w:t>
      </w:r>
      <w:r w:rsidR="00363735">
        <w:t xml:space="preserve"> </w:t>
      </w:r>
      <w:r w:rsidR="00363735">
        <w:fldChar w:fldCharType="begin"/>
      </w:r>
      <w:r w:rsidR="00363735">
        <w:instrText xml:space="preserve"> ADDIN ZOTERO_ITEM CSL_CITATION {"citationID":"adco9mrrbt","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363735" w:rsidRPr="00363735">
        <w:rPr>
          <w:rFonts w:cs="Arial"/>
        </w:rPr>
        <w:t>[31]</w:t>
      </w:r>
      <w:r w:rsidR="00363735">
        <w:fldChar w:fldCharType="end"/>
      </w:r>
      <w:r w:rsidR="001D594E">
        <w:t xml:space="preserve">. They demonstrated that Spanish-speaking athletes </w:t>
      </w:r>
      <w:del w:id="14" w:author="Microsoft Office User" w:date="2017-07-09T13:09:00Z">
        <w:r w:rsidR="001D594E" w:rsidDel="00911672">
          <w:delText xml:space="preserve">taking </w:delText>
        </w:r>
      </w:del>
      <w:ins w:id="15" w:author="Microsoft Office User" w:date="2017-07-09T13:09:00Z">
        <w:r w:rsidR="00911672">
          <w:t>completing</w:t>
        </w:r>
        <w:r w:rsidR="00911672">
          <w:t xml:space="preserve"> </w:t>
        </w:r>
      </w:ins>
      <w:r w:rsidR="001D594E">
        <w:t xml:space="preserve">the ImPACT performed worse than either Spanish- and English-speaking taking the test in English. Furthermore, </w:t>
      </w:r>
      <w:commentRangeStart w:id="16"/>
      <w:r w:rsidR="001D594E">
        <w:t>Spanish</w:t>
      </w:r>
      <w:commentRangeEnd w:id="16"/>
      <w:r w:rsidR="00911672">
        <w:rPr>
          <w:rStyle w:val="CommentReference"/>
        </w:rPr>
        <w:commentReference w:id="16"/>
      </w:r>
      <w:r w:rsidR="001D594E">
        <w:t xml:space="preserve">-speaking athletes </w:t>
      </w:r>
      <w:del w:id="17" w:author="Microsoft Office User" w:date="2017-07-09T13:10:00Z">
        <w:r w:rsidR="001D594E" w:rsidDel="00911672">
          <w:delText xml:space="preserve">taking </w:delText>
        </w:r>
      </w:del>
      <w:ins w:id="18" w:author="Microsoft Office User" w:date="2017-07-09T13:10:00Z">
        <w:r w:rsidR="00911672">
          <w:t>administered</w:t>
        </w:r>
        <w:r w:rsidR="00911672">
          <w:t xml:space="preserve"> </w:t>
        </w:r>
      </w:ins>
      <w:r w:rsidR="001D594E">
        <w:t>the test in English performed more poorly than English-speaking athletes. The authors note that this study highlights the need for caution when administering the ImPACT to Spanish- and English-speaking Hispanics.</w:t>
      </w:r>
    </w:p>
    <w:p w14:paraId="021B267D" w14:textId="399B7B37" w:rsidR="00270F8B" w:rsidRPr="00330308" w:rsidRDefault="00270F8B" w:rsidP="005025B5">
      <w:pPr>
        <w:spacing w:line="480" w:lineRule="auto"/>
      </w:pPr>
      <w:r>
        <w:tab/>
      </w:r>
      <w:r w:rsidR="00364A0D">
        <w:t>In short,</w:t>
      </w:r>
      <w:r>
        <w:t xml:space="preserve"> race,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364A0D">
        <w:t>. We therefore must first</w:t>
      </w:r>
      <w:r>
        <w:t xml:space="preserve"> determine </w:t>
      </w:r>
      <w:r w:rsidR="00364A0D">
        <w:t xml:space="preserve">whether </w:t>
      </w:r>
      <w:r>
        <w:t>these important demographic features</w:t>
      </w:r>
      <w:r w:rsidR="00376BAE">
        <w:t xml:space="preserve"> (e.g. race, culture/ethnicity, and language)</w:t>
      </w:r>
      <w:r w:rsidR="00364A0D">
        <w:t xml:space="preserve"> are being reported,</w:t>
      </w:r>
      <w:r>
        <w:t xml:space="preserve"> and then identify to what extent </w:t>
      </w:r>
      <w:r w:rsidR="00376BAE">
        <w:t>they</w:t>
      </w:r>
      <w:r w:rsidR="00742F3D">
        <w:t xml:space="preserve"> are factored into the analysis and interpretation of concussion-related neurocognitive outcomes. </w:t>
      </w:r>
    </w:p>
    <w:p w14:paraId="5C741C15" w14:textId="525D4BDC" w:rsidR="00E542C3" w:rsidRDefault="00E542C3" w:rsidP="005025B5">
      <w:pPr>
        <w:spacing w:line="480" w:lineRule="auto"/>
        <w:jc w:val="center"/>
        <w:rPr>
          <w:b/>
        </w:rPr>
      </w:pPr>
      <w:r>
        <w:rPr>
          <w:b/>
        </w:rPr>
        <w:lastRenderedPageBreak/>
        <w:t xml:space="preserve">Overview of </w:t>
      </w:r>
      <w:r w:rsidR="002D2328">
        <w:rPr>
          <w:b/>
        </w:rPr>
        <w:t>L</w:t>
      </w:r>
      <w:r>
        <w:rPr>
          <w:b/>
        </w:rPr>
        <w:t>iterature</w:t>
      </w:r>
    </w:p>
    <w:p w14:paraId="0F85500A" w14:textId="5639BE56" w:rsidR="003109BB" w:rsidRPr="002D2328" w:rsidRDefault="003109BB" w:rsidP="005025B5">
      <w:pPr>
        <w:spacing w:line="480" w:lineRule="auto"/>
        <w:rPr>
          <w:b/>
        </w:rPr>
      </w:pPr>
      <w:r w:rsidRPr="002D2328">
        <w:rPr>
          <w:b/>
        </w:rPr>
        <w:t>Search strategy</w:t>
      </w:r>
    </w:p>
    <w:p w14:paraId="085C4117" w14:textId="42B91BD1"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Psychology and Behavioral Science Collection (all available through EBSCOHost at Utah State</w:t>
      </w:r>
      <w:r w:rsidR="00376BAE">
        <w:t xml:space="preserve"> University</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69461BC5" w:rsidR="009D6CC1" w:rsidRDefault="009D6CC1" w:rsidP="00E70DEE">
      <w:pPr>
        <w:pStyle w:val="ListParagraph"/>
        <w:numPr>
          <w:ilvl w:val="0"/>
          <w:numId w:val="2"/>
        </w:numPr>
        <w:spacing w:line="480" w:lineRule="auto"/>
      </w:pPr>
      <w:r>
        <w:t xml:space="preserve">Articles reported on specific neurocognitive or neuropsychological tests. Articles were not excluded </w:t>
      </w:r>
      <w:r w:rsidR="00C12EC9">
        <w:t>if test scores were used to stratify individuals into groups (e.g., post-concussion syndrome (PCS) or no PCS)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lastRenderedPageBreak/>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and subconcussive effects (e.g., repetitive head impacts from boxing or soccer without formal 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635551CC" w:rsidR="009D6CC1" w:rsidRDefault="00C12EC9" w:rsidP="00E70DEE">
      <w:pPr>
        <w:spacing w:line="480" w:lineRule="auto"/>
        <w:ind w:firstLine="810"/>
      </w:pPr>
      <w:r>
        <w:t xml:space="preserve">After applying inclusion criteria, </w:t>
      </w:r>
      <w:r w:rsidR="00041D20">
        <w:t>1254</w:t>
      </w:r>
      <w:r>
        <w:t xml:space="preserve"> articles remained</w:t>
      </w:r>
      <w:r w:rsidR="009D6CC1">
        <w:t xml:space="preserve">. For these remaining articles, 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1AFFB086"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 xml:space="preserve">coded.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w:t>
      </w:r>
      <w:r w:rsidR="009331B6">
        <w:lastRenderedPageBreak/>
        <w:t xml:space="preserve">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5BF8EA0A" w:rsidR="00285A77" w:rsidRDefault="00285A77" w:rsidP="005025B5">
      <w:pPr>
        <w:spacing w:line="480" w:lineRule="auto"/>
      </w:pPr>
      <w:r>
        <w:tab/>
      </w:r>
      <w:r w:rsidR="00A87E63">
        <w:t xml:space="preserve">Coded articles were then sorted to determine the frequency of reporting various racial, ethnic and linguistic participant and testing distributions. 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D67BF7">
        <w:instrText xml:space="preserve"> ADDIN ZOTERO_ITEM CSL_CITATION {"citationID":"a1t7pbqgf2q","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D67BF7" w:rsidRPr="00363735">
        <w:rPr>
          <w:rFonts w:cs="Arial"/>
        </w:rPr>
        <w:t>[34]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D67BF7">
        <w:instrText xml:space="preserve"> ADDIN ZOTERO_ITEM CSL_CITATION {"citationID":"a270e9fqpvi","properties":{"formattedCitation":"[35]","plainCitation":"[35]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D67BF7" w:rsidRPr="00363735">
        <w:rPr>
          <w:rFonts w:cs="Arial"/>
        </w:rPr>
        <w:t>[35]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5EF0F06F" w:rsidR="00A1779C" w:rsidRDefault="009707AF" w:rsidP="005025B5">
      <w:pPr>
        <w:spacing w:line="480" w:lineRule="auto"/>
      </w:pPr>
      <w:r>
        <w:tab/>
        <w:t xml:space="preserve">Despite some evidence for racial, cultural/ethnic, and linguistic influence on neurocognitive testing, demographics are under-reported in the literature. 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lastRenderedPageBreak/>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2CE1E452"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 distributions</w:t>
      </w:r>
      <w:r w:rsidR="00E22667">
        <w:t xml:space="preserve"> (Table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these demographic characteristics</w:t>
      </w:r>
      <w:r w:rsidR="007A4493">
        <w:t xml:space="preserve"> </w:t>
      </w:r>
      <w:r w:rsidR="007A4493">
        <w:fldChar w:fldCharType="begin"/>
      </w:r>
      <w:r w:rsidR="00070969">
        <w:instrText xml:space="preserve"> ADDIN ZOTERO_ITEM CSL_CITATION {"citationID":"GQo3Ro4J","properties":{"formattedCitation":"{\\rtf [21,31,32,34,36\\uc0\\u8211{}45]}","plainCitation":"[21,31,32,34,36–45]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363735" w:rsidRPr="00363735">
        <w:rPr>
          <w:rFonts w:cs="Arial"/>
          <w:szCs w:val="24"/>
        </w:rPr>
        <w:t>[21,31,32,34,36–45]</w:t>
      </w:r>
      <w:r w:rsidR="007A4493">
        <w:fldChar w:fldCharType="end"/>
      </w:r>
      <w:r w:rsidR="007A4493">
        <w:t xml:space="preserve">. </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1A83485B"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070969">
        <w:instrText xml:space="preserve"> ADDIN ZOTERO_ITEM CSL_CITATION {"citationID":"aj9ck0llm2","properties":{"formattedCitation":"[46,47]","plainCitation":"[46,47]"},"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363735" w:rsidRPr="00363735">
        <w:rPr>
          <w:rFonts w:cs="Arial"/>
        </w:rPr>
        <w:t>[46,47]</w:t>
      </w:r>
      <w:r w:rsidR="00E70DEE">
        <w:fldChar w:fldCharType="end"/>
      </w:r>
      <w:r w:rsidR="00E70DEE">
        <w:t xml:space="preserve">, while one simply noted “comparable… ethnic backgrounds” between groups </w:t>
      </w:r>
      <w:r w:rsidR="00E70DEE">
        <w:fldChar w:fldCharType="begin"/>
      </w:r>
      <w:r w:rsidR="00363735">
        <w:instrText xml:space="preserve"> ADDIN ZOTERO_ITEM CSL_CITATION {"citationID":"a27n1aho3te","properties":{"formattedCitation":"[48]","plainCitation":"[48]"},"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363735" w:rsidRPr="00363735">
        <w:rPr>
          <w:rFonts w:cs="Arial"/>
        </w:rPr>
        <w:t>[48]</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t>
      </w:r>
      <w:r w:rsidR="00F739EA">
        <w:lastRenderedPageBreak/>
        <w:t>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363735">
        <w:instrText xml:space="preserve"> ADDIN ZOTERO_ITEM CSL_CITATION {"citationID":"ak3fgn3nm8","properties":{"formattedCitation":"[49]","plainCitation":"[49]"},"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363735" w:rsidRPr="00363735">
        <w:rPr>
          <w:rFonts w:cs="Arial"/>
        </w:rPr>
        <w:t>[49]</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759AC034"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1973E10" w14:textId="3BE7CEA2"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 (assumed to be a proxy for cultural</w:t>
      </w:r>
      <w:r w:rsidR="007353E0">
        <w:t>/</w:t>
      </w:r>
      <w:r w:rsidR="009930DA">
        <w:t>ethnic background)</w:t>
      </w:r>
      <w:r w:rsidR="001A352F">
        <w:t>,</w:t>
      </w:r>
      <w:r w:rsidR="009930DA">
        <w:t xml:space="preserve"> 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590E22ED" w:rsidR="00696BCD" w:rsidRDefault="0025112E" w:rsidP="005025B5">
      <w:pPr>
        <w:spacing w:line="480" w:lineRule="auto"/>
        <w:ind w:firstLine="720"/>
      </w:pPr>
      <w:r>
        <w:lastRenderedPageBreak/>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t xml:space="preserve">American </w:t>
      </w:r>
      <w:r>
        <w:t xml:space="preserve">football players </w:t>
      </w:r>
      <w:r>
        <w:fldChar w:fldCharType="begin"/>
      </w:r>
      <w:r w:rsidR="00363735">
        <w:instrText xml:space="preserve"> ADDIN ZOTERO_ITEM CSL_CITATION {"citationID":"lki5efmtp","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363735" w:rsidRPr="00363735">
        <w:rPr>
          <w:rFonts w:cs="Arial"/>
        </w:rPr>
        <w:t>[32]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363735">
        <w:instrText xml:space="preserve"> ADDIN ZOTERO_ITEM CSL_CITATION {"citationID":"23np0b5min","properties":{"formattedCitation":"[39]","plainCitation":"[39]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363735" w:rsidRPr="00363735">
        <w:rPr>
          <w:rFonts w:cs="Arial"/>
        </w:rPr>
        <w:t>[39]</w:t>
      </w:r>
      <w:r w:rsidR="00251B34">
        <w:fldChar w:fldCharType="end"/>
      </w:r>
      <w:r w:rsidR="00251B34">
        <w:t xml:space="preserve">.  </w:t>
      </w:r>
      <w:r w:rsidR="00696BCD">
        <w:t xml:space="preserve">Furthermore, while white individuals were more likely to report amnesia than individuals identified as “other”, there were no difference between amnesia and non-amnesia groups on ImPACT </w:t>
      </w:r>
      <w:commentRangeStart w:id="19"/>
      <w:r w:rsidR="00696BCD">
        <w:t>subscales</w:t>
      </w:r>
      <w:commentRangeEnd w:id="19"/>
      <w:r w:rsidR="00696BCD">
        <w:rPr>
          <w:rStyle w:val="CommentReference"/>
        </w:rPr>
        <w:commentReference w:id="19"/>
      </w:r>
      <w:r w:rsidR="00EE0390">
        <w:t xml:space="preserve"> </w:t>
      </w:r>
      <w:r w:rsidR="00EE0390">
        <w:fldChar w:fldCharType="begin"/>
      </w:r>
      <w:r w:rsidR="00070969">
        <w:instrText xml:space="preserve"> ADDIN ZOTERO_ITEM CSL_CITATION {"citationID":"a1dcquhmi22","properties":{"formattedCitation":"[44]","plainCitation":"[44]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363735" w:rsidRPr="00363735">
        <w:rPr>
          <w:rFonts w:cs="Arial"/>
        </w:rPr>
        <w:t>[44]</w:t>
      </w:r>
      <w:r w:rsidR="00EE0390">
        <w:fldChar w:fldCharType="end"/>
      </w:r>
      <w:r w:rsidR="00696BCD">
        <w:t xml:space="preserve">. </w:t>
      </w:r>
    </w:p>
    <w:p w14:paraId="1D45F9F2" w14:textId="27DC042B"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363735">
        <w:instrText xml:space="preserve"> ADDIN ZOTERO_ITEM CSL_CITATION {"citationID":"2f06qr53q","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363735" w:rsidRPr="00363735">
        <w:rPr>
          <w:rFonts w:cs="Arial"/>
        </w:rPr>
        <w:t>[21]</w:t>
      </w:r>
      <w:r w:rsidR="00044BD6">
        <w:fldChar w:fldCharType="end"/>
      </w:r>
      <w:r w:rsidR="00044BD6">
        <w:t xml:space="preserve">. Additionally, boxers were shown to have a significant decrease </w:t>
      </w:r>
      <w:r w:rsidR="006A4CF7">
        <w:t xml:space="preserve">in </w:t>
      </w:r>
      <w:r w:rsidR="00044BD6">
        <w:t xml:space="preserve">processing speed with increasing fight exposure after adjusting for age, race, and education </w:t>
      </w:r>
      <w:r w:rsidR="00044BD6">
        <w:fldChar w:fldCharType="begin"/>
      </w:r>
      <w:r w:rsidR="00363735">
        <w:instrText xml:space="preserve"> ADDIN ZOTERO_ITEM CSL_CITATION {"citationID":"1moqv2f8fv","properties":{"formattedCitation":"[37]","plainCitation":"[37]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363735" w:rsidRPr="00363735">
        <w:rPr>
          <w:rFonts w:cs="Arial"/>
        </w:rPr>
        <w:t>[37]</w:t>
      </w:r>
      <w:r w:rsidR="00044BD6">
        <w:fldChar w:fldCharType="end"/>
      </w:r>
      <w:r w:rsidR="00044BD6">
        <w:t xml:space="preserve">. </w:t>
      </w:r>
      <w:r w:rsidR="004011B5">
        <w:t xml:space="preserve">Furthermore, non-European New Zealanders tended to perform less well on CNS Vital Signs at 12-months post injury than European New </w:t>
      </w:r>
      <w:commentRangeStart w:id="20"/>
      <w:r w:rsidR="004011B5">
        <w:t>Zealanders</w:t>
      </w:r>
      <w:commentRangeEnd w:id="20"/>
      <w:r w:rsidR="004011B5">
        <w:rPr>
          <w:rStyle w:val="CommentReference"/>
        </w:rPr>
        <w:commentReference w:id="20"/>
      </w:r>
      <w:r w:rsidR="00EE0390">
        <w:t xml:space="preserve"> </w:t>
      </w:r>
      <w:r w:rsidR="00EE0390">
        <w:fldChar w:fldCharType="begin"/>
      </w:r>
      <w:r w:rsidR="00363735">
        <w:instrText xml:space="preserve"> ADDIN ZOTERO_ITEM CSL_CITATION {"citationID":"a28noauvhv9","properties":{"formattedCitation":"[36]","plainCitation":"[36]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363735" w:rsidRPr="00363735">
        <w:rPr>
          <w:rFonts w:cs="Arial"/>
        </w:rPr>
        <w:t>[36]</w:t>
      </w:r>
      <w:r w:rsidR="00EE0390">
        <w:fldChar w:fldCharType="end"/>
      </w:r>
      <w:r w:rsidR="004011B5">
        <w:t xml:space="preserve">. However, the authors are careful to note that cultural bias, rather than true differences in test outcomes, may be </w:t>
      </w:r>
      <w:r w:rsidR="00696BCD">
        <w:t>partially explanatory in this case.</w:t>
      </w:r>
      <w:r w:rsidR="004011B5">
        <w:t xml:space="preserve"> </w:t>
      </w:r>
    </w:p>
    <w:p w14:paraId="55B838CF" w14:textId="5AC595BC" w:rsidR="00AC0E5B" w:rsidRDefault="00AC0E5B" w:rsidP="005025B5">
      <w:pPr>
        <w:spacing w:line="480" w:lineRule="auto"/>
        <w:ind w:firstLine="720"/>
      </w:pPr>
      <w:r>
        <w:t xml:space="preserve">Additionally lower test-retest reliability on ImPACT for </w:t>
      </w:r>
      <w:r w:rsidR="004376AB">
        <w:t xml:space="preserve">American </w:t>
      </w:r>
      <w:r>
        <w:t xml:space="preserve">college students compared to Irish students was reported in one article </w:t>
      </w:r>
      <w:r>
        <w:fldChar w:fldCharType="begin"/>
      </w:r>
      <w:r w:rsidR="00363735">
        <w:instrText xml:space="preserve"> ADDIN ZOTERO_ITEM CSL_CITATION {"citationID":"62lhnrura","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363735" w:rsidRPr="00363735">
        <w:rPr>
          <w:rFonts w:cs="Arial"/>
        </w:rPr>
        <w:t>[45]</w:t>
      </w:r>
      <w:r>
        <w:fldChar w:fldCharType="end"/>
      </w:r>
      <w:r>
        <w:t xml:space="preserve">. However, the groups did not complete the second and third administrations on the same time scale. The Irish students completed tests on days seven and fourteen from baseline whereas the US students completed them on days 45 and 50 </w:t>
      </w:r>
      <w:r>
        <w:fldChar w:fldCharType="begin"/>
      </w:r>
      <w:r w:rsidR="00363735">
        <w:instrText xml:space="preserve"> ADDIN ZOTERO_ITEM CSL_CITATION {"citationID":"8u8girbo4","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363735" w:rsidRPr="00363735">
        <w:rPr>
          <w:rFonts w:cs="Arial"/>
        </w:rPr>
        <w:t>[45]</w:t>
      </w:r>
      <w:r>
        <w:fldChar w:fldCharType="end"/>
      </w:r>
      <w:r>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12F90B35" w:rsidR="00255D91" w:rsidRDefault="00D82134" w:rsidP="005025B5">
      <w:pPr>
        <w:spacing w:line="480" w:lineRule="auto"/>
        <w:ind w:firstLine="720"/>
      </w:pPr>
      <w:r>
        <w:lastRenderedPageBreak/>
        <w:t xml:space="preserve">Across the </w:t>
      </w:r>
      <w:r w:rsidR="00EE0390">
        <w:t>168</w:t>
      </w:r>
      <w:r>
        <w:t xml:space="preserve"> articles reporting participant language distributions,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070969">
        <w:instrText xml:space="preserve"> ADDIN ZOTERO_ITEM CSL_CITATION {"citationID":"a13fka7uvoh","properties":{"formattedCitation":"[46]","plainCitation":"[46]"},"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363735" w:rsidRPr="00363735">
        <w:rPr>
          <w:rFonts w:cs="Arial"/>
        </w:rPr>
        <w:t>[46]</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1A2ED0C9" w14:textId="3D0268DC"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363735">
        <w:instrText xml:space="preserve"> ADDIN ZOTERO_ITEM CSL_CITATION {"citationID":"l86rr9paa","properties":{"formattedCitation":"[31,38,41]","plainCitation":"[31,38,41]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363735" w:rsidRPr="00363735">
        <w:rPr>
          <w:rFonts w:cs="Arial"/>
        </w:rPr>
        <w:t>[31,38,41]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363735">
        <w:instrText xml:space="preserve"> ADDIN ZOTERO_ITEM CSL_CITATION {"citationID":"14guhgldb1","properties":{"formattedCitation":"[40]","plainCitation":"[40]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363735" w:rsidRPr="00363735">
        <w:rPr>
          <w:rFonts w:cs="Arial"/>
        </w:rPr>
        <w:t>[40]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t>Summary</w:t>
      </w:r>
    </w:p>
    <w:p w14:paraId="0F471308" w14:textId="19DAC2D8" w:rsidR="00261582" w:rsidRDefault="00742F3D" w:rsidP="005025B5">
      <w:pPr>
        <w:spacing w:line="480" w:lineRule="auto"/>
      </w:pPr>
      <w:r>
        <w:rPr>
          <w:b/>
        </w:rPr>
        <w:lastRenderedPageBreak/>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E450FB">
        <w:t xml:space="preserve">the </w:t>
      </w:r>
      <w:r w:rsidR="009707AF">
        <w:t xml:space="preserve">cultural and linguistic diversity in the </w:t>
      </w:r>
      <w:r w:rsidR="00D67D1B">
        <w:t>United States</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FC999D5" w:rsidR="00EF1B42" w:rsidRDefault="00EF1B42" w:rsidP="005025B5">
      <w:pPr>
        <w:spacing w:line="480" w:lineRule="auto"/>
        <w:ind w:firstLine="720"/>
      </w:pPr>
      <w:r>
        <w:t>Desp</w:t>
      </w:r>
      <w:r w:rsidR="00D67D1B">
        <w:t xml:space="preserve">ite such diversity, </w:t>
      </w:r>
      <w:commentRangeStart w:id="21"/>
      <w:r w:rsidR="00D67D1B">
        <w:t>fewer than 4</w:t>
      </w:r>
      <w:r>
        <w:t xml:space="preserve">0% of the </w:t>
      </w:r>
      <w:r w:rsidR="007E4C85">
        <w:t>articles</w:t>
      </w:r>
      <w:r>
        <w:t xml:space="preserve"> </w:t>
      </w:r>
      <w:r w:rsidR="00D67D1B">
        <w:t>identified in this review r</w:t>
      </w:r>
      <w:r>
        <w:t>eport</w:t>
      </w:r>
      <w:r w:rsidR="00D67D1B">
        <w:t>ed</w:t>
      </w:r>
      <w:r>
        <w:t xml:space="preserve"> </w:t>
      </w:r>
      <w:r w:rsidR="00261582">
        <w:t>participant distributions with respect to race, culture/ethnicity, or language</w:t>
      </w:r>
      <w:commentRangeEnd w:id="21"/>
      <w:r w:rsidR="0009761D">
        <w:rPr>
          <w:rStyle w:val="CommentReference"/>
        </w:rPr>
        <w:commentReference w:id="21"/>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3DD21626" w:rsidR="00D00793" w:rsidRDefault="00261582" w:rsidP="005025B5">
      <w:pPr>
        <w:spacing w:line="480" w:lineRule="auto"/>
      </w:pPr>
      <w:r>
        <w:tab/>
        <w:t>However, o</w:t>
      </w:r>
      <w:r w:rsidR="00AC66E1">
        <w:t>n the basis of this review, there is cause for caution when administering neurocognitive tests, particularly ImPACT, to individual</w:t>
      </w:r>
      <w:r w:rsidR="009707AF">
        <w:t>s from</w:t>
      </w:r>
      <w:r w:rsidR="00E450FB">
        <w:t xml:space="preserve"> non-English speaking</w:t>
      </w:r>
      <w:r w:rsidR="009707AF">
        <w:t xml:space="preserve"> populations</w:t>
      </w:r>
      <w:r w:rsidR="00E450FB">
        <w:t xml:space="preserve"> as well as individuals who do not identify as “white,”, “Caucasian”, or a similar variant</w:t>
      </w:r>
      <w:r w:rsidR="00AC66E1">
        <w:t xml:space="preserve">. Specifically, there is evidence that Spanish-English bilinguals perform </w:t>
      </w:r>
      <w:r w:rsidR="004376AB">
        <w:t xml:space="preserve">worse </w:t>
      </w:r>
      <w:r w:rsidR="00AC66E1">
        <w:t xml:space="preserve">under non-concussed conditions regardless of </w:t>
      </w:r>
      <w:r w:rsidR="00AF1261">
        <w:t>the test language</w:t>
      </w:r>
      <w:r w:rsidR="00AC66E1">
        <w:t xml:space="preserve"> (Spanish or English) than their English-only counte</w:t>
      </w:r>
      <w:r w:rsidR="00AF1261">
        <w:t xml:space="preserve">rparts, though taking the test in </w:t>
      </w:r>
      <w:r w:rsidR="00AF1261">
        <w:lastRenderedPageBreak/>
        <w:t xml:space="preserve">English consistently yields higher scores </w:t>
      </w:r>
      <w:r w:rsidR="00AF1261">
        <w:fldChar w:fldCharType="begin"/>
      </w:r>
      <w:r w:rsidR="00363735">
        <w:instrText xml:space="preserve"> ADDIN ZOTERO_ITEM CSL_CITATION {"citationID":"qji14uab2","properties":{"formattedCitation":"[31,38,41]","plainCitation":"[31,38,41]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363735" w:rsidRPr="00363735">
        <w:rPr>
          <w:rFonts w:cs="Arial"/>
        </w:rPr>
        <w:t>[31,38,41]</w:t>
      </w:r>
      <w:r w:rsidR="00AF1261">
        <w:fldChar w:fldCharType="end"/>
      </w:r>
      <w:r w:rsidR="00AF1261">
        <w:t xml:space="preserve">. This is true </w:t>
      </w:r>
      <w:commentRangeStart w:id="22"/>
      <w:r w:rsidR="00AF1261">
        <w:t xml:space="preserve">even when these bilingual individuals take the test in the language that they prefer </w:t>
      </w:r>
      <w:r w:rsidR="00AF1261">
        <w:fldChar w:fldCharType="begin"/>
      </w:r>
      <w:r w:rsidR="00363735">
        <w:instrText xml:space="preserve"> ADDIN ZOTERO_ITEM CSL_CITATION {"citationID":"jlodgoeuc","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363735" w:rsidRPr="00363735">
        <w:rPr>
          <w:rFonts w:cs="Arial"/>
        </w:rPr>
        <w:t>[31]</w:t>
      </w:r>
      <w:r w:rsidR="00AF1261">
        <w:fldChar w:fldCharType="end"/>
      </w:r>
      <w:commentRangeEnd w:id="22"/>
      <w:r w:rsidR="008A6D1D">
        <w:rPr>
          <w:rStyle w:val="CommentReference"/>
        </w:rPr>
        <w:commentReference w:id="22"/>
      </w:r>
      <w:r w:rsidR="00AF1261">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363735">
        <w:instrText xml:space="preserve"> ADDIN ZOTERO_ITEM CSL_CITATION {"citationID":"1jl80ishll","properties":{"formattedCitation":"[40,45]","plainCitation":"[40,45]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363735" w:rsidRPr="00363735">
        <w:rPr>
          <w:rFonts w:cs="Arial"/>
        </w:rPr>
        <w:t>[40,45]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363735">
        <w:instrText xml:space="preserve"> ADDIN ZOTERO_ITEM CSL_CITATION {"citationID":"22h3u16uj3","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363735" w:rsidRPr="00363735">
        <w:rPr>
          <w:rFonts w:cs="Arial"/>
        </w:rPr>
        <w:t>[32]</w:t>
      </w:r>
      <w:r w:rsidR="00AF1261">
        <w:fldChar w:fldCharType="end"/>
      </w:r>
      <w:r w:rsidR="00AF1261">
        <w:t xml:space="preserve"> and increased likelihood of cognitive impairment </w:t>
      </w:r>
      <w:r w:rsidR="00AF1261">
        <w:fldChar w:fldCharType="begin"/>
      </w:r>
      <w:r w:rsidR="00363735">
        <w:instrText xml:space="preserve"> ADDIN ZOTERO_ITEM CSL_CITATION {"citationID":"WO2jHNC6","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363735" w:rsidRPr="00363735">
        <w:rPr>
          <w:rFonts w:cs="Arial"/>
        </w:rPr>
        <w:t>[21]</w:t>
      </w:r>
      <w:r w:rsidR="00AF1261">
        <w:fldChar w:fldCharType="end"/>
      </w:r>
      <w:r w:rsidR="005471F5">
        <w:t xml:space="preserve"> in non-American or non-White samples, respectively. </w:t>
      </w:r>
      <w:r w:rsidR="000E3DD3">
        <w:t xml:space="preserve"> </w:t>
      </w:r>
    </w:p>
    <w:p w14:paraId="67955312" w14:textId="4EF3B66B" w:rsidR="005471F5" w:rsidRDefault="009707AF" w:rsidP="005025B5">
      <w:pPr>
        <w:spacing w:line="480" w:lineRule="auto"/>
        <w:ind w:firstLine="720"/>
      </w:pPr>
      <w:r>
        <w:t>T</w:t>
      </w:r>
      <w:r w:rsidR="00464E8E">
        <w:t xml:space="preserve">he lack of reporting race, culture/ethnicity, and language distributions 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26DADCAF"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Doing so will allow for better </w:t>
      </w:r>
      <w:r w:rsidR="009707AF">
        <w:t>external 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w:t>
      </w:r>
      <w:r>
        <w:lastRenderedPageBreak/>
        <w:t xml:space="preserve">endeavor </w:t>
      </w:r>
      <w:r w:rsidR="00B13672">
        <w:t xml:space="preserve">to recruit </w:t>
      </w:r>
      <w:r>
        <w:t xml:space="preserve">samples </w:t>
      </w:r>
      <w:r w:rsidR="00B13672">
        <w:t>more</w:t>
      </w:r>
      <w:r w:rsidR="00B13672" w:rsidRPr="00B13672">
        <w:t xml:space="preserve"> </w:t>
      </w:r>
      <w:r w:rsidR="00B13672">
        <w:t>representative</w:t>
      </w:r>
      <w:r w:rsidR="00B14AFC">
        <w:t xml:space="preserve"> </w:t>
      </w:r>
      <w:r w:rsidR="00B13672">
        <w:t xml:space="preserve">of the </w:t>
      </w:r>
      <w:commentRangeStart w:id="23"/>
      <w:r w:rsidR="00B13672">
        <w:t>population of the US</w:t>
      </w:r>
      <w:commentRangeEnd w:id="23"/>
      <w:r w:rsidR="003913FC">
        <w:rPr>
          <w:rStyle w:val="CommentReference"/>
        </w:rPr>
        <w:commentReference w:id="23"/>
      </w:r>
      <w:r>
        <w:t>.</w:t>
      </w:r>
      <w:r w:rsidR="007751AC">
        <w:t xml:space="preserve"> This will help to ensure greater applicability </w:t>
      </w:r>
      <w:r w:rsidR="00B13672">
        <w:t xml:space="preserve">of the findings to </w:t>
      </w:r>
      <w:r w:rsidR="007751AC">
        <w:t>the general population.</w:t>
      </w:r>
    </w:p>
    <w:p w14:paraId="3AAC5947" w14:textId="65508AE0" w:rsidR="007751AC" w:rsidRDefault="007751AC" w:rsidP="005025B5">
      <w:pPr>
        <w:spacing w:line="480" w:lineRule="auto"/>
      </w:pPr>
      <w:r>
        <w:tab/>
        <w:t>Second, research is needed to more fully identify differences in neurocognitive outcomes</w:t>
      </w:r>
      <w:r w:rsidR="00C15D6A">
        <w:t xml:space="preserve"> of different populations</w:t>
      </w:r>
      <w:r>
        <w:t>. There is limited</w:t>
      </w:r>
      <w:r w:rsidR="00C15D6A">
        <w:t xml:space="preserve"> but emerging </w:t>
      </w:r>
      <w:r>
        <w:t xml:space="preserve">evidence for differences between English-speaking White Americans and those from other backgrounds.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commentRangeStart w:id="24"/>
      <w:r>
        <w:rPr>
          <w:b/>
        </w:rPr>
        <w:t>Recommendations for Practice</w:t>
      </w:r>
      <w:commentRangeEnd w:id="24"/>
      <w:r w:rsidR="008F605D">
        <w:rPr>
          <w:rStyle w:val="CommentReference"/>
        </w:rPr>
        <w:commentReference w:id="24"/>
      </w:r>
    </w:p>
    <w:p w14:paraId="30F9C3AF" w14:textId="0899232F" w:rsidR="006B0C92" w:rsidRDefault="007751AC" w:rsidP="005025B5">
      <w:pPr>
        <w:spacing w:line="480" w:lineRule="auto"/>
      </w:pPr>
      <w:r>
        <w:tab/>
      </w:r>
      <w:r w:rsidR="0012495A">
        <w:t>There is</w:t>
      </w:r>
      <w:r>
        <w:t xml:space="preserve"> limited evidence </w:t>
      </w:r>
      <w:r w:rsidR="0012495A">
        <w:t>identifying</w:t>
      </w:r>
      <w:r w:rsidR="009707AF">
        <w:t xml:space="preserve"> </w:t>
      </w:r>
      <w:r>
        <w:t>differences between demographic groups</w:t>
      </w:r>
      <w:r w:rsidR="0012495A">
        <w:t xml:space="preserve"> both in the United States and internationally. In light of these differences,</w:t>
      </w:r>
      <w:r>
        <w:t xml:space="preserve"> clinical interpretation of neurocognitive outcomes</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 with diverse populations, neurocognitive outcomes at baseline and post-injury may not reflect the true capacity of the individual</w:t>
      </w:r>
      <w:r w:rsidR="001579F4">
        <w:t>,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lastRenderedPageBreak/>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w:t>
      </w:r>
      <w:bookmarkStart w:id="25" w:name="_GoBack"/>
      <w:bookmarkEnd w:id="25"/>
      <w:r w:rsidR="00840DAF">
        <w:t xml:space="preserve">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7389AD25" w14:textId="77777777" w:rsidR="00B325F2" w:rsidRPr="00B325F2" w:rsidRDefault="00E542C3" w:rsidP="00B325F2">
      <w:pPr>
        <w:pStyle w:val="Bibliography"/>
        <w:rPr>
          <w:rFonts w:cs="Arial"/>
        </w:rPr>
      </w:pPr>
      <w:r>
        <w:rPr>
          <w:b/>
        </w:rPr>
        <w:fldChar w:fldCharType="begin"/>
      </w:r>
      <w:r w:rsidR="00B325F2">
        <w:rPr>
          <w:b/>
        </w:rPr>
        <w:instrText xml:space="preserve"> ADDIN ZOTERO_BIBL {"custom":[]} CSL_BIBLIOGRAPHY </w:instrText>
      </w:r>
      <w:r>
        <w:rPr>
          <w:b/>
        </w:rPr>
        <w:fldChar w:fldCharType="separate"/>
      </w:r>
      <w:r w:rsidR="00B325F2" w:rsidRPr="00B325F2">
        <w:rPr>
          <w:rFonts w:cs="Arial"/>
        </w:rPr>
        <w:t xml:space="preserve">1. Langlois JA, Rutland-Brown W, Wald MM. The epidemiology and impact of traumatic brain injury: a brief overview. J. Head Trauma Rehabil. 2006;21:375–8. </w:t>
      </w:r>
    </w:p>
    <w:p w14:paraId="03C44913" w14:textId="77777777" w:rsidR="00B325F2" w:rsidRPr="00B325F2" w:rsidRDefault="00B325F2" w:rsidP="00B325F2">
      <w:pPr>
        <w:pStyle w:val="Bibliography"/>
        <w:rPr>
          <w:rFonts w:cs="Arial"/>
        </w:rPr>
      </w:pPr>
      <w:r w:rsidRPr="00B325F2">
        <w:rPr>
          <w:rFonts w:cs="Arial"/>
        </w:rPr>
        <w:t xml:space="preserve">2. McCrea M, Hammeke T, Olsen G, Leo P, Guskiewicz KM. Unreported concussion in high school football players: implications for prevention. Clin. J. Sport Med. 2004;14:13–17. </w:t>
      </w:r>
    </w:p>
    <w:p w14:paraId="1C340F48" w14:textId="77777777" w:rsidR="00B325F2" w:rsidRPr="00B325F2" w:rsidRDefault="00B325F2" w:rsidP="00B325F2">
      <w:pPr>
        <w:pStyle w:val="Bibliography"/>
        <w:rPr>
          <w:rFonts w:cs="Arial"/>
        </w:rPr>
      </w:pPr>
      <w:r w:rsidRPr="00B325F2">
        <w:rPr>
          <w:rFonts w:cs="Arial"/>
        </w:rPr>
        <w:t xml:space="preserve">3. Meehan WP, Mannix RC, O’Brien MJ, Collins MW. The prevalence of undiagnosed concussions in athletes. Clin. J. Sport Med. Off. J. Can. Acad. Sport Med. 2013;23:339–42. </w:t>
      </w:r>
    </w:p>
    <w:p w14:paraId="143B0B89" w14:textId="77777777" w:rsidR="00B325F2" w:rsidRPr="00B325F2" w:rsidRDefault="00B325F2" w:rsidP="00B325F2">
      <w:pPr>
        <w:pStyle w:val="Bibliography"/>
        <w:rPr>
          <w:rFonts w:cs="Arial"/>
        </w:rPr>
      </w:pPr>
      <w:r w:rsidRPr="00B325F2">
        <w:rPr>
          <w:rFonts w:cs="Arial"/>
        </w:rPr>
        <w:t xml:space="preserve">4. Zuckerman SL, Kerr ZY, Yengo-Kahn A, Wasserman E, Covassin T, Solomon GS. Epidemiology of sports-related concussion in NCAA athletes from 2009-2010 to 2013-2014 incidence, recurrence, and mechanisms. Am. J. Sports Med. 2015;43:2654–62. </w:t>
      </w:r>
    </w:p>
    <w:p w14:paraId="38363A19" w14:textId="77777777" w:rsidR="00B325F2" w:rsidRPr="00B325F2" w:rsidRDefault="00B325F2" w:rsidP="00B325F2">
      <w:pPr>
        <w:pStyle w:val="Bibliography"/>
        <w:rPr>
          <w:rFonts w:cs="Arial"/>
        </w:rPr>
      </w:pPr>
      <w:r w:rsidRPr="00B325F2">
        <w:rPr>
          <w:rFonts w:cs="Arial"/>
        </w:rPr>
        <w:t xml:space="preserve">5. McCrory P, Meeuwisse WH, Aubry M, Cantu RC, Dvořák J, Echemendia RJ, et al. Consensus statement on concussion in sport: The 4th International Conference on Concussion in Sport held in Zurich, November 2012. Br. J. Sports Med. 2013;47:1–12. </w:t>
      </w:r>
    </w:p>
    <w:p w14:paraId="135F94D2" w14:textId="77777777" w:rsidR="00B325F2" w:rsidRPr="00B325F2" w:rsidRDefault="00B325F2" w:rsidP="00B325F2">
      <w:pPr>
        <w:pStyle w:val="Bibliography"/>
        <w:rPr>
          <w:rFonts w:cs="Arial"/>
        </w:rPr>
      </w:pPr>
      <w:r w:rsidRPr="00B325F2">
        <w:rPr>
          <w:rFonts w:cs="Arial"/>
        </w:rPr>
        <w:t xml:space="preserve">6. McCrory P, Meeuwisse W, Dvorak J, Aubry M, Bailes J, Broglio S, et al. Consensus statement on concussion in sport—the 5th international conference on concussion in sport held in Berlin, October 2016. Br. J. Sports Med. 2017;51:838–47. </w:t>
      </w:r>
    </w:p>
    <w:p w14:paraId="54DCF78E" w14:textId="77777777" w:rsidR="00B325F2" w:rsidRPr="00B325F2" w:rsidRDefault="00B325F2" w:rsidP="00B325F2">
      <w:pPr>
        <w:pStyle w:val="Bibliography"/>
        <w:rPr>
          <w:rFonts w:cs="Arial"/>
        </w:rPr>
      </w:pPr>
      <w:r w:rsidRPr="00B325F2">
        <w:rPr>
          <w:rFonts w:cs="Arial"/>
        </w:rPr>
        <w:t xml:space="preserve">7.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3C11F66D" w14:textId="77777777" w:rsidR="00B325F2" w:rsidRPr="00B325F2" w:rsidRDefault="00B325F2" w:rsidP="00B325F2">
      <w:pPr>
        <w:pStyle w:val="Bibliography"/>
        <w:rPr>
          <w:rFonts w:cs="Arial"/>
        </w:rPr>
      </w:pPr>
      <w:r w:rsidRPr="00B325F2">
        <w:rPr>
          <w:rFonts w:cs="Arial"/>
        </w:rPr>
        <w:t xml:space="preserve">8. Jha N, Cantu R, Gennarelli TA, Tator CH, Bailes JE, Giza C, et al. International concussion consensus 2015. Curr. Res. Concussion. 2015;2:68–80. </w:t>
      </w:r>
    </w:p>
    <w:p w14:paraId="18278665" w14:textId="77777777" w:rsidR="00B325F2" w:rsidRPr="00B325F2" w:rsidRDefault="00B325F2" w:rsidP="00B325F2">
      <w:pPr>
        <w:pStyle w:val="Bibliography"/>
        <w:rPr>
          <w:rFonts w:cs="Arial"/>
        </w:rPr>
      </w:pPr>
      <w:r w:rsidRPr="00B325F2">
        <w:rPr>
          <w:rFonts w:cs="Arial"/>
        </w:rPr>
        <w:t xml:space="preserve">9. McCrory P. Summary and agreement statement of the 2nd International Conference on Concussion in Sport, Prague 2004. Br. J. Sports Med. 2005;39:i78–86. </w:t>
      </w:r>
    </w:p>
    <w:p w14:paraId="3F5B9F84" w14:textId="77777777" w:rsidR="00B325F2" w:rsidRPr="00B325F2" w:rsidRDefault="00B325F2" w:rsidP="00B325F2">
      <w:pPr>
        <w:pStyle w:val="Bibliography"/>
        <w:rPr>
          <w:rFonts w:cs="Arial"/>
        </w:rPr>
      </w:pPr>
      <w:r w:rsidRPr="00B325F2">
        <w:rPr>
          <w:rFonts w:cs="Arial"/>
        </w:rPr>
        <w:t xml:space="preserve">10. Broglio SP, Puetz TW. The effect of sport concussion on neurocognitive function, self-report symptoms and postural control. Sports Med. 2008;38:53–67. </w:t>
      </w:r>
    </w:p>
    <w:p w14:paraId="39036817" w14:textId="77777777" w:rsidR="00B325F2" w:rsidRPr="00B325F2" w:rsidRDefault="00B325F2" w:rsidP="00B325F2">
      <w:pPr>
        <w:pStyle w:val="Bibliography"/>
        <w:rPr>
          <w:rFonts w:cs="Arial"/>
        </w:rPr>
      </w:pPr>
      <w:r w:rsidRPr="00B325F2">
        <w:rPr>
          <w:rFonts w:cs="Arial"/>
        </w:rPr>
        <w:t xml:space="preserve">11. Collins MW, Grindel SH, Lovell MR, Dede DE, Moser DJ, Phalin BR, et al. Relationship between concussion and neuropsychological performance in college football players. JAMA J. Am. Med. Assoc. 1999;282:964–70. </w:t>
      </w:r>
    </w:p>
    <w:p w14:paraId="52BD0BBA" w14:textId="77777777" w:rsidR="00B325F2" w:rsidRPr="00B325F2" w:rsidRDefault="00B325F2" w:rsidP="00B325F2">
      <w:pPr>
        <w:pStyle w:val="Bibliography"/>
        <w:rPr>
          <w:rFonts w:cs="Arial"/>
        </w:rPr>
      </w:pPr>
      <w:r w:rsidRPr="00B325F2">
        <w:rPr>
          <w:rFonts w:cs="Arial"/>
        </w:rPr>
        <w:t xml:space="preserve">12. Collins MW, Iverson GL, Lovell MR, McKeag DB, Norwig J, Maroon J. On-field predictors of neuropsychological and symptom deficit following sports-related concussion. Clin. J. Sport Med. 2003;13:222–229. </w:t>
      </w:r>
    </w:p>
    <w:p w14:paraId="3977C273" w14:textId="77777777" w:rsidR="00B325F2" w:rsidRPr="00B325F2" w:rsidRDefault="00B325F2" w:rsidP="00B325F2">
      <w:pPr>
        <w:pStyle w:val="Bibliography"/>
        <w:rPr>
          <w:rFonts w:cs="Arial"/>
        </w:rPr>
      </w:pPr>
      <w:r w:rsidRPr="00B325F2">
        <w:rPr>
          <w:rFonts w:cs="Arial"/>
        </w:rPr>
        <w:lastRenderedPageBreak/>
        <w:t xml:space="preserve">13. Covassin T, Elbin RJ, Harris W, Parker T, Kontos AP. The role of age and sex in symptoms, neurocognitive performance, and postural stability in athletes after concussion. Am. J. Sports Med. 2012;40:1303–12. </w:t>
      </w:r>
    </w:p>
    <w:p w14:paraId="426B947D" w14:textId="77777777" w:rsidR="00B325F2" w:rsidRPr="00B325F2" w:rsidRDefault="00B325F2" w:rsidP="00B325F2">
      <w:pPr>
        <w:pStyle w:val="Bibliography"/>
        <w:rPr>
          <w:rFonts w:cs="Arial"/>
        </w:rPr>
      </w:pPr>
      <w:r w:rsidRPr="00B325F2">
        <w:rPr>
          <w:rFonts w:cs="Arial"/>
        </w:rPr>
        <w:t xml:space="preserve">14. Guskiewicz KM. Balance assessment in the management of sport-related concussion. Clin. Sports Med. 2011;30:89–102. </w:t>
      </w:r>
    </w:p>
    <w:p w14:paraId="342C49AA" w14:textId="77777777" w:rsidR="00B325F2" w:rsidRPr="00B325F2" w:rsidRDefault="00B325F2" w:rsidP="00B325F2">
      <w:pPr>
        <w:pStyle w:val="Bibliography"/>
        <w:rPr>
          <w:rFonts w:cs="Arial"/>
        </w:rPr>
      </w:pPr>
      <w:r w:rsidRPr="00B325F2">
        <w:rPr>
          <w:rFonts w:cs="Arial"/>
        </w:rPr>
        <w:t xml:space="preserve">15. Peterson CL, Ferrara MS, Mrazik M, Piland S, Elliott R. Evaluation of neuropsychological domain scores and postural stability following cerebral concussion in sports. Clin. J. Sport Med. 2003;13:230–237. </w:t>
      </w:r>
    </w:p>
    <w:p w14:paraId="2212D8D3" w14:textId="77777777" w:rsidR="00B325F2" w:rsidRPr="00B325F2" w:rsidRDefault="00B325F2" w:rsidP="00B325F2">
      <w:pPr>
        <w:pStyle w:val="Bibliography"/>
        <w:rPr>
          <w:rFonts w:cs="Arial"/>
        </w:rPr>
      </w:pPr>
      <w:r w:rsidRPr="00B325F2">
        <w:rPr>
          <w:rFonts w:cs="Arial"/>
        </w:rPr>
        <w:t xml:space="preserve">16. Schatz P, Pardini JE, Lovell MR, Collins MW, Podell K. Sensitivity and specificity of the ImPACT test battery for concussion in athletes. Arch. Clin. Neuropsychol. 2006;21:91–9. </w:t>
      </w:r>
    </w:p>
    <w:p w14:paraId="4814D6DE" w14:textId="77777777" w:rsidR="00B325F2" w:rsidRPr="00B325F2" w:rsidRDefault="00B325F2" w:rsidP="00B325F2">
      <w:pPr>
        <w:pStyle w:val="Bibliography"/>
        <w:rPr>
          <w:rFonts w:cs="Arial"/>
        </w:rPr>
      </w:pPr>
      <w:r w:rsidRPr="00B325F2">
        <w:rPr>
          <w:rFonts w:cs="Arial"/>
        </w:rPr>
        <w:t xml:space="preserve">17. Valovich McLeod TC, Barr WB, McCrea M, Guskiewicz KM. Psychometric and measurement properties of concussion assessment tools in youth sports. J. Athl. Train. 2006;41:399–408. </w:t>
      </w:r>
    </w:p>
    <w:p w14:paraId="6283CFAC" w14:textId="77777777" w:rsidR="00B325F2" w:rsidRPr="00B325F2" w:rsidRDefault="00B325F2" w:rsidP="00B325F2">
      <w:pPr>
        <w:pStyle w:val="Bibliography"/>
        <w:rPr>
          <w:rFonts w:cs="Arial"/>
        </w:rPr>
      </w:pPr>
      <w:r w:rsidRPr="00B325F2">
        <w:rPr>
          <w:rFonts w:cs="Arial"/>
        </w:rPr>
        <w:t xml:space="preserve">18. Sady MD, Vaughan CG, Gioia GA. Psychometric characteristics of the Postconcussion Symptom Inventory in children and adolescents. Arch. Clin. Neuropsychol. 2014;29:348–63. </w:t>
      </w:r>
    </w:p>
    <w:p w14:paraId="75C2EF32" w14:textId="77777777" w:rsidR="00B325F2" w:rsidRPr="00B325F2" w:rsidRDefault="00B325F2" w:rsidP="00B325F2">
      <w:pPr>
        <w:pStyle w:val="Bibliography"/>
        <w:rPr>
          <w:rFonts w:cs="Arial"/>
        </w:rPr>
      </w:pPr>
      <w:r w:rsidRPr="00B325F2">
        <w:rPr>
          <w:rFonts w:cs="Arial"/>
        </w:rPr>
        <w:t xml:space="preserve">19. Schatz P, Sandel N. Sensitivity and specificity of the online version of ImPACT in high school and collegiate athletes. Am. J. Sports Med. 2013;41:321–6. </w:t>
      </w:r>
    </w:p>
    <w:p w14:paraId="525F38B7" w14:textId="77777777" w:rsidR="00B325F2" w:rsidRPr="00B325F2" w:rsidRDefault="00B325F2" w:rsidP="00B325F2">
      <w:pPr>
        <w:pStyle w:val="Bibliography"/>
        <w:rPr>
          <w:rFonts w:cs="Arial"/>
        </w:rPr>
      </w:pPr>
      <w:r w:rsidRPr="00B325F2">
        <w:rPr>
          <w:rFonts w:cs="Arial"/>
        </w:rPr>
        <w:t xml:space="preserve">20. Barr WB, McCrea M. Sensitivity and specificity of standardized neurocognitive testing immediately following sports concussion. J. Int. Neuropsychol. Soc. 2001;7:693–702. </w:t>
      </w:r>
    </w:p>
    <w:p w14:paraId="2A0F9F85" w14:textId="77777777" w:rsidR="00B325F2" w:rsidRPr="00B325F2" w:rsidRDefault="00B325F2" w:rsidP="00B325F2">
      <w:pPr>
        <w:pStyle w:val="Bibliography"/>
        <w:rPr>
          <w:rFonts w:cs="Arial"/>
        </w:rPr>
      </w:pPr>
      <w:r w:rsidRPr="00B325F2">
        <w:rPr>
          <w:rFonts w:cs="Arial"/>
        </w:rPr>
        <w:t xml:space="preserve">21. Kontos AP, Elbin RJ, Covassin T, Larson E. Exploring differences in computerized neurocognitive concussion testing between African American and White athletes. Arch. Clin. Neuropsychol. 2010;25:734–44. </w:t>
      </w:r>
    </w:p>
    <w:p w14:paraId="34677F65" w14:textId="77777777" w:rsidR="00B325F2" w:rsidRPr="00B325F2" w:rsidRDefault="00B325F2" w:rsidP="00B325F2">
      <w:pPr>
        <w:pStyle w:val="Bibliography"/>
        <w:rPr>
          <w:rFonts w:cs="Arial"/>
        </w:rPr>
      </w:pPr>
      <w:r w:rsidRPr="00B325F2">
        <w:rPr>
          <w:rFonts w:cs="Arial"/>
        </w:rPr>
        <w:t xml:space="preserve">22. McCrea M, Kelly JP, Randolph C, Kluge J, Bartolic E, Finn G, et al. Standardized Assessment of Concussion (SAC): on-site mental status evaluation of the athlete. J. Head Trauma Rehabil. 1998;13:27–35. </w:t>
      </w:r>
    </w:p>
    <w:p w14:paraId="018F0383" w14:textId="77777777" w:rsidR="00B325F2" w:rsidRPr="00B325F2" w:rsidRDefault="00B325F2" w:rsidP="00B325F2">
      <w:pPr>
        <w:pStyle w:val="Bibliography"/>
        <w:rPr>
          <w:rFonts w:cs="Arial"/>
        </w:rPr>
      </w:pPr>
      <w:r w:rsidRPr="00B325F2">
        <w:rPr>
          <w:rFonts w:cs="Arial"/>
        </w:rPr>
        <w:t xml:space="preserve">23. Collie A, Maruff P, Makdissi M, McCrory P, McStephen M, Darby D. CogSport: reliability and correlation with conventional cognitive tests used in postconcussion medical evaluations. Clin. J. Sport Med. 2003;13:28–32. </w:t>
      </w:r>
    </w:p>
    <w:p w14:paraId="66866672" w14:textId="77777777" w:rsidR="00B325F2" w:rsidRPr="00B325F2" w:rsidRDefault="00B325F2" w:rsidP="00B325F2">
      <w:pPr>
        <w:pStyle w:val="Bibliography"/>
        <w:rPr>
          <w:rFonts w:cs="Arial"/>
        </w:rPr>
      </w:pPr>
      <w:r w:rsidRPr="00B325F2">
        <w:rPr>
          <w:rFonts w:cs="Arial"/>
        </w:rPr>
        <w:t xml:space="preserve">24. McCrea M, Guskiewicz KM, Marshall SW, Barr W, Randolph C, Cantu RC, et al. Acute effects and recovery time following concussion in collegiate football players: The NCAA Concussion Study. JAMA J. Am. Med. Assoc. 2003;290:2556–63. </w:t>
      </w:r>
    </w:p>
    <w:p w14:paraId="4D15038C" w14:textId="77777777" w:rsidR="00B325F2" w:rsidRPr="00B325F2" w:rsidRDefault="00B325F2" w:rsidP="00B325F2">
      <w:pPr>
        <w:pStyle w:val="Bibliography"/>
        <w:rPr>
          <w:rFonts w:cs="Arial"/>
        </w:rPr>
      </w:pPr>
      <w:r w:rsidRPr="00B325F2">
        <w:rPr>
          <w:rFonts w:cs="Arial"/>
        </w:rPr>
        <w:t xml:space="preserve">25. McCrea M, Kelly JP, Randolph C, Cisler R, Berger L. Immediate neurocognitive effects of concussion. Neurosurgery. 2002;50:1032–1042. </w:t>
      </w:r>
    </w:p>
    <w:p w14:paraId="3A35F8E3" w14:textId="77777777" w:rsidR="00B325F2" w:rsidRPr="00B325F2" w:rsidRDefault="00B325F2" w:rsidP="00B325F2">
      <w:pPr>
        <w:pStyle w:val="Bibliography"/>
        <w:rPr>
          <w:rFonts w:cs="Arial"/>
        </w:rPr>
      </w:pPr>
      <w:r w:rsidRPr="00B325F2">
        <w:rPr>
          <w:rFonts w:cs="Arial"/>
        </w:rPr>
        <w:lastRenderedPageBreak/>
        <w:t xml:space="preserve">26. Chen J-K, Johnston KM, Frey S, Petrides M, Worsley K, Ptito A. Functional abnormalities in symptomatic concussed athletes: an fMRI study. NeuroImage. 2004;22:68–82. </w:t>
      </w:r>
    </w:p>
    <w:p w14:paraId="4399ECF0" w14:textId="77777777" w:rsidR="00B325F2" w:rsidRPr="00B325F2" w:rsidRDefault="00B325F2" w:rsidP="00B325F2">
      <w:pPr>
        <w:pStyle w:val="Bibliography"/>
        <w:rPr>
          <w:rFonts w:cs="Arial"/>
        </w:rPr>
      </w:pPr>
      <w:r w:rsidRPr="00B325F2">
        <w:rPr>
          <w:rFonts w:cs="Arial"/>
        </w:rPr>
        <w:t xml:space="preserve">27. Gosselin N, Bottari C, Chen J-K, Petrides M, Tinawi S, de Guise É, et al. Electrophysiology and functional MRI in post-acute mild traumatic brain injury. J. Neurotrauma. 2011;28:329–41. </w:t>
      </w:r>
    </w:p>
    <w:p w14:paraId="0323902D" w14:textId="77777777" w:rsidR="00B325F2" w:rsidRPr="00B325F2" w:rsidRDefault="00B325F2" w:rsidP="00B325F2">
      <w:pPr>
        <w:pStyle w:val="Bibliography"/>
        <w:rPr>
          <w:rFonts w:cs="Arial"/>
        </w:rPr>
      </w:pPr>
      <w:r w:rsidRPr="00B325F2">
        <w:rPr>
          <w:rFonts w:cs="Arial"/>
        </w:rPr>
        <w:t xml:space="preserve">28. McAllister TW, Sparling MB, Flashman LA, Guerin SJ, Mamourian AC, Saykin AJ. Differential working memory load effects after mild traumatic brain injury. NeuroImage. 2001;14:1004–1012. </w:t>
      </w:r>
    </w:p>
    <w:p w14:paraId="065ED1C9" w14:textId="77777777" w:rsidR="00B325F2" w:rsidRPr="00B325F2" w:rsidRDefault="00B325F2" w:rsidP="00B325F2">
      <w:pPr>
        <w:pStyle w:val="Bibliography"/>
        <w:rPr>
          <w:rFonts w:cs="Arial"/>
        </w:rPr>
      </w:pPr>
      <w:r w:rsidRPr="00B325F2">
        <w:rPr>
          <w:rFonts w:cs="Arial"/>
        </w:rPr>
        <w:t xml:space="preserve">29. Tsushima WT, Siu AM. Neuropsychological test performance of Hawai’i high school athletes: updated Hawai’i immediate post-concussion assessment and cognitive testing data. Hawaii J. Med. Public Health. 2014;73:208–11. </w:t>
      </w:r>
    </w:p>
    <w:p w14:paraId="7EA2D1C7" w14:textId="77777777" w:rsidR="00B325F2" w:rsidRPr="00B325F2" w:rsidRDefault="00B325F2" w:rsidP="00B325F2">
      <w:pPr>
        <w:pStyle w:val="Bibliography"/>
        <w:rPr>
          <w:rFonts w:cs="Arial"/>
        </w:rPr>
      </w:pPr>
      <w:r w:rsidRPr="00B325F2">
        <w:rPr>
          <w:rFonts w:cs="Arial"/>
        </w:rPr>
        <w:t xml:space="preserve">30. Tsushima WT, Oshiro R, Zimbra D. Neuropsychological test performance of Hawai’i high school athletes: Hawai’i ImPACT normative data. Hawaii Med. J. 2008;67:93–5. </w:t>
      </w:r>
    </w:p>
    <w:p w14:paraId="4756B43F" w14:textId="77777777" w:rsidR="00B325F2" w:rsidRPr="00B325F2" w:rsidRDefault="00B325F2" w:rsidP="00B325F2">
      <w:pPr>
        <w:pStyle w:val="Bibliography"/>
        <w:rPr>
          <w:rFonts w:cs="Arial"/>
        </w:rPr>
      </w:pPr>
      <w:r w:rsidRPr="00B325F2">
        <w:rPr>
          <w:rFonts w:cs="Arial"/>
        </w:rPr>
        <w:t xml:space="preserve">31. Ott S, Schatz P, Solomon G, Ryan JJ. Neurocognitive performance and symptom profiles of Spanish-speaking Hispanic athletes on the ImPACT Test. Arch. Clin. Neuropsychol. 2014;29:152–63. </w:t>
      </w:r>
    </w:p>
    <w:p w14:paraId="644DB445" w14:textId="77777777" w:rsidR="00B325F2" w:rsidRPr="00B325F2" w:rsidRDefault="00B325F2" w:rsidP="00B325F2">
      <w:pPr>
        <w:pStyle w:val="Bibliography"/>
        <w:rPr>
          <w:rFonts w:cs="Arial"/>
        </w:rPr>
      </w:pPr>
      <w:r w:rsidRPr="00B325F2">
        <w:rPr>
          <w:rFonts w:cs="Arial"/>
        </w:rPr>
        <w:t xml:space="preserve">32.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14099DAD" w14:textId="77777777" w:rsidR="00B325F2" w:rsidRPr="00B325F2" w:rsidRDefault="00B325F2" w:rsidP="00B325F2">
      <w:pPr>
        <w:pStyle w:val="Bibliography"/>
        <w:rPr>
          <w:rFonts w:cs="Arial"/>
        </w:rPr>
      </w:pPr>
      <w:r w:rsidRPr="00B325F2">
        <w:rPr>
          <w:rFonts w:cs="Arial"/>
        </w:rPr>
        <w:t xml:space="preserve">33. Maroon JC, Lovell MR, Norwig J, Podell K, Powell JW, Hartl R. Cerebral concussion in athletes: Evaluation and neuropsychological testing. Neurosurgery. 2000;47:659–672. </w:t>
      </w:r>
    </w:p>
    <w:p w14:paraId="4FF2AAD2" w14:textId="77777777" w:rsidR="00B325F2" w:rsidRPr="00B325F2" w:rsidRDefault="00B325F2" w:rsidP="00B325F2">
      <w:pPr>
        <w:pStyle w:val="Bibliography"/>
        <w:rPr>
          <w:rFonts w:cs="Arial"/>
        </w:rPr>
      </w:pPr>
      <w:r w:rsidRPr="00B325F2">
        <w:rPr>
          <w:rFonts w:cs="Arial"/>
        </w:rPr>
        <w:t xml:space="preserve">34. Macciocchi SN, Seel RT, Thompson N. The impact of mild traumatic brain injury on cognitive functioning following co-occurring spinal cord injury. Arch. Clin. Neuropsychol. 2013;28:684–91. </w:t>
      </w:r>
    </w:p>
    <w:p w14:paraId="2B90243D" w14:textId="77777777" w:rsidR="00B325F2" w:rsidRPr="00B325F2" w:rsidRDefault="00B325F2" w:rsidP="00B325F2">
      <w:pPr>
        <w:pStyle w:val="Bibliography"/>
        <w:rPr>
          <w:rFonts w:cs="Arial"/>
        </w:rPr>
      </w:pPr>
      <w:r w:rsidRPr="00B325F2">
        <w:rPr>
          <w:rFonts w:cs="Arial"/>
        </w:rPr>
        <w:t xml:space="preserve">35. Cole WR, Arrieux JP, Schwab K, Ivins BJ, Qashu FM, Lewis SC. Test–retest reliability of four computerized neurocognitive assessment tools in an active duty military population. Arch. Clin. Neuropsychol. 2013;28:732–42. </w:t>
      </w:r>
    </w:p>
    <w:p w14:paraId="53CB0BDB" w14:textId="77777777" w:rsidR="00B325F2" w:rsidRPr="00B325F2" w:rsidRDefault="00B325F2" w:rsidP="00B325F2">
      <w:pPr>
        <w:pStyle w:val="Bibliography"/>
        <w:rPr>
          <w:rFonts w:cs="Arial"/>
        </w:rPr>
      </w:pPr>
      <w:r w:rsidRPr="00B325F2">
        <w:rPr>
          <w:rFonts w:cs="Arial"/>
        </w:rPr>
        <w:t xml:space="preserve">36. Barker-Collo S, Jones K, Theadom A, Starkey N, Dowell A, McPherson K, et al. Neuropsychological outcome and its correlates in the first year after adult mild traumatic brain injury: A population-based New Zealand study. Brain Inj. 2015;29:1604–16. </w:t>
      </w:r>
    </w:p>
    <w:p w14:paraId="2F92A647" w14:textId="77777777" w:rsidR="00B325F2" w:rsidRPr="00B325F2" w:rsidRDefault="00B325F2" w:rsidP="00B325F2">
      <w:pPr>
        <w:pStyle w:val="Bibliography"/>
        <w:rPr>
          <w:rFonts w:cs="Arial"/>
        </w:rPr>
      </w:pPr>
      <w:r w:rsidRPr="00B325F2">
        <w:rPr>
          <w:rFonts w:cs="Arial"/>
        </w:rPr>
        <w:t xml:space="preserve">37. Bernick C, Banks SJ, Shin W, Obuchowski N, Butler S, Noback M, et al. Repeated head trauma is associated with smaller thalamic volumes and slower processing speed: the Professional Fighters’ Brain Health Study. Br. J. Sports Med. 2015;49:1007–11. </w:t>
      </w:r>
    </w:p>
    <w:p w14:paraId="2801C3D7" w14:textId="77777777" w:rsidR="00B325F2" w:rsidRPr="00B325F2" w:rsidRDefault="00B325F2" w:rsidP="00B325F2">
      <w:pPr>
        <w:pStyle w:val="Bibliography"/>
        <w:rPr>
          <w:rFonts w:cs="Arial"/>
        </w:rPr>
      </w:pPr>
      <w:r w:rsidRPr="00B325F2">
        <w:rPr>
          <w:rFonts w:cs="Arial"/>
        </w:rPr>
        <w:lastRenderedPageBreak/>
        <w:t xml:space="preserve">38. Blake ML, Ott S, Villanyi E, Kazhuro K, Schatz P. Influence of language of administration on ImPACT performance by bilingual Spanish–English college students. Arch. Clin. Neuropsychol. 2015;30:302–9. </w:t>
      </w:r>
    </w:p>
    <w:p w14:paraId="66C2E4F9" w14:textId="77777777" w:rsidR="00B325F2" w:rsidRPr="00B325F2" w:rsidRDefault="00B325F2" w:rsidP="00B325F2">
      <w:pPr>
        <w:pStyle w:val="Bibliography"/>
        <w:rPr>
          <w:rFonts w:cs="Arial"/>
        </w:rPr>
      </w:pPr>
      <w:r w:rsidRPr="00B325F2">
        <w:rPr>
          <w:rFonts w:cs="Arial"/>
        </w:rPr>
        <w:t xml:space="preserve">39. Broshek DK, Kaushik T, Freeman JR, Erlanger D, Webbe F, Barth JT. Sex differences in outcome following sports-related concussion. J. Neurosurg. 2005;102:856–863. </w:t>
      </w:r>
    </w:p>
    <w:p w14:paraId="5DD70470" w14:textId="77777777" w:rsidR="00B325F2" w:rsidRPr="00B325F2" w:rsidRDefault="00B325F2" w:rsidP="00B325F2">
      <w:pPr>
        <w:pStyle w:val="Bibliography"/>
        <w:rPr>
          <w:rFonts w:cs="Arial"/>
        </w:rPr>
      </w:pPr>
      <w:r w:rsidRPr="00B325F2">
        <w:rPr>
          <w:rFonts w:cs="Arial"/>
        </w:rPr>
        <w:t xml:space="preserve">40. Bruce JM, Echemendia R, Meeuwisse W, Comper P, Sisco A. 1 year test–retest reliability of ImPACT in professional ice hockey players. Clin. Neuropsychol. 2014;28:14–25. </w:t>
      </w:r>
    </w:p>
    <w:p w14:paraId="1CD230AE" w14:textId="77777777" w:rsidR="00B325F2" w:rsidRPr="00B325F2" w:rsidRDefault="00B325F2" w:rsidP="00B325F2">
      <w:pPr>
        <w:pStyle w:val="Bibliography"/>
        <w:rPr>
          <w:rFonts w:cs="Arial"/>
        </w:rPr>
      </w:pPr>
      <w:r w:rsidRPr="00B325F2">
        <w:rPr>
          <w:rFonts w:cs="Arial"/>
        </w:rPr>
        <w:t xml:space="preserve">41. Jones NS, Walter KD, Caplinger R, Wright D, Raasch WG, Young C. Effect of education and language on baseline concussion screening tests in professional baseball players. Clin. J. Sport Med. 2014;24:284–8. </w:t>
      </w:r>
    </w:p>
    <w:p w14:paraId="46A23D94" w14:textId="77777777" w:rsidR="00B325F2" w:rsidRPr="00B325F2" w:rsidRDefault="00B325F2" w:rsidP="00B325F2">
      <w:pPr>
        <w:pStyle w:val="Bibliography"/>
        <w:rPr>
          <w:rFonts w:cs="Arial"/>
        </w:rPr>
      </w:pPr>
      <w:r w:rsidRPr="00B325F2">
        <w:rPr>
          <w:rFonts w:cs="Arial"/>
        </w:rPr>
        <w:t xml:space="preserve">42. Larson EB, Kondiles BR, Starr CR, Zollman FS. Postconcussive complaints, cognition, symptom attribution and effort among veterans. J. Int. Neuropsychol. Soc. 2013;19:88–95. </w:t>
      </w:r>
    </w:p>
    <w:p w14:paraId="592143B6" w14:textId="77777777" w:rsidR="00B325F2" w:rsidRPr="00B325F2" w:rsidRDefault="00B325F2" w:rsidP="00B325F2">
      <w:pPr>
        <w:pStyle w:val="Bibliography"/>
        <w:rPr>
          <w:rFonts w:cs="Arial"/>
        </w:rPr>
      </w:pPr>
      <w:r w:rsidRPr="00B325F2">
        <w:rPr>
          <w:rFonts w:cs="Arial"/>
        </w:rPr>
        <w:t xml:space="preserve">43. Rabinowitz AR, Li X, McCauley SR, Wilde EA, Barnes A, Hanten G, et al. Prevalence and predictors of poor recovery from mild traumatic brain injury. J. Neurotrauma. 2015;32:1488–96. </w:t>
      </w:r>
    </w:p>
    <w:p w14:paraId="6C2F7B00" w14:textId="77777777" w:rsidR="00B325F2" w:rsidRPr="00B325F2" w:rsidRDefault="00B325F2" w:rsidP="00B325F2">
      <w:pPr>
        <w:pStyle w:val="Bibliography"/>
        <w:rPr>
          <w:rFonts w:cs="Arial"/>
        </w:rPr>
      </w:pPr>
      <w:r w:rsidRPr="00B325F2">
        <w:rPr>
          <w:rFonts w:cs="Arial"/>
        </w:rPr>
        <w:t xml:space="preserve">44. Register-Mihalik JK, De Maio VJ, Tibbo-Valeriote HL, Wooten JD. Characteristics of pediatric and adolescent concussion clinic patients with postconcussion amnesia. Clin. J. Sport Med. 2015;25:502–8. </w:t>
      </w:r>
    </w:p>
    <w:p w14:paraId="748E9FB0" w14:textId="77777777" w:rsidR="00B325F2" w:rsidRPr="00B325F2" w:rsidRDefault="00B325F2" w:rsidP="00B325F2">
      <w:pPr>
        <w:pStyle w:val="Bibliography"/>
        <w:rPr>
          <w:rFonts w:cs="Arial"/>
        </w:rPr>
      </w:pPr>
      <w:r w:rsidRPr="00B325F2">
        <w:rPr>
          <w:rFonts w:cs="Arial"/>
        </w:rPr>
        <w:t xml:space="preserve">45. Resch JE, Driscoll A, McCaffrey N, Brown C, Ferrara MS, Macciocchi S, et al. ImPact test-retest reliability: Reliably unreliable? J. Athl. Train. 2013;48:506–11. </w:t>
      </w:r>
    </w:p>
    <w:p w14:paraId="1E912A56" w14:textId="77777777" w:rsidR="00B325F2" w:rsidRPr="00B325F2" w:rsidRDefault="00B325F2" w:rsidP="00B325F2">
      <w:pPr>
        <w:pStyle w:val="Bibliography"/>
        <w:rPr>
          <w:rFonts w:cs="Arial"/>
        </w:rPr>
      </w:pPr>
      <w:r w:rsidRPr="00B325F2">
        <w:rPr>
          <w:rFonts w:cs="Arial"/>
        </w:rPr>
        <w:t xml:space="preserve">46. Pineau H, Marchand A, Guay S. Objective neuropsychological deficits in post-traumatic stress disorder and mild traumatic brain injury: What remains beyond symptom similarity? Behav. Sci. 2014;4:471–86. </w:t>
      </w:r>
    </w:p>
    <w:p w14:paraId="4211E169" w14:textId="77777777" w:rsidR="00B325F2" w:rsidRPr="00B325F2" w:rsidRDefault="00B325F2" w:rsidP="00B325F2">
      <w:pPr>
        <w:pStyle w:val="Bibliography"/>
        <w:rPr>
          <w:rFonts w:cs="Arial"/>
        </w:rPr>
      </w:pPr>
      <w:r w:rsidRPr="00B325F2">
        <w:rPr>
          <w:rFonts w:cs="Arial"/>
        </w:rPr>
        <w:t xml:space="preserve">47. Shuttleworth-Edwards AB, Radloff SE. Compromised visuomotor processing speed in players of Rugby Union from school through to the national adult level. Arch. Clin. Neuropsychol. 2008;23:511–20. </w:t>
      </w:r>
    </w:p>
    <w:p w14:paraId="43014D84" w14:textId="77777777" w:rsidR="00B325F2" w:rsidRPr="00B325F2" w:rsidRDefault="00B325F2" w:rsidP="00B325F2">
      <w:pPr>
        <w:pStyle w:val="Bibliography"/>
        <w:rPr>
          <w:rFonts w:cs="Arial"/>
        </w:rPr>
      </w:pPr>
      <w:r w:rsidRPr="00B325F2">
        <w:rPr>
          <w:rFonts w:cs="Arial"/>
        </w:rPr>
        <w:t xml:space="preserve">48. Meyer JE, Arnett PA. Changes in symptoms in concussed and non-concussed athletes following neuropsychological assessment. Dev. Neuropsychol. 2015;40:24–8. </w:t>
      </w:r>
    </w:p>
    <w:p w14:paraId="240788A9" w14:textId="77777777" w:rsidR="00B325F2" w:rsidRPr="00B325F2" w:rsidRDefault="00B325F2" w:rsidP="00B325F2">
      <w:pPr>
        <w:pStyle w:val="Bibliography"/>
        <w:rPr>
          <w:rFonts w:cs="Arial"/>
        </w:rPr>
      </w:pPr>
      <w:r w:rsidRPr="00B325F2">
        <w:rPr>
          <w:rFonts w:cs="Arial"/>
        </w:rPr>
        <w:t xml:space="preserve">49. Levin HS, Mattis S, Ruff RM, Eisenberg HM, Marshall LF, Tabaddor K, et al. Neurobehavioral outcome following minor head injury: a three-center study. J. Neurosurg. 1987;66:234–243. </w:t>
      </w:r>
    </w:p>
    <w:p w14:paraId="50128EB7" w14:textId="77777777" w:rsidR="00B325F2" w:rsidRPr="00B325F2" w:rsidRDefault="00B325F2" w:rsidP="00B325F2">
      <w:pPr>
        <w:pStyle w:val="Bibliography"/>
        <w:rPr>
          <w:rFonts w:cs="Arial"/>
        </w:rPr>
      </w:pPr>
      <w:r w:rsidRPr="00B325F2">
        <w:rPr>
          <w:rFonts w:cs="Arial"/>
        </w:rPr>
        <w:lastRenderedPageBreak/>
        <w:t xml:space="preserve">50. Allen BJ, Gfeller JD. The Immediate Post-Concussion Assessment and Cognitive Testing battery and traditional neuropsychological measures: A construct and concurrent validity study. Brain Inj. 2011;25:179–91. </w:t>
      </w:r>
    </w:p>
    <w:p w14:paraId="72F9DBB8" w14:textId="77777777" w:rsidR="00B325F2" w:rsidRPr="00B325F2" w:rsidRDefault="00B325F2" w:rsidP="00B325F2">
      <w:pPr>
        <w:pStyle w:val="Bibliography"/>
        <w:rPr>
          <w:rFonts w:cs="Arial"/>
        </w:rPr>
      </w:pPr>
      <w:r w:rsidRPr="00B325F2">
        <w:rPr>
          <w:rFonts w:cs="Arial"/>
        </w:rPr>
        <w:t xml:space="preserve">51. Amick MM, Clark A, Fortier CB, Esterman M, Rasmusson AM, Kenna A, et al. PTSD modifies performance on a task of affective executive control among deployed OEF/OIF veterans with mild traumatic brain injury. J. Int. Neuropsychol. Soc. 2013;19:792–801. </w:t>
      </w:r>
    </w:p>
    <w:p w14:paraId="766F087E" w14:textId="77777777" w:rsidR="00B325F2" w:rsidRPr="00B325F2" w:rsidRDefault="00B325F2" w:rsidP="00B325F2">
      <w:pPr>
        <w:pStyle w:val="Bibliography"/>
        <w:rPr>
          <w:rFonts w:cs="Arial"/>
        </w:rPr>
      </w:pPr>
      <w:r w:rsidRPr="00B325F2">
        <w:rPr>
          <w:rFonts w:cs="Arial"/>
        </w:rPr>
        <w:t xml:space="preserve">52. Araujo GC, Antonini TN, Monahan K, Gelfius C, Klamar K, Potts M, et al. The relationship between suboptimal effort and post-concussion symptoms in children and adolescents with mild traumatic brain injury. Clin. Neuropsychol. 2014;28:786–801. </w:t>
      </w:r>
    </w:p>
    <w:p w14:paraId="1CA5C449" w14:textId="77777777" w:rsidR="00B325F2" w:rsidRPr="00B325F2" w:rsidRDefault="00B325F2" w:rsidP="00B325F2">
      <w:pPr>
        <w:pStyle w:val="Bibliography"/>
        <w:rPr>
          <w:rFonts w:cs="Arial"/>
        </w:rPr>
      </w:pPr>
      <w:r w:rsidRPr="00B325F2">
        <w:rPr>
          <w:rFonts w:cs="Arial"/>
        </w:rPr>
        <w:t xml:space="preserve">53. Armistead-Jehle P, Cooper DB, Vanderploeg RD. The role of performance validity tests in the assessment of cognitive functioning after military concussion: A replication and extension. Appl. Neuropsychol. Adult. 2016;23:264–73. </w:t>
      </w:r>
    </w:p>
    <w:p w14:paraId="1E67D766" w14:textId="77777777" w:rsidR="00B325F2" w:rsidRPr="00B325F2" w:rsidRDefault="00B325F2" w:rsidP="00B325F2">
      <w:pPr>
        <w:pStyle w:val="Bibliography"/>
        <w:rPr>
          <w:rFonts w:cs="Arial"/>
        </w:rPr>
      </w:pPr>
      <w:r w:rsidRPr="00B325F2">
        <w:rPr>
          <w:rFonts w:cs="Arial"/>
        </w:rPr>
        <w:t xml:space="preserve">54. Babikian T, Satz P, Zaucha K, Light R, Lewis RS, Asarnow RF. The UCLA longitudinal study of neurocognitive outcomes following mild pediatric traumatic brain injury. J. Int. Neuropsychol. Soc. 2011;17:886–95. </w:t>
      </w:r>
    </w:p>
    <w:p w14:paraId="10BF2459" w14:textId="77777777" w:rsidR="00B325F2" w:rsidRPr="00B325F2" w:rsidRDefault="00B325F2" w:rsidP="00B325F2">
      <w:pPr>
        <w:pStyle w:val="Bibliography"/>
        <w:rPr>
          <w:rFonts w:cs="Arial"/>
        </w:rPr>
      </w:pPr>
      <w:r w:rsidRPr="00B325F2">
        <w:rPr>
          <w:rFonts w:cs="Arial"/>
        </w:rPr>
        <w:t xml:space="preserve">55. Barrow IM, Hough M, Rastatter MP, Walker M, Holbert D, Rotondo MF. Can within-category naming identify subtle cognitive deficits in the mild traumatic brain-injured patient? J. Trauma Acute Care Surg. 2003;54:888–897. </w:t>
      </w:r>
    </w:p>
    <w:p w14:paraId="0FE217F7" w14:textId="77777777" w:rsidR="00B325F2" w:rsidRPr="00B325F2" w:rsidRDefault="00B325F2" w:rsidP="00B325F2">
      <w:pPr>
        <w:pStyle w:val="Bibliography"/>
        <w:rPr>
          <w:rFonts w:cs="Arial"/>
        </w:rPr>
      </w:pPr>
      <w:r w:rsidRPr="00B325F2">
        <w:rPr>
          <w:rFonts w:cs="Arial"/>
        </w:rPr>
        <w:t xml:space="preserve">56. Barwick F, Arnett P, Slobounov S. EEG correlates of fatigue during administration of a neuropsychological test battery. Clin. Neurophysiol. 2012;123:278–84. </w:t>
      </w:r>
    </w:p>
    <w:p w14:paraId="6FBE29F5" w14:textId="77777777" w:rsidR="00B325F2" w:rsidRPr="00B325F2" w:rsidRDefault="00B325F2" w:rsidP="00B325F2">
      <w:pPr>
        <w:pStyle w:val="Bibliography"/>
        <w:rPr>
          <w:rFonts w:cs="Arial"/>
        </w:rPr>
      </w:pPr>
      <w:r w:rsidRPr="00B325F2">
        <w:rPr>
          <w:rFonts w:cs="Arial"/>
        </w:rPr>
        <w:t xml:space="preserve">57. Barwood CHS, Murdoch BE. Unravelling the influence of mild traumatic brain injury (MTBI) on cognitive-linguistic processing: A comparative group analysis. Brain Inj. 2013;27:671–6. </w:t>
      </w:r>
    </w:p>
    <w:p w14:paraId="6D5C83ED" w14:textId="77777777" w:rsidR="00B325F2" w:rsidRPr="00B325F2" w:rsidRDefault="00B325F2" w:rsidP="00B325F2">
      <w:pPr>
        <w:pStyle w:val="Bibliography"/>
        <w:rPr>
          <w:rFonts w:cs="Arial"/>
        </w:rPr>
      </w:pPr>
      <w:r w:rsidRPr="00B325F2">
        <w:rPr>
          <w:rFonts w:cs="Arial"/>
        </w:rPr>
        <w:t xml:space="preserve">58. Beers SR, Goldstein G, Katz LJ. Neuropsychological differences between college students with learning disabilities and those with mild head injury. J. Learn. Disabil. 1994;27:315–24. </w:t>
      </w:r>
    </w:p>
    <w:p w14:paraId="113E18E8" w14:textId="77777777" w:rsidR="00B325F2" w:rsidRPr="00B325F2" w:rsidRDefault="00B325F2" w:rsidP="00B325F2">
      <w:pPr>
        <w:pStyle w:val="Bibliography"/>
        <w:rPr>
          <w:rFonts w:cs="Arial"/>
        </w:rPr>
      </w:pPr>
      <w:r w:rsidRPr="00B325F2">
        <w:rPr>
          <w:rFonts w:cs="Arial"/>
        </w:rPr>
        <w:t xml:space="preserve">59. Biederman J, Feinberg L, Chan J, Adeyemo BO, Woodworth KY, Panis W, et al. Mild traumatic brain injury and attention-deficit hyperactivity disorder in young student athletes. J. Nerv. Ment. Dis. 2015;203:813–9. </w:t>
      </w:r>
    </w:p>
    <w:p w14:paraId="164E2EDC" w14:textId="77777777" w:rsidR="00B325F2" w:rsidRPr="00B325F2" w:rsidRDefault="00B325F2" w:rsidP="00B325F2">
      <w:pPr>
        <w:pStyle w:val="Bibliography"/>
        <w:rPr>
          <w:rFonts w:cs="Arial"/>
        </w:rPr>
      </w:pPr>
      <w:r w:rsidRPr="00B325F2">
        <w:rPr>
          <w:rFonts w:cs="Arial"/>
        </w:rPr>
        <w:t xml:space="preserve">60. Bigler ED, Jantz PB, Farrer TJ, Abildskov TJ, Dennis M, Gerhardt CA, et al. Day of injury CT and late MRI findings: Cognitive outcome in a paediatric sample with complicated mild traumatic brain injury. Brain Inj. 2015;29:1062–70. </w:t>
      </w:r>
    </w:p>
    <w:p w14:paraId="506878B3" w14:textId="77777777" w:rsidR="00B325F2" w:rsidRPr="00B325F2" w:rsidRDefault="00B325F2" w:rsidP="00B325F2">
      <w:pPr>
        <w:pStyle w:val="Bibliography"/>
        <w:rPr>
          <w:rFonts w:cs="Arial"/>
        </w:rPr>
      </w:pPr>
      <w:r w:rsidRPr="00B325F2">
        <w:rPr>
          <w:rFonts w:cs="Arial"/>
        </w:rPr>
        <w:t xml:space="preserve">61. Boake C, McCauley SR, Levin HS, Contant CF, Song JX, Brown SA, et al. Limited agreement between criteria-based diagnoses of postconcussional syndrome. J. Neuropsychiatry Clin. Neurosci. 2004;16:493–9. </w:t>
      </w:r>
    </w:p>
    <w:p w14:paraId="52EB4F81" w14:textId="77777777" w:rsidR="00B325F2" w:rsidRPr="00B325F2" w:rsidRDefault="00B325F2" w:rsidP="00B325F2">
      <w:pPr>
        <w:pStyle w:val="Bibliography"/>
        <w:rPr>
          <w:rFonts w:cs="Arial"/>
        </w:rPr>
      </w:pPr>
      <w:r w:rsidRPr="00B325F2">
        <w:rPr>
          <w:rFonts w:cs="Arial"/>
        </w:rPr>
        <w:lastRenderedPageBreak/>
        <w:t xml:space="preserve">62. Bolzenius JD, Roskos PT, Salminen LE, Paul RH, Bucholz RD. Cognitive and self-reported psychological outcomes of blast-induced mild traumatic brain injury in veterans: a preliminary study. Appl. Neuropsychol. Adult. 2015;22:79–87. </w:t>
      </w:r>
    </w:p>
    <w:p w14:paraId="2855F7F5" w14:textId="77777777" w:rsidR="00B325F2" w:rsidRPr="00B325F2" w:rsidRDefault="00B325F2" w:rsidP="00B325F2">
      <w:pPr>
        <w:pStyle w:val="Bibliography"/>
        <w:rPr>
          <w:rFonts w:cs="Arial"/>
        </w:rPr>
      </w:pPr>
      <w:r w:rsidRPr="00B325F2">
        <w:rPr>
          <w:rFonts w:cs="Arial"/>
        </w:rPr>
        <w:t xml:space="preserve">63. Brooks BL, Daya H, Khan S, Carlson HL, Mikrogianakis A, Barlow KM. Cognition in the emergency department as a predictor of recovery after pediatric mild traumatic brain injury. J. Int. Neuropsychol. Soc. 2016;22:379–87. </w:t>
      </w:r>
    </w:p>
    <w:p w14:paraId="051641A8" w14:textId="77777777" w:rsidR="00B325F2" w:rsidRPr="00B325F2" w:rsidRDefault="00B325F2" w:rsidP="00B325F2">
      <w:pPr>
        <w:pStyle w:val="Bibliography"/>
        <w:rPr>
          <w:rFonts w:cs="Arial"/>
        </w:rPr>
      </w:pPr>
      <w:r w:rsidRPr="00B325F2">
        <w:rPr>
          <w:rFonts w:cs="Arial"/>
        </w:rPr>
        <w:t xml:space="preserve">64. Brooks BL, Khan S, Daya H, Mikrogianakis A, Barlow KM. Neurocognition in the emergency department after a mild traumatic brain injury in youth. J. Neurotrauma. 2014;31:1744–9. </w:t>
      </w:r>
    </w:p>
    <w:p w14:paraId="41E180BB" w14:textId="77777777" w:rsidR="00B325F2" w:rsidRPr="00B325F2" w:rsidRDefault="00B325F2" w:rsidP="00B325F2">
      <w:pPr>
        <w:pStyle w:val="Bibliography"/>
        <w:rPr>
          <w:rFonts w:cs="Arial"/>
        </w:rPr>
      </w:pPr>
      <w:r w:rsidRPr="00B325F2">
        <w:rPr>
          <w:rFonts w:cs="Arial"/>
        </w:rPr>
        <w:t xml:space="preserve">65.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03145057" w14:textId="77777777" w:rsidR="00B325F2" w:rsidRPr="00B325F2" w:rsidRDefault="00B325F2" w:rsidP="00B325F2">
      <w:pPr>
        <w:pStyle w:val="Bibliography"/>
        <w:rPr>
          <w:rFonts w:cs="Arial"/>
        </w:rPr>
      </w:pPr>
      <w:r w:rsidRPr="00B325F2">
        <w:rPr>
          <w:rFonts w:cs="Arial"/>
        </w:rPr>
        <w:t xml:space="preserve">66. Classen S, Levy C, Meyer DL, Bewernitz M, Lanford DN, Mann WC. Simulated driving performance of combat veterans with mild traumatic brain injury and posttraumatic stress disorder: A pilot study. Am. J. Occup. Ther. 2011;65:41–427. </w:t>
      </w:r>
    </w:p>
    <w:p w14:paraId="3D5ADB3E" w14:textId="77777777" w:rsidR="00B325F2" w:rsidRPr="00B325F2" w:rsidRDefault="00B325F2" w:rsidP="00B325F2">
      <w:pPr>
        <w:pStyle w:val="Bibliography"/>
        <w:rPr>
          <w:rFonts w:cs="Arial"/>
        </w:rPr>
      </w:pPr>
      <w:r w:rsidRPr="00B325F2">
        <w:rPr>
          <w:rFonts w:cs="Arial"/>
        </w:rPr>
        <w:t xml:space="preserve">67.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6199B7DC" w14:textId="77777777" w:rsidR="00B325F2" w:rsidRPr="00B325F2" w:rsidRDefault="00B325F2" w:rsidP="00B325F2">
      <w:pPr>
        <w:pStyle w:val="Bibliography"/>
        <w:rPr>
          <w:rFonts w:cs="Arial"/>
        </w:rPr>
      </w:pPr>
      <w:r w:rsidRPr="00B325F2">
        <w:rPr>
          <w:rFonts w:cs="Arial"/>
        </w:rPr>
        <w:t xml:space="preserve">68.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612F57B3" w14:textId="77777777" w:rsidR="00B325F2" w:rsidRPr="00B325F2" w:rsidRDefault="00B325F2" w:rsidP="00B325F2">
      <w:pPr>
        <w:pStyle w:val="Bibliography"/>
        <w:rPr>
          <w:rFonts w:cs="Arial"/>
        </w:rPr>
      </w:pPr>
      <w:r w:rsidRPr="00B325F2">
        <w:rPr>
          <w:rFonts w:cs="Arial"/>
        </w:rPr>
        <w:t xml:space="preserve">69. Coughlin JM, Wang Y, Munro CA, Ma S, Yue C, Chen S, et al. Neuroinflammation and brain atrophy in former NFL players: An in vivo multimodal imaging pilot study. Neurobiol. Dis. 2015;74:58–65. </w:t>
      </w:r>
    </w:p>
    <w:p w14:paraId="704453A1" w14:textId="77777777" w:rsidR="00B325F2" w:rsidRPr="00B325F2" w:rsidRDefault="00B325F2" w:rsidP="00B325F2">
      <w:pPr>
        <w:pStyle w:val="Bibliography"/>
        <w:rPr>
          <w:rFonts w:cs="Arial"/>
        </w:rPr>
      </w:pPr>
      <w:r w:rsidRPr="00B325F2">
        <w:rPr>
          <w:rFonts w:cs="Arial"/>
        </w:rPr>
        <w:t xml:space="preserve">70. Daniel JC, Olesniewicz MH, Reeves DL, Tam D, Bleiberg J, Thatcher R, et al. Repeated measures of cognitive processing efficiency in adolescent athletes: Implications for monitoring recovery from concussion. Neuropsychiatry. Neuropsychol. Behav. Neurol. 1999;12:167–9. </w:t>
      </w:r>
    </w:p>
    <w:p w14:paraId="08492D05" w14:textId="77777777" w:rsidR="00B325F2" w:rsidRPr="00B325F2" w:rsidRDefault="00B325F2" w:rsidP="00B325F2">
      <w:pPr>
        <w:pStyle w:val="Bibliography"/>
        <w:rPr>
          <w:rFonts w:cs="Arial"/>
        </w:rPr>
      </w:pPr>
      <w:r w:rsidRPr="00B325F2">
        <w:rPr>
          <w:rFonts w:cs="Arial"/>
        </w:rPr>
        <w:t xml:space="preserve">71. De Beaumont L, Tremblay S, Henry LC, Poirier J, Lassonde M, Théoret H. Motor system alterations in retired former athletes: The role of aging and concussion history. BMC Neurol. 2013;13:1–10. </w:t>
      </w:r>
    </w:p>
    <w:p w14:paraId="7A50D116" w14:textId="77777777" w:rsidR="00B325F2" w:rsidRPr="00B325F2" w:rsidRDefault="00B325F2" w:rsidP="00B325F2">
      <w:pPr>
        <w:pStyle w:val="Bibliography"/>
        <w:rPr>
          <w:rFonts w:cs="Arial"/>
        </w:rPr>
      </w:pPr>
      <w:r w:rsidRPr="00B325F2">
        <w:rPr>
          <w:rFonts w:cs="Arial"/>
        </w:rPr>
        <w:t xml:space="preserve">72. Didehbani N, Cullum CM, Mansinghani S, Conover H, Hart JJ. Depressive symptoms and concussions in aging retired NFL players. Arch. Clin. Neuropsychol. 2013;28:418–24. </w:t>
      </w:r>
    </w:p>
    <w:p w14:paraId="097222A5" w14:textId="77777777" w:rsidR="00B325F2" w:rsidRPr="00B325F2" w:rsidRDefault="00B325F2" w:rsidP="00B325F2">
      <w:pPr>
        <w:pStyle w:val="Bibliography"/>
        <w:rPr>
          <w:rFonts w:cs="Arial"/>
        </w:rPr>
      </w:pPr>
      <w:r w:rsidRPr="00B325F2">
        <w:rPr>
          <w:rFonts w:cs="Arial"/>
        </w:rPr>
        <w:lastRenderedPageBreak/>
        <w:t xml:space="preserve">73. Dretsch MN, Kelly MP, Coldren RL, Parish RV, Russell ML. No significant acute and subacute differences between blast and blunt concussions across multiple neurocognitive measures and symptoms in deployed soldiers. J. Neurotrauma. 2015;32:1217–22. </w:t>
      </w:r>
    </w:p>
    <w:p w14:paraId="7AA7CBE9" w14:textId="77777777" w:rsidR="00B325F2" w:rsidRPr="00B325F2" w:rsidRDefault="00B325F2" w:rsidP="00B325F2">
      <w:pPr>
        <w:pStyle w:val="Bibliography"/>
        <w:rPr>
          <w:rFonts w:cs="Arial"/>
        </w:rPr>
      </w:pPr>
      <w:r w:rsidRPr="00B325F2">
        <w:rPr>
          <w:rFonts w:cs="Arial"/>
        </w:rPr>
        <w:t xml:space="preserve">74. Dretsch MN, Parish R, Kelly M, Coldren R, Russell M. Eight-Day Temporal Stability of the Automated Neuropsychological Assessment Metric (ANAM) in a Deployment Environment. Appl. Neuropsychol. Adult. 2015;22:304–10. </w:t>
      </w:r>
    </w:p>
    <w:p w14:paraId="12469DC9" w14:textId="77777777" w:rsidR="00B325F2" w:rsidRPr="00B325F2" w:rsidRDefault="00B325F2" w:rsidP="00B325F2">
      <w:pPr>
        <w:pStyle w:val="Bibliography"/>
        <w:rPr>
          <w:rFonts w:cs="Arial"/>
        </w:rPr>
      </w:pPr>
      <w:r w:rsidRPr="00B325F2">
        <w:rPr>
          <w:rFonts w:cs="Arial"/>
        </w:rPr>
        <w:t xml:space="preserve">75. Dretsch MN, Silverberg ND, Iverson GL. Multiple past concussions are associated with ongoing post-concussive symptoms but not cognitive impairment in active-duty army soldiers. J. Neurotrauma. 2015;32:1301–6. </w:t>
      </w:r>
    </w:p>
    <w:p w14:paraId="3A1FF07A" w14:textId="77777777" w:rsidR="00B325F2" w:rsidRPr="00B325F2" w:rsidRDefault="00B325F2" w:rsidP="00B325F2">
      <w:pPr>
        <w:pStyle w:val="Bibliography"/>
        <w:rPr>
          <w:rFonts w:cs="Arial"/>
        </w:rPr>
      </w:pPr>
      <w:r w:rsidRPr="00B325F2">
        <w:rPr>
          <w:rFonts w:cs="Arial"/>
        </w:rPr>
        <w:t xml:space="preserve">76. Durazzo TC, Abadjian L, Kincaid A, Bilovsky-Muniz T, Boreta L, Gauger GE. The Influence of Chronic Cigarette Smoking on Neurocognitive Recovery after Mild Traumatic Brain Injury. J. Neurotrauma. 2013;30:1013–22. </w:t>
      </w:r>
    </w:p>
    <w:p w14:paraId="76594498" w14:textId="77777777" w:rsidR="00B325F2" w:rsidRPr="00B325F2" w:rsidRDefault="00B325F2" w:rsidP="00B325F2">
      <w:pPr>
        <w:pStyle w:val="Bibliography"/>
        <w:rPr>
          <w:rFonts w:cs="Arial"/>
        </w:rPr>
      </w:pPr>
      <w:r w:rsidRPr="00B325F2">
        <w:rPr>
          <w:rFonts w:cs="Arial"/>
        </w:rPr>
        <w:t xml:space="preserve">77. Echemendia RJ, Putukian M, Mackin RS, Julian L, Shoss N. Neuropsychological test performance prior to and following sports-related mild traumatic brain injury. Clin. J. Sport Med. 2001;11:23–31. </w:t>
      </w:r>
    </w:p>
    <w:p w14:paraId="59A977F9" w14:textId="77777777" w:rsidR="00B325F2" w:rsidRPr="00B325F2" w:rsidRDefault="00B325F2" w:rsidP="00B325F2">
      <w:pPr>
        <w:pStyle w:val="Bibliography"/>
        <w:rPr>
          <w:rFonts w:cs="Arial"/>
        </w:rPr>
      </w:pPr>
      <w:r w:rsidRPr="00B325F2">
        <w:rPr>
          <w:rFonts w:cs="Arial"/>
        </w:rPr>
        <w:t xml:space="preserve">78. Erlanger D, Feldman D, Kutner K, Kaushik T, Kroger H, Festa J, et al. Development and validation of a web-based neuropsychological test protocol for sports-related return-to-play decision-making. Arch. Clin. Neuropsychol. 2003;18:293–316. </w:t>
      </w:r>
    </w:p>
    <w:p w14:paraId="556C75EE" w14:textId="77777777" w:rsidR="00B325F2" w:rsidRPr="00B325F2" w:rsidRDefault="00B325F2" w:rsidP="00B325F2">
      <w:pPr>
        <w:pStyle w:val="Bibliography"/>
        <w:rPr>
          <w:rFonts w:cs="Arial"/>
        </w:rPr>
      </w:pPr>
      <w:r w:rsidRPr="00B325F2">
        <w:rPr>
          <w:rFonts w:cs="Arial"/>
        </w:rPr>
        <w:t xml:space="preserve">79. Ettenhofer ML, Abeles N. The significance of mild traumatic brain injury to cognition and self-reported symptoms in long-term recovery from injury. J. Clin. Exp. Neuropsychol. 2008;31:363–72. </w:t>
      </w:r>
    </w:p>
    <w:p w14:paraId="3CF50992" w14:textId="77777777" w:rsidR="00B325F2" w:rsidRPr="00B325F2" w:rsidRDefault="00B325F2" w:rsidP="00B325F2">
      <w:pPr>
        <w:pStyle w:val="Bibliography"/>
        <w:rPr>
          <w:rFonts w:cs="Arial"/>
        </w:rPr>
      </w:pPr>
      <w:r w:rsidRPr="00B325F2">
        <w:rPr>
          <w:rFonts w:cs="Arial"/>
        </w:rPr>
        <w:t xml:space="preserve">80. Fann JR, Uomoto JM, Katon WJ. Cognitive improvement with treatment of depression following mild traumatic brain injury. Psychosomatics. 2001;42:48–54. </w:t>
      </w:r>
    </w:p>
    <w:p w14:paraId="1F7D0546" w14:textId="77777777" w:rsidR="00B325F2" w:rsidRPr="00B325F2" w:rsidRDefault="00B325F2" w:rsidP="00B325F2">
      <w:pPr>
        <w:pStyle w:val="Bibliography"/>
        <w:rPr>
          <w:rFonts w:cs="Arial"/>
        </w:rPr>
      </w:pPr>
      <w:r w:rsidRPr="00B325F2">
        <w:rPr>
          <w:rFonts w:cs="Arial"/>
        </w:rPr>
        <w:t xml:space="preserve">81. Fay TB, Yeates KO, Taylor HG, Bangert B, Dietrich A, Nuss K, et al. Cognitive reserve as a moderator of postconcussive symptoms in children with complicated and uncomplicated mild traumatic brain injury. J. Int. Neuropsychol. Soc. 2010;16:94–105. </w:t>
      </w:r>
    </w:p>
    <w:p w14:paraId="1A40231A" w14:textId="77777777" w:rsidR="00B325F2" w:rsidRPr="00B325F2" w:rsidRDefault="00B325F2" w:rsidP="00B325F2">
      <w:pPr>
        <w:pStyle w:val="Bibliography"/>
        <w:rPr>
          <w:rFonts w:cs="Arial"/>
        </w:rPr>
      </w:pPr>
      <w:r w:rsidRPr="00B325F2">
        <w:rPr>
          <w:rFonts w:cs="Arial"/>
        </w:rPr>
        <w:t xml:space="preserve">82. Fisher DC, Ledbetter MF, Cohen NJ, Marmor D, Tulsky DS. WAIS-III and WMS-III profiles of mildly to severely brain-injured patients. Appl. Neuropsychol. 2000;7:126–132. </w:t>
      </w:r>
    </w:p>
    <w:p w14:paraId="298F59AA" w14:textId="77777777" w:rsidR="00B325F2" w:rsidRPr="00B325F2" w:rsidRDefault="00B325F2" w:rsidP="00B325F2">
      <w:pPr>
        <w:pStyle w:val="Bibliography"/>
        <w:rPr>
          <w:rFonts w:cs="Arial"/>
        </w:rPr>
      </w:pPr>
      <w:r w:rsidRPr="00B325F2">
        <w:rPr>
          <w:rFonts w:cs="Arial"/>
        </w:rPr>
        <w:t xml:space="preserve">83. Franke LM, Czarnota JN, Ketchum JM, Walker WC. Factor analysis of persistent postconcussive symptoms within a military sample with blast exposure. J. Head Trauma Rehabil. 2015;30:E34–46. </w:t>
      </w:r>
    </w:p>
    <w:p w14:paraId="7B6F9197" w14:textId="77777777" w:rsidR="00B325F2" w:rsidRPr="00B325F2" w:rsidRDefault="00B325F2" w:rsidP="00B325F2">
      <w:pPr>
        <w:pStyle w:val="Bibliography"/>
        <w:rPr>
          <w:rFonts w:cs="Arial"/>
        </w:rPr>
      </w:pPr>
      <w:r w:rsidRPr="00B325F2">
        <w:rPr>
          <w:rFonts w:cs="Arial"/>
        </w:rPr>
        <w:t xml:space="preserve">84. Gill J, Merchant-Borna K, Lee H, Livingston WS, Olivera A, Cashion A, et al. Sports-related concussion results in differential expression of nuclear factor-κb pathway genes in peripheral blood during the acute and subacute periods. J. Head Trauma Rehabil. 2016;31:269–76. </w:t>
      </w:r>
    </w:p>
    <w:p w14:paraId="02314EF6" w14:textId="77777777" w:rsidR="00B325F2" w:rsidRPr="00B325F2" w:rsidRDefault="00B325F2" w:rsidP="00B325F2">
      <w:pPr>
        <w:pStyle w:val="Bibliography"/>
        <w:rPr>
          <w:rFonts w:cs="Arial"/>
        </w:rPr>
      </w:pPr>
      <w:r w:rsidRPr="00B325F2">
        <w:rPr>
          <w:rFonts w:cs="Arial"/>
        </w:rPr>
        <w:lastRenderedPageBreak/>
        <w:t xml:space="preserve">85. Gordon SN, Fitzpatrick PJ, Hilsabeck RC. No effect of PTSD and other psychiatric disorders on cognitive functioning in veterans with mild TBI. Clin. Neuropsychol. 2011;25:337–47. </w:t>
      </w:r>
    </w:p>
    <w:p w14:paraId="38AEE5A5" w14:textId="77777777" w:rsidR="00B325F2" w:rsidRPr="00B325F2" w:rsidRDefault="00B325F2" w:rsidP="00B325F2">
      <w:pPr>
        <w:pStyle w:val="Bibliography"/>
        <w:rPr>
          <w:rFonts w:cs="Arial"/>
        </w:rPr>
      </w:pPr>
      <w:r w:rsidRPr="00B325F2">
        <w:rPr>
          <w:rFonts w:cs="Arial"/>
        </w:rPr>
        <w:t xml:space="preserve">86. Greiffenstein MF, Baker WJ. Premorbid clues? Preinjury scholastic performance and present neuropsychological functioning in late postconcussion syndrome. Clin. Neuropsychol. 2003;17:561–73. </w:t>
      </w:r>
    </w:p>
    <w:p w14:paraId="28ACC037" w14:textId="77777777" w:rsidR="00B325F2" w:rsidRPr="00B325F2" w:rsidRDefault="00B325F2" w:rsidP="00B325F2">
      <w:pPr>
        <w:pStyle w:val="Bibliography"/>
        <w:rPr>
          <w:rFonts w:cs="Arial"/>
        </w:rPr>
      </w:pPr>
      <w:r w:rsidRPr="00B325F2">
        <w:rPr>
          <w:rFonts w:cs="Arial"/>
        </w:rPr>
        <w:t xml:space="preserve">87. Grills CE, Armistead-Jehle PJ. Performance validity test and neuropsychological assessment battery screening module performances in an active-duty sample with a history of concussion. Appl. Neuropsychol. Adult. 2016;23:295–301. </w:t>
      </w:r>
    </w:p>
    <w:p w14:paraId="0656BD39" w14:textId="77777777" w:rsidR="00B325F2" w:rsidRPr="00B325F2" w:rsidRDefault="00B325F2" w:rsidP="00B325F2">
      <w:pPr>
        <w:pStyle w:val="Bibliography"/>
        <w:rPr>
          <w:rFonts w:cs="Arial"/>
        </w:rPr>
      </w:pPr>
      <w:r w:rsidRPr="00B325F2">
        <w:rPr>
          <w:rFonts w:cs="Arial"/>
        </w:rPr>
        <w:t xml:space="preserve">88. Hänninen T, Tuominen M, Parkkari J, Vartiainen M, Öhman J, Iverson GL, et al. Sport concussion assessment tool - 3rd edition - normative reference values for professional ice hockey players. J. Sci. Med. Sport. 2016;19:636–41. </w:t>
      </w:r>
    </w:p>
    <w:p w14:paraId="48A5F2DF" w14:textId="77777777" w:rsidR="00B325F2" w:rsidRPr="00B325F2" w:rsidRDefault="00B325F2" w:rsidP="00B325F2">
      <w:pPr>
        <w:pStyle w:val="Bibliography"/>
        <w:rPr>
          <w:rFonts w:cs="Arial"/>
        </w:rPr>
      </w:pPr>
      <w:r w:rsidRPr="00B325F2">
        <w:rPr>
          <w:rFonts w:cs="Arial"/>
        </w:rPr>
        <w:t xml:space="preserve">89. Hanna-Pladdy B, Berry ZM, Bennett T, Phillips HL, Gouvier WD. Stress as a diagnostic challenge for postconcussive symptoms: Sequelae of mild traumatic brain injury or physiological stress response. Clin. Neuropsychol. 2001;15:289–304. </w:t>
      </w:r>
    </w:p>
    <w:p w14:paraId="21633393" w14:textId="77777777" w:rsidR="00B325F2" w:rsidRPr="00B325F2" w:rsidRDefault="00B325F2" w:rsidP="00B325F2">
      <w:pPr>
        <w:pStyle w:val="Bibliography"/>
        <w:rPr>
          <w:rFonts w:cs="Arial"/>
        </w:rPr>
      </w:pPr>
      <w:r w:rsidRPr="00B325F2">
        <w:rPr>
          <w:rFonts w:cs="Arial"/>
        </w:rPr>
        <w:t xml:space="preserve">90. Hart JJ, Kraut MA, Womack KB, Strain J, Didehbani N, Bartz E, et al. Neuroimaging of cognitive dysfunction and depression in aging retired national football league players: A cross-sectional study. JAMA Neurol. 2013;70:326–35. </w:t>
      </w:r>
    </w:p>
    <w:p w14:paraId="75BE4AB7" w14:textId="77777777" w:rsidR="00B325F2" w:rsidRPr="00B325F2" w:rsidRDefault="00B325F2" w:rsidP="00B325F2">
      <w:pPr>
        <w:pStyle w:val="Bibliography"/>
        <w:rPr>
          <w:rFonts w:cs="Arial"/>
        </w:rPr>
      </w:pPr>
      <w:r w:rsidRPr="00B325F2">
        <w:rPr>
          <w:rFonts w:cs="Arial"/>
        </w:rPr>
        <w:t xml:space="preserve">91. Hess DW, Marwitz JH, Kreutzer JS. Neuropsychological impairments after spinal cord injury: A comparative study with mild traumatic brain injury. Rehabil. Psychol. 2003;48:151–6. </w:t>
      </w:r>
    </w:p>
    <w:p w14:paraId="20455727" w14:textId="77777777" w:rsidR="00B325F2" w:rsidRPr="00B325F2" w:rsidRDefault="00B325F2" w:rsidP="00B325F2">
      <w:pPr>
        <w:pStyle w:val="Bibliography"/>
        <w:rPr>
          <w:rFonts w:cs="Arial"/>
        </w:rPr>
      </w:pPr>
      <w:r w:rsidRPr="00B325F2">
        <w:rPr>
          <w:rFonts w:cs="Arial"/>
        </w:rPr>
        <w:t xml:space="preserve">92. Hill BD, Rohling ML, Boettcher AC, Meyers JE. Cognitive intra-individual variability has a positive association with traumatic brain injury severity and suboptimal effort. Arch. Clin. Neuropsychol. 2013;28:640–8. </w:t>
      </w:r>
    </w:p>
    <w:p w14:paraId="1F2D32A2" w14:textId="77777777" w:rsidR="00B325F2" w:rsidRPr="00B325F2" w:rsidRDefault="00B325F2" w:rsidP="00B325F2">
      <w:pPr>
        <w:pStyle w:val="Bibliography"/>
        <w:rPr>
          <w:rFonts w:cs="Arial"/>
        </w:rPr>
      </w:pPr>
      <w:r w:rsidRPr="00B325F2">
        <w:rPr>
          <w:rFonts w:cs="Arial"/>
        </w:rPr>
        <w:t xml:space="preserve">93. Hill BD, Womble MN, Rohling ML. Logistic regression function for detection of suspicious performance during baseline evaluations using concussion vital signs. Appl. Neuropsychol. Adult. 2015;22:233–40. </w:t>
      </w:r>
    </w:p>
    <w:p w14:paraId="23FC44EC" w14:textId="77777777" w:rsidR="00B325F2" w:rsidRPr="00B325F2" w:rsidRDefault="00B325F2" w:rsidP="00B325F2">
      <w:pPr>
        <w:pStyle w:val="Bibliography"/>
        <w:rPr>
          <w:rFonts w:cs="Arial"/>
        </w:rPr>
      </w:pPr>
      <w:r w:rsidRPr="00B325F2">
        <w:rPr>
          <w:rFonts w:cs="Arial"/>
        </w:rPr>
        <w:t xml:space="preserve">94. Hinton-Bayre AD, Geffen G, McFarland K. Mild head injury and speed of information processing: a prospective study of professional rugby league players. J. Clin. Exp. Neuropsychol. 1997;19:275–89. </w:t>
      </w:r>
    </w:p>
    <w:p w14:paraId="1FECE3EF" w14:textId="77777777" w:rsidR="00B325F2" w:rsidRPr="00B325F2" w:rsidRDefault="00B325F2" w:rsidP="00B325F2">
      <w:pPr>
        <w:pStyle w:val="Bibliography"/>
        <w:rPr>
          <w:rFonts w:cs="Arial"/>
        </w:rPr>
      </w:pPr>
      <w:r w:rsidRPr="00B325F2">
        <w:rPr>
          <w:rFonts w:cs="Arial"/>
        </w:rPr>
        <w:t xml:space="preserve">95. Hunt TN, Ferrara MS. Age-related differences in neuropsychological testing among high school athletes. J. Athl. Train. 2009;44:405–9. </w:t>
      </w:r>
    </w:p>
    <w:p w14:paraId="5DF10544" w14:textId="77777777" w:rsidR="00B325F2" w:rsidRPr="00B325F2" w:rsidRDefault="00B325F2" w:rsidP="00B325F2">
      <w:pPr>
        <w:pStyle w:val="Bibliography"/>
        <w:rPr>
          <w:rFonts w:cs="Arial"/>
        </w:rPr>
      </w:pPr>
      <w:r w:rsidRPr="00B325F2">
        <w:rPr>
          <w:rFonts w:cs="Arial"/>
        </w:rPr>
        <w:t xml:space="preserve">96. Ivins BJ, Lange RT, Cole WR, Kane R, Schwab KA, Iverson GL. Using base rates of low scores to interpret the ANAM4 TBI-MIL battery following mild traumatic brain injury. Arch. Clin. Neuropsychol. 2015;30:26–38. </w:t>
      </w:r>
    </w:p>
    <w:p w14:paraId="0263D973" w14:textId="77777777" w:rsidR="00B325F2" w:rsidRPr="00B325F2" w:rsidRDefault="00B325F2" w:rsidP="00B325F2">
      <w:pPr>
        <w:pStyle w:val="Bibliography"/>
        <w:rPr>
          <w:rFonts w:cs="Arial"/>
        </w:rPr>
      </w:pPr>
      <w:r w:rsidRPr="00B325F2">
        <w:rPr>
          <w:rFonts w:cs="Arial"/>
        </w:rPr>
        <w:lastRenderedPageBreak/>
        <w:t xml:space="preserve">97. Jamora CW, Schroeder SC, Ruff RM. Pain and mild traumatic brain injury: The implications of pain severity on emotional and cognitive functioning. Brain Inj. 2013;27:1134–40. </w:t>
      </w:r>
    </w:p>
    <w:p w14:paraId="4B99B8CA" w14:textId="77777777" w:rsidR="00B325F2" w:rsidRPr="00B325F2" w:rsidRDefault="00B325F2" w:rsidP="00B325F2">
      <w:pPr>
        <w:pStyle w:val="Bibliography"/>
        <w:rPr>
          <w:rFonts w:cs="Arial"/>
        </w:rPr>
      </w:pPr>
      <w:r w:rsidRPr="00B325F2">
        <w:rPr>
          <w:rFonts w:cs="Arial"/>
        </w:rPr>
        <w:t xml:space="preserve">98. Kashluba S, Hanks RA, Casey JE, Millis SR. Neuropsychologic and functional outcome after complicated mild traumatic brain injury. Arch. Phys. Med. Rehabil. 2008;89:904–11. </w:t>
      </w:r>
    </w:p>
    <w:p w14:paraId="6352F713" w14:textId="77777777" w:rsidR="00B325F2" w:rsidRPr="00B325F2" w:rsidRDefault="00B325F2" w:rsidP="00B325F2">
      <w:pPr>
        <w:pStyle w:val="Bibliography"/>
        <w:rPr>
          <w:rFonts w:cs="Arial"/>
        </w:rPr>
      </w:pPr>
      <w:r w:rsidRPr="00B325F2">
        <w:rPr>
          <w:rFonts w:cs="Arial"/>
        </w:rPr>
        <w:t xml:space="preserve">99. Killam C, Cautin RL, Santucci AC. Assessing the enduring residual neuropsychological effects of head trauma in college athletes who participate in contact sports. Arch. Clin. Neuropsychol. 2005;20:599–611. </w:t>
      </w:r>
    </w:p>
    <w:p w14:paraId="00DD6EA5" w14:textId="77777777" w:rsidR="00B325F2" w:rsidRPr="00B325F2" w:rsidRDefault="00B325F2" w:rsidP="00B325F2">
      <w:pPr>
        <w:pStyle w:val="Bibliography"/>
        <w:rPr>
          <w:rFonts w:cs="Arial"/>
        </w:rPr>
      </w:pPr>
      <w:r w:rsidRPr="00B325F2">
        <w:rPr>
          <w:rFonts w:cs="Arial"/>
        </w:rPr>
        <w:t xml:space="preserve">100. Krishnan M, Smith N, Donders J. Use of the Tower of London—Drexel University, Second Edition (TOLDX) in adults with traumatic brain injury. Clin. Neuropsychol. 2012;26:951–64. </w:t>
      </w:r>
    </w:p>
    <w:p w14:paraId="49EA6225" w14:textId="77777777" w:rsidR="00B325F2" w:rsidRPr="00B325F2" w:rsidRDefault="00B325F2" w:rsidP="00B325F2">
      <w:pPr>
        <w:pStyle w:val="Bibliography"/>
        <w:rPr>
          <w:rFonts w:cs="Arial"/>
        </w:rPr>
      </w:pPr>
      <w:r w:rsidRPr="00B325F2">
        <w:rPr>
          <w:rFonts w:cs="Arial"/>
        </w:rPr>
        <w:t xml:space="preserve">101. Krivitzky LS, Roebuck-Spencer TM, Roth RM, Blackstone K, Johnson CP, Gioia G. Functional magnetic resonance imaging of working memory and response inhibition in children with mild traumatic brain injury. J. Int. Neuropsychol. Soc. 2011;17:1143–52. </w:t>
      </w:r>
    </w:p>
    <w:p w14:paraId="3FC3F3BE" w14:textId="77777777" w:rsidR="00B325F2" w:rsidRPr="00B325F2" w:rsidRDefault="00B325F2" w:rsidP="00B325F2">
      <w:pPr>
        <w:pStyle w:val="Bibliography"/>
        <w:rPr>
          <w:rFonts w:cs="Arial"/>
        </w:rPr>
      </w:pPr>
      <w:r w:rsidRPr="00B325F2">
        <w:rPr>
          <w:rFonts w:cs="Arial"/>
        </w:rPr>
        <w:t xml:space="preserve">102. Lange RT, Pancholi S, Brickell TA, Sakura S, Bhagwat A, Merritt V, et al. Neuropsychological outcome from blast versus non-blast: Mild traumatic brain injury in U. S. military service members. J. Int. Neuropsychol. Soc. 2012;18:595–605. </w:t>
      </w:r>
    </w:p>
    <w:p w14:paraId="5B6A9E35" w14:textId="77777777" w:rsidR="00B325F2" w:rsidRPr="00B325F2" w:rsidRDefault="00B325F2" w:rsidP="00B325F2">
      <w:pPr>
        <w:pStyle w:val="Bibliography"/>
        <w:rPr>
          <w:rFonts w:cs="Arial"/>
        </w:rPr>
      </w:pPr>
      <w:r w:rsidRPr="00B325F2">
        <w:rPr>
          <w:rFonts w:cs="Arial"/>
        </w:rPr>
        <w:t xml:space="preserve">103. Lange RT, Iverson GL, Franzen MD. Neuropsychological functioning following complicated vs. uncomplicated mild traumatic brain injury. Brain Inj. 2009;23:83–91. </w:t>
      </w:r>
    </w:p>
    <w:p w14:paraId="24443D75" w14:textId="77777777" w:rsidR="00B325F2" w:rsidRPr="00B325F2" w:rsidRDefault="00B325F2" w:rsidP="00B325F2">
      <w:pPr>
        <w:pStyle w:val="Bibliography"/>
        <w:rPr>
          <w:rFonts w:cs="Arial"/>
        </w:rPr>
      </w:pPr>
      <w:r w:rsidRPr="00B325F2">
        <w:rPr>
          <w:rFonts w:cs="Arial"/>
        </w:rPr>
        <w:t xml:space="preserve">104. Lange RT, Iverson GL, Brooks BL, Rennison VLA. Influence of poor effort on self-reported symptoms and neurocognitive test performance following mild traumatic brain injury. J. Clin. Exp. Neuropsychol. 2010;32:961–72. </w:t>
      </w:r>
    </w:p>
    <w:p w14:paraId="68F6820D" w14:textId="77777777" w:rsidR="00B325F2" w:rsidRPr="00B325F2" w:rsidRDefault="00B325F2" w:rsidP="00B325F2">
      <w:pPr>
        <w:pStyle w:val="Bibliography"/>
        <w:rPr>
          <w:rFonts w:cs="Arial"/>
        </w:rPr>
      </w:pPr>
      <w:r w:rsidRPr="00B325F2">
        <w:rPr>
          <w:rFonts w:cs="Arial"/>
        </w:rPr>
        <w:t xml:space="preserve">105. Lange RT, Pancholi S, Bhagwat A, Anderson-Barnes V, French LM. Influence of poor effort on neuropsychological test performance in U.S. military personnel following mild traumatic brain injury. J. Clin. Exp. Neuropsychol. 2012;34:453–66. </w:t>
      </w:r>
    </w:p>
    <w:p w14:paraId="53E810AD" w14:textId="77777777" w:rsidR="00B325F2" w:rsidRPr="00B325F2" w:rsidRDefault="00B325F2" w:rsidP="00B325F2">
      <w:pPr>
        <w:pStyle w:val="Bibliography"/>
        <w:rPr>
          <w:rFonts w:cs="Arial"/>
        </w:rPr>
      </w:pPr>
      <w:r w:rsidRPr="00B325F2">
        <w:rPr>
          <w:rFonts w:cs="Arial"/>
        </w:rPr>
        <w:t xml:space="preserve">106. Larson EB, Zollman F, Kondiles B, Starr C. Memory deficits, postconcussive complaints, and posttraumatic stress disorder in a volunteer sample of veterans. Rehabil. Psychol. 2013;58:245–52. </w:t>
      </w:r>
    </w:p>
    <w:p w14:paraId="08D4A287" w14:textId="77777777" w:rsidR="00B325F2" w:rsidRPr="00B325F2" w:rsidRDefault="00B325F2" w:rsidP="00B325F2">
      <w:pPr>
        <w:pStyle w:val="Bibliography"/>
        <w:rPr>
          <w:rFonts w:cs="Arial"/>
        </w:rPr>
      </w:pPr>
      <w:r w:rsidRPr="00B325F2">
        <w:rPr>
          <w:rFonts w:cs="Arial"/>
        </w:rPr>
        <w:t xml:space="preserve">107. Levin HS, Li X, McCauley SR, Hanten G, Wilde EA, Swank P. Neuropsychological outcome of mTBI: A principal component analysis approach. J. Neurotrauma. 2013;30:625–32. </w:t>
      </w:r>
    </w:p>
    <w:p w14:paraId="606BDB2D" w14:textId="77777777" w:rsidR="00B325F2" w:rsidRPr="00B325F2" w:rsidRDefault="00B325F2" w:rsidP="00B325F2">
      <w:pPr>
        <w:pStyle w:val="Bibliography"/>
        <w:rPr>
          <w:rFonts w:cs="Arial"/>
        </w:rPr>
      </w:pPr>
      <w:r w:rsidRPr="00B325F2">
        <w:rPr>
          <w:rFonts w:cs="Arial"/>
        </w:rPr>
        <w:t xml:space="preserve">108. Lippa SM, Pastorek NJ, Romesser J, Linck J, Sim AH, Wisdom NM, et al. Ecological validity of performance validity testing. Arch. Clin. Neuropsychol. 2014;29:236–44. </w:t>
      </w:r>
    </w:p>
    <w:p w14:paraId="24C427CA" w14:textId="77777777" w:rsidR="00B325F2" w:rsidRPr="00B325F2" w:rsidRDefault="00B325F2" w:rsidP="00B325F2">
      <w:pPr>
        <w:pStyle w:val="Bibliography"/>
        <w:rPr>
          <w:rFonts w:cs="Arial"/>
        </w:rPr>
      </w:pPr>
      <w:r w:rsidRPr="00B325F2">
        <w:rPr>
          <w:rFonts w:cs="Arial"/>
        </w:rPr>
        <w:lastRenderedPageBreak/>
        <w:t xml:space="preserve">109. Lopez KC, Leary JB, Pham DL, Chou Y-Y, Dsurney J, Chan L. Brain volume, connectivity and neuropsychological performance in mild traumatic brain injury: the impact of post-traumatic stress disorder symptoms. J. Neurotrauma. 2017;34:16–22. </w:t>
      </w:r>
    </w:p>
    <w:p w14:paraId="14372D14" w14:textId="77777777" w:rsidR="00B325F2" w:rsidRPr="00B325F2" w:rsidRDefault="00B325F2" w:rsidP="00B325F2">
      <w:pPr>
        <w:pStyle w:val="Bibliography"/>
        <w:rPr>
          <w:rFonts w:cs="Arial"/>
        </w:rPr>
      </w:pPr>
      <w:r w:rsidRPr="00B325F2">
        <w:rPr>
          <w:rFonts w:cs="Arial"/>
        </w:rPr>
        <w:t xml:space="preserve">110.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3C910B0" w14:textId="77777777" w:rsidR="00B325F2" w:rsidRPr="00B325F2" w:rsidRDefault="00B325F2" w:rsidP="00B325F2">
      <w:pPr>
        <w:pStyle w:val="Bibliography"/>
        <w:rPr>
          <w:rFonts w:cs="Arial"/>
        </w:rPr>
      </w:pPr>
      <w:r w:rsidRPr="00B325F2">
        <w:rPr>
          <w:rFonts w:cs="Arial"/>
        </w:rPr>
        <w:t xml:space="preserve">111. Lovell MR, Iverson GL, Collins MW, McKeag D, Maroon JC. Does loss of consciousness predict neuropsychological decrements after concussion? Clin. J. Sport Med. 1999;9:193–198. </w:t>
      </w:r>
    </w:p>
    <w:p w14:paraId="73920128" w14:textId="77777777" w:rsidR="00B325F2" w:rsidRPr="00B325F2" w:rsidRDefault="00B325F2" w:rsidP="00B325F2">
      <w:pPr>
        <w:pStyle w:val="Bibliography"/>
        <w:rPr>
          <w:rFonts w:cs="Arial"/>
        </w:rPr>
      </w:pPr>
      <w:r w:rsidRPr="00B325F2">
        <w:rPr>
          <w:rFonts w:cs="Arial"/>
        </w:rPr>
        <w:t xml:space="preserve">112. Luethcke CA, Bryan CJ, Morrow CE, Isler WC. Comparison of concussive symptoms, cognitive performance, and psychological symptoms between acute blast-versus nonblast-induced mild traumatic brain injury. J. Int. Neuropsychol. Soc. 2011;17:36–45. </w:t>
      </w:r>
    </w:p>
    <w:p w14:paraId="434357D6" w14:textId="77777777" w:rsidR="00B325F2" w:rsidRPr="00B325F2" w:rsidRDefault="00B325F2" w:rsidP="00B325F2">
      <w:pPr>
        <w:pStyle w:val="Bibliography"/>
        <w:rPr>
          <w:rFonts w:cs="Arial"/>
        </w:rPr>
      </w:pPr>
      <w:r w:rsidRPr="00B325F2">
        <w:rPr>
          <w:rFonts w:cs="Arial"/>
        </w:rPr>
        <w:t xml:space="preserve">113. Mac Donald CL, Adam OR, Johnson AM, Nelson EC, Werner NJ, Rivet DJ, et al. Acute post-traumatic stress symptoms and age predict outcome in military blast concussion. Brain. 2015;138:1314–26. </w:t>
      </w:r>
    </w:p>
    <w:p w14:paraId="098D93C6" w14:textId="77777777" w:rsidR="00B325F2" w:rsidRPr="00B325F2" w:rsidRDefault="00B325F2" w:rsidP="00B325F2">
      <w:pPr>
        <w:pStyle w:val="Bibliography"/>
        <w:rPr>
          <w:rFonts w:cs="Arial"/>
        </w:rPr>
      </w:pPr>
      <w:r w:rsidRPr="00B325F2">
        <w:rPr>
          <w:rFonts w:cs="Arial"/>
        </w:rPr>
        <w:t xml:space="preserve">114. MacDonald CL, Johnson AM, Nelson EC, Werner NJ, Fang R, Flaherty SF, et al. Functional status after blast-plus-impact complex concussive traumatic brain injury in evacuated United States military personnel. J. Neurotrauma. 2014;31:889–98. </w:t>
      </w:r>
    </w:p>
    <w:p w14:paraId="176ABD0B" w14:textId="77777777" w:rsidR="00B325F2" w:rsidRPr="00B325F2" w:rsidRDefault="00B325F2" w:rsidP="00B325F2">
      <w:pPr>
        <w:pStyle w:val="Bibliography"/>
        <w:rPr>
          <w:rFonts w:cs="Arial"/>
        </w:rPr>
      </w:pPr>
      <w:r w:rsidRPr="00B325F2">
        <w:rPr>
          <w:rFonts w:cs="Arial"/>
        </w:rPr>
        <w:t xml:space="preserve">115. Maillard-Wermelinger A, Yeates KO, Taylor HG, Rusin J, Bangert B, Dietrich A, et al. Mild traumatic brain injury and executive functions in school-aged children. Dev. Neurorehabilitation. 2009;12:330–41. </w:t>
      </w:r>
    </w:p>
    <w:p w14:paraId="74E3059E" w14:textId="77777777" w:rsidR="00B325F2" w:rsidRPr="00B325F2" w:rsidRDefault="00B325F2" w:rsidP="00B325F2">
      <w:pPr>
        <w:pStyle w:val="Bibliography"/>
        <w:rPr>
          <w:rFonts w:cs="Arial"/>
        </w:rPr>
      </w:pPr>
      <w:r w:rsidRPr="00B325F2">
        <w:rPr>
          <w:rFonts w:cs="Arial"/>
        </w:rPr>
        <w:t xml:space="preserve">116.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445B6832" w14:textId="77777777" w:rsidR="00B325F2" w:rsidRPr="00B325F2" w:rsidRDefault="00B325F2" w:rsidP="00B325F2">
      <w:pPr>
        <w:pStyle w:val="Bibliography"/>
        <w:rPr>
          <w:rFonts w:cs="Arial"/>
        </w:rPr>
      </w:pPr>
      <w:r w:rsidRPr="00B325F2">
        <w:rPr>
          <w:rFonts w:cs="Arial"/>
        </w:rPr>
        <w:t xml:space="preserve">117. Massey JS, Meares S, Batchelor J, Bryant RA. An exploratory study of the association of acute posttraumatic stress, depression, and pain to cognitive functioning in mild traumatic brain injury. Neuropsychology. 2015;29:530–42. </w:t>
      </w:r>
    </w:p>
    <w:p w14:paraId="01B9324A" w14:textId="77777777" w:rsidR="00B325F2" w:rsidRPr="00B325F2" w:rsidRDefault="00B325F2" w:rsidP="00B325F2">
      <w:pPr>
        <w:pStyle w:val="Bibliography"/>
        <w:rPr>
          <w:rFonts w:cs="Arial"/>
        </w:rPr>
      </w:pPr>
      <w:r w:rsidRPr="00B325F2">
        <w:rPr>
          <w:rFonts w:cs="Arial"/>
        </w:rPr>
        <w:t xml:space="preserve">118. Matser EJT, Kessels AGH, Jordan BD, Lezak MD, Troost J. Chronic traumatic brain injury in professional soccer players. Neurology. 1998;51:791–6. </w:t>
      </w:r>
    </w:p>
    <w:p w14:paraId="38CAF87B" w14:textId="77777777" w:rsidR="00B325F2" w:rsidRPr="00B325F2" w:rsidRDefault="00B325F2" w:rsidP="00B325F2">
      <w:pPr>
        <w:pStyle w:val="Bibliography"/>
        <w:rPr>
          <w:rFonts w:cs="Arial"/>
        </w:rPr>
      </w:pPr>
      <w:r w:rsidRPr="00B325F2">
        <w:rPr>
          <w:rFonts w:cs="Arial"/>
        </w:rPr>
        <w:t xml:space="preserve">119. Matser JT, Kessels AGH, Lezak MD, Troost J. A dose-response relation of headers and concussions with cognitive impairment in professional soccer players. J. Clin. Exp. Neuropsychol. 2001;23:770–4. </w:t>
      </w:r>
    </w:p>
    <w:p w14:paraId="5DAB57FB" w14:textId="77777777" w:rsidR="00B325F2" w:rsidRPr="00B325F2" w:rsidRDefault="00B325F2" w:rsidP="00B325F2">
      <w:pPr>
        <w:pStyle w:val="Bibliography"/>
        <w:rPr>
          <w:rFonts w:cs="Arial"/>
        </w:rPr>
      </w:pPr>
      <w:r w:rsidRPr="00B325F2">
        <w:rPr>
          <w:rFonts w:cs="Arial"/>
        </w:rPr>
        <w:t xml:space="preserve">120. Matser EJT, Kessels AG, Lezak MD, Jordan BD, Troost J. Neuropsychological impairment in amateur soccer players. JAMA. 1999;282:971–3. </w:t>
      </w:r>
    </w:p>
    <w:p w14:paraId="115B2C1A" w14:textId="77777777" w:rsidR="00B325F2" w:rsidRPr="00B325F2" w:rsidRDefault="00B325F2" w:rsidP="00B325F2">
      <w:pPr>
        <w:pStyle w:val="Bibliography"/>
        <w:rPr>
          <w:rFonts w:cs="Arial"/>
        </w:rPr>
      </w:pPr>
      <w:r w:rsidRPr="00B325F2">
        <w:rPr>
          <w:rFonts w:cs="Arial"/>
        </w:rPr>
        <w:lastRenderedPageBreak/>
        <w:t xml:space="preserve">121. Matser EJT, Kessels AGH, Lezak MD, Troost J, Jordan BD. Acute traumatic brain injury in amateur boxing. Phys. Sportsmed. 2000;28:87–92. </w:t>
      </w:r>
    </w:p>
    <w:p w14:paraId="71B794D8" w14:textId="77777777" w:rsidR="00B325F2" w:rsidRPr="00B325F2" w:rsidRDefault="00B325F2" w:rsidP="00B325F2">
      <w:pPr>
        <w:pStyle w:val="Bibliography"/>
        <w:rPr>
          <w:rFonts w:cs="Arial"/>
        </w:rPr>
      </w:pPr>
      <w:r w:rsidRPr="00B325F2">
        <w:rPr>
          <w:rFonts w:cs="Arial"/>
        </w:rPr>
        <w:t xml:space="preserve">122. McAllister TW, Rhodes CH, Flashman LA, McDonald BC, Belloni D, Saykin AJ. Effect of the dopamine D2 receptor T allele on response latency after mild traumatic brain injury. Am. J. Psychiatry. 2005;162:1749–51. </w:t>
      </w:r>
    </w:p>
    <w:p w14:paraId="2AD6138A" w14:textId="77777777" w:rsidR="00B325F2" w:rsidRPr="00B325F2" w:rsidRDefault="00B325F2" w:rsidP="00B325F2">
      <w:pPr>
        <w:pStyle w:val="Bibliography"/>
        <w:rPr>
          <w:rFonts w:cs="Arial"/>
        </w:rPr>
      </w:pPr>
      <w:r w:rsidRPr="00B325F2">
        <w:rPr>
          <w:rFonts w:cs="Arial"/>
        </w:rPr>
        <w:t xml:space="preserve">123. McAllister TW, Tyler AL, Flashman LA, Rhodes CH, McDonald BC, Saykin AJ, et al. Polymorphisms in the brain-derived neurotrophic factor gene influence memory and processing speed one month after brain injury. J. Neurotrauma. 2012;29:1111–8. </w:t>
      </w:r>
    </w:p>
    <w:p w14:paraId="71B84C5A" w14:textId="77777777" w:rsidR="00B325F2" w:rsidRPr="00B325F2" w:rsidRDefault="00B325F2" w:rsidP="00B325F2">
      <w:pPr>
        <w:pStyle w:val="Bibliography"/>
        <w:rPr>
          <w:rFonts w:cs="Arial"/>
        </w:rPr>
      </w:pPr>
      <w:r w:rsidRPr="00B325F2">
        <w:rPr>
          <w:rFonts w:cs="Arial"/>
        </w:rPr>
        <w:t xml:space="preserve">124. McCauley SR, Boake C, Pedroza C, Brown SA, Levin HS, Goodman HS, et al. Correlates of persistent postconcussional disorder: DSM-IV criteria versus ICD-10. J. Clin. Exp. Neuropsychol. 2008;30:360–79. </w:t>
      </w:r>
    </w:p>
    <w:p w14:paraId="465613E1" w14:textId="77777777" w:rsidR="00B325F2" w:rsidRPr="00B325F2" w:rsidRDefault="00B325F2" w:rsidP="00B325F2">
      <w:pPr>
        <w:pStyle w:val="Bibliography"/>
        <w:rPr>
          <w:rFonts w:cs="Arial"/>
        </w:rPr>
      </w:pPr>
      <w:r w:rsidRPr="00B325F2">
        <w:rPr>
          <w:rFonts w:cs="Arial"/>
        </w:rPr>
        <w:t xml:space="preserve">125. McCauley SR, Wilde EA, Barnes A, Hanten G, Hunter JV, Levin HS, et al. Patterns of early emotional and neuropsychological sequelae after mild traumatic brain injury. J. Neurotrauma. 2014;31:914–25. </w:t>
      </w:r>
    </w:p>
    <w:p w14:paraId="6F4569E4" w14:textId="77777777" w:rsidR="00B325F2" w:rsidRPr="00B325F2" w:rsidRDefault="00B325F2" w:rsidP="00B325F2">
      <w:pPr>
        <w:pStyle w:val="Bibliography"/>
        <w:rPr>
          <w:rFonts w:cs="Arial"/>
        </w:rPr>
      </w:pPr>
      <w:r w:rsidRPr="00B325F2">
        <w:rPr>
          <w:rFonts w:cs="Arial"/>
        </w:rPr>
        <w:t xml:space="preserve">126. McDonald TW, Franzen MD. A validity study of the WAIT in closed head injury. Brain Inj. 1999;13:331–46. </w:t>
      </w:r>
    </w:p>
    <w:p w14:paraId="54FC30C9" w14:textId="77777777" w:rsidR="00B325F2" w:rsidRPr="00B325F2" w:rsidRDefault="00B325F2" w:rsidP="00B325F2">
      <w:pPr>
        <w:pStyle w:val="Bibliography"/>
        <w:rPr>
          <w:rFonts w:cs="Arial"/>
        </w:rPr>
      </w:pPr>
      <w:r w:rsidRPr="00B325F2">
        <w:rPr>
          <w:rFonts w:cs="Arial"/>
        </w:rPr>
        <w:t xml:space="preserve">127. McGlinchey RE, Fortier CB, Venne JR, Maksimovskiy AL, Milberg WP. Effects of OEF/OIF-related physical and emotional co-morbidities on associative learning: concurrent delay and trace eyeblink classical conditioning. Int. J. Environ. Res. Public. Health. 2014;11:3046–73. </w:t>
      </w:r>
    </w:p>
    <w:p w14:paraId="69E86AA8" w14:textId="77777777" w:rsidR="00B325F2" w:rsidRPr="00B325F2" w:rsidRDefault="00B325F2" w:rsidP="00B325F2">
      <w:pPr>
        <w:pStyle w:val="Bibliography"/>
        <w:rPr>
          <w:rFonts w:cs="Arial"/>
        </w:rPr>
      </w:pPr>
      <w:r w:rsidRPr="00B325F2">
        <w:rPr>
          <w:rFonts w:cs="Arial"/>
        </w:rPr>
        <w:t xml:space="preserve">128. Merritt VC, Arnett PA. Premorbid predictors of postconcussion symptoms in collegiate athletes. J. Clin. Exp. Neuropsychol. 2014;36:1098–111. </w:t>
      </w:r>
    </w:p>
    <w:p w14:paraId="14508E7E" w14:textId="77777777" w:rsidR="00B325F2" w:rsidRPr="00B325F2" w:rsidRDefault="00B325F2" w:rsidP="00B325F2">
      <w:pPr>
        <w:pStyle w:val="Bibliography"/>
        <w:rPr>
          <w:rFonts w:cs="Arial"/>
        </w:rPr>
      </w:pPr>
      <w:r w:rsidRPr="00B325F2">
        <w:rPr>
          <w:rFonts w:cs="Arial"/>
        </w:rPr>
        <w:t xml:space="preserve">129. Meyer JE, Arnett PA. Validation of the Affective Word List as a measure of verbal learning and memory. J. Clin. Exp. Neuropsychol. 2015;37:316–24. </w:t>
      </w:r>
    </w:p>
    <w:p w14:paraId="71773AFB" w14:textId="77777777" w:rsidR="00B325F2" w:rsidRPr="00B325F2" w:rsidRDefault="00B325F2" w:rsidP="00B325F2">
      <w:pPr>
        <w:pStyle w:val="Bibliography"/>
        <w:rPr>
          <w:rFonts w:cs="Arial"/>
        </w:rPr>
      </w:pPr>
      <w:r w:rsidRPr="00B325F2">
        <w:rPr>
          <w:rFonts w:cs="Arial"/>
        </w:rPr>
        <w:t xml:space="preserve">130. Meyers JE, Rohling ML. Validation of the Meyers Short Battery on mild TBI patients. Arch. Clin. Neuropsychol. 2004;19:637–51. </w:t>
      </w:r>
    </w:p>
    <w:p w14:paraId="061EACC4" w14:textId="77777777" w:rsidR="00B325F2" w:rsidRPr="00B325F2" w:rsidRDefault="00B325F2" w:rsidP="00B325F2">
      <w:pPr>
        <w:pStyle w:val="Bibliography"/>
        <w:rPr>
          <w:rFonts w:cs="Arial"/>
        </w:rPr>
      </w:pPr>
      <w:r w:rsidRPr="00B325F2">
        <w:rPr>
          <w:rFonts w:cs="Arial"/>
        </w:rPr>
        <w:t xml:space="preserve">131. Nakayama Y, Covassin T, Schatz P, Nogle S, Kovan J. Examination of the Test-Retest Reliability of a Computerized Neurocognitive Test Battery. Am. J. Sports Med. 2014;42:2000–5. </w:t>
      </w:r>
    </w:p>
    <w:p w14:paraId="61D69F29" w14:textId="77777777" w:rsidR="00B325F2" w:rsidRPr="00B325F2" w:rsidRDefault="00B325F2" w:rsidP="00B325F2">
      <w:pPr>
        <w:pStyle w:val="Bibliography"/>
        <w:rPr>
          <w:rFonts w:cs="Arial"/>
        </w:rPr>
      </w:pPr>
      <w:r w:rsidRPr="00B325F2">
        <w:rPr>
          <w:rFonts w:cs="Arial"/>
        </w:rPr>
        <w:t xml:space="preserve">132. Nelson NW, Hoelzle JB, Mcguire KA, Ferrier-Auerbach AG, Charlesworth MJ, Sponheim SR. Evaluation context impacts neuropsychological performance of OEF/OIF veterans with reported combat-related concussion. Arch. Clin. Neuropsychol. 2010;25:713–23. </w:t>
      </w:r>
    </w:p>
    <w:p w14:paraId="01A4DE6F" w14:textId="77777777" w:rsidR="00B325F2" w:rsidRPr="00B325F2" w:rsidRDefault="00B325F2" w:rsidP="00B325F2">
      <w:pPr>
        <w:pStyle w:val="Bibliography"/>
        <w:rPr>
          <w:rFonts w:cs="Arial"/>
        </w:rPr>
      </w:pPr>
      <w:r w:rsidRPr="00B325F2">
        <w:rPr>
          <w:rFonts w:cs="Arial"/>
        </w:rPr>
        <w:t xml:space="preserve">133. Nelson NW, Hoelzle JB, Doane BM, McGuire KA, Ferrier-Auerbach AG, Charlesworth MJ, et al. Neuropsychological outcomes of U. S. veterans with report of </w:t>
      </w:r>
      <w:r w:rsidRPr="00B325F2">
        <w:rPr>
          <w:rFonts w:cs="Arial"/>
        </w:rPr>
        <w:lastRenderedPageBreak/>
        <w:t xml:space="preserve">remote blast-related concussion and current psychopathology. J. Int. Neuropsychol. Soc. 2012;18:845–55. </w:t>
      </w:r>
    </w:p>
    <w:p w14:paraId="2CF60970" w14:textId="77777777" w:rsidR="00B325F2" w:rsidRPr="00B325F2" w:rsidRDefault="00B325F2" w:rsidP="00B325F2">
      <w:pPr>
        <w:pStyle w:val="Bibliography"/>
        <w:rPr>
          <w:rFonts w:cs="Arial"/>
        </w:rPr>
      </w:pPr>
      <w:r w:rsidRPr="00B325F2">
        <w:rPr>
          <w:rFonts w:cs="Arial"/>
        </w:rPr>
        <w:t xml:space="preserve">134.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5D4E19B" w14:textId="77777777" w:rsidR="00B325F2" w:rsidRPr="00B325F2" w:rsidRDefault="00B325F2" w:rsidP="00B325F2">
      <w:pPr>
        <w:pStyle w:val="Bibliography"/>
        <w:rPr>
          <w:rFonts w:cs="Arial"/>
        </w:rPr>
      </w:pPr>
      <w:r w:rsidRPr="00B325F2">
        <w:rPr>
          <w:rFonts w:cs="Arial"/>
        </w:rPr>
        <w:t xml:space="preserve">135. Nelson LD, Guskiewicz KM, Marshall SW, Hammeke T, Barr W, Randolph C, et al. Multiple self-reported concussions are more prevalent in athletes with ADHD and learning disability. Clin. J. Sport Med. 2016;26:120–127. </w:t>
      </w:r>
    </w:p>
    <w:p w14:paraId="02DFED70" w14:textId="77777777" w:rsidR="00B325F2" w:rsidRPr="00B325F2" w:rsidRDefault="00B325F2" w:rsidP="00B325F2">
      <w:pPr>
        <w:pStyle w:val="Bibliography"/>
        <w:rPr>
          <w:rFonts w:cs="Arial"/>
        </w:rPr>
      </w:pPr>
      <w:r w:rsidRPr="00B325F2">
        <w:rPr>
          <w:rFonts w:cs="Arial"/>
        </w:rPr>
        <w:t xml:space="preserve">136. Nelson LD, Pfaller AY, Rein LE, McCrea MA. Rates and predictors of invalid baseline test performance in high school and collegiate athletes for 3 computerized neurocognitive tests. Am. J. Sports Med. 2015;43:2018–26. </w:t>
      </w:r>
    </w:p>
    <w:p w14:paraId="63A48FC4" w14:textId="77777777" w:rsidR="00B325F2" w:rsidRPr="00B325F2" w:rsidRDefault="00B325F2" w:rsidP="00B325F2">
      <w:pPr>
        <w:pStyle w:val="Bibliography"/>
        <w:rPr>
          <w:rFonts w:cs="Arial"/>
        </w:rPr>
      </w:pPr>
      <w:r w:rsidRPr="00B325F2">
        <w:rPr>
          <w:rFonts w:cs="Arial"/>
        </w:rPr>
        <w:t xml:space="preserve">137. Newman JB, Reesman JH, Vaughan CG, Gioia GA. Assessment of processing speed in children with mild TBI: A “first look” at the validity of pediatric ImPACT. Clin. Neuropsychol. 2013;27:779–93. </w:t>
      </w:r>
    </w:p>
    <w:p w14:paraId="3B2C473E" w14:textId="77777777" w:rsidR="00B325F2" w:rsidRPr="00B325F2" w:rsidRDefault="00B325F2" w:rsidP="00B325F2">
      <w:pPr>
        <w:pStyle w:val="Bibliography"/>
        <w:rPr>
          <w:rFonts w:cs="Arial"/>
        </w:rPr>
      </w:pPr>
      <w:r w:rsidRPr="00B325F2">
        <w:rPr>
          <w:rFonts w:cs="Arial"/>
        </w:rPr>
        <w:t xml:space="preserve">138. Ord JS, Boettcher AC, Greve KW, Bianchini KJ. Detection of malingering in mild traumatic brain injury with the Conners’ Continuous Performance Test-II. J. Clin. Exp. Neuropsychol. 2010;32:380–7. </w:t>
      </w:r>
    </w:p>
    <w:p w14:paraId="2CB5FBBA" w14:textId="77777777" w:rsidR="00B325F2" w:rsidRPr="00B325F2" w:rsidRDefault="00B325F2" w:rsidP="00B325F2">
      <w:pPr>
        <w:pStyle w:val="Bibliography"/>
        <w:rPr>
          <w:rFonts w:cs="Arial"/>
        </w:rPr>
      </w:pPr>
      <w:r w:rsidRPr="00B325F2">
        <w:rPr>
          <w:rFonts w:cs="Arial"/>
        </w:rPr>
        <w:t xml:space="preserve">139. Panenka WJ, Lange RT, Bouix S, Shewchuk JR, Heran MKS, Brubacher JR, et al. Neuropsychological outcome and diffusion tensor imaging in complicated versus uncomplicated mild traumatic brain injury. PLoS ONE. 2015;10:e0122746. </w:t>
      </w:r>
    </w:p>
    <w:p w14:paraId="5C86DF1E" w14:textId="77777777" w:rsidR="00B325F2" w:rsidRPr="00B325F2" w:rsidRDefault="00B325F2" w:rsidP="00B325F2">
      <w:pPr>
        <w:pStyle w:val="Bibliography"/>
        <w:rPr>
          <w:rFonts w:cs="Arial"/>
        </w:rPr>
      </w:pPr>
      <w:r w:rsidRPr="00B325F2">
        <w:rPr>
          <w:rFonts w:cs="Arial"/>
        </w:rPr>
        <w:t xml:space="preserve">140. Paré N, Rabin LA, Fogel J, Pépin M. Mild traumatic brain injury and its sequelae: Characterisation of divided attention deficits. Neuropsychol. Rehabil. 2009;19:110–37. </w:t>
      </w:r>
    </w:p>
    <w:p w14:paraId="3D2A65DA" w14:textId="77777777" w:rsidR="00B325F2" w:rsidRPr="00B325F2" w:rsidRDefault="00B325F2" w:rsidP="00B325F2">
      <w:pPr>
        <w:pStyle w:val="Bibliography"/>
        <w:rPr>
          <w:rFonts w:cs="Arial"/>
        </w:rPr>
      </w:pPr>
      <w:r w:rsidRPr="00B325F2">
        <w:rPr>
          <w:rFonts w:cs="Arial"/>
        </w:rPr>
        <w:t xml:space="preserve">141. Ponsford JL, Cameron P, Fitzgerald M, Grant M, Mikocka-Walus A. Long-term outcomes after uncomplicated mild traumatic brain injury: A comparison with trauma controls. J. Neurotrauma. 2011;28:937–46. </w:t>
      </w:r>
    </w:p>
    <w:p w14:paraId="1E9241E0" w14:textId="77777777" w:rsidR="00B325F2" w:rsidRPr="00B325F2" w:rsidRDefault="00B325F2" w:rsidP="00B325F2">
      <w:pPr>
        <w:pStyle w:val="Bibliography"/>
        <w:rPr>
          <w:rFonts w:cs="Arial"/>
        </w:rPr>
      </w:pPr>
      <w:r w:rsidRPr="00B325F2">
        <w:rPr>
          <w:rFonts w:cs="Arial"/>
        </w:rPr>
        <w:t xml:space="preserve">142. Proto DA, Pastorek NJ, Miller BI, Romesser JM, Sim AH, Linck JF. The dangers of failing one or more performance validity tests in individuals claiming mild traumatic brain injury-related postconcussive symptoms. Arch. Clin. Neuropsychol. 2014;29:614–24. </w:t>
      </w:r>
    </w:p>
    <w:p w14:paraId="6BF5F481" w14:textId="77777777" w:rsidR="00B325F2" w:rsidRPr="00B325F2" w:rsidRDefault="00B325F2" w:rsidP="00B325F2">
      <w:pPr>
        <w:pStyle w:val="Bibliography"/>
        <w:rPr>
          <w:rFonts w:cs="Arial"/>
        </w:rPr>
      </w:pPr>
      <w:r w:rsidRPr="00B325F2">
        <w:rPr>
          <w:rFonts w:cs="Arial"/>
        </w:rPr>
        <w:t xml:space="preserve">143.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55B1F9AA" w14:textId="77777777" w:rsidR="00B325F2" w:rsidRPr="00B325F2" w:rsidRDefault="00B325F2" w:rsidP="00B325F2">
      <w:pPr>
        <w:pStyle w:val="Bibliography"/>
        <w:rPr>
          <w:rFonts w:cs="Arial"/>
        </w:rPr>
      </w:pPr>
      <w:r w:rsidRPr="00B325F2">
        <w:rPr>
          <w:rFonts w:cs="Arial"/>
        </w:rPr>
        <w:t xml:space="preserve">144. Rabinowitz AR, Arnett PA. Reading based IQ estimates and actual premorbid cognitive performance: Discrepancies in a college athlete sample. J. Int. Neuropsychol. Soc. 2012;18:139–43. </w:t>
      </w:r>
    </w:p>
    <w:p w14:paraId="27C3D1E4" w14:textId="77777777" w:rsidR="00B325F2" w:rsidRPr="00B325F2" w:rsidRDefault="00B325F2" w:rsidP="00B325F2">
      <w:pPr>
        <w:pStyle w:val="Bibliography"/>
        <w:rPr>
          <w:rFonts w:cs="Arial"/>
        </w:rPr>
      </w:pPr>
      <w:r w:rsidRPr="00B325F2">
        <w:rPr>
          <w:rFonts w:cs="Arial"/>
        </w:rPr>
        <w:lastRenderedPageBreak/>
        <w:t xml:space="preserve">145. Rabinowitz AR, Arnett PA. Intraindividual cognitive variability before and after sports-related concussion. Neuropsychology. 2013;27:481–90. </w:t>
      </w:r>
    </w:p>
    <w:p w14:paraId="1E57D738" w14:textId="77777777" w:rsidR="00B325F2" w:rsidRPr="00B325F2" w:rsidRDefault="00B325F2" w:rsidP="00B325F2">
      <w:pPr>
        <w:pStyle w:val="Bibliography"/>
        <w:rPr>
          <w:rFonts w:cs="Arial"/>
        </w:rPr>
      </w:pPr>
      <w:r w:rsidRPr="00B325F2">
        <w:rPr>
          <w:rFonts w:cs="Arial"/>
        </w:rPr>
        <w:t xml:space="preserve">146. Rabinowitz AR, Merritt VC, Arnett PA. The return-to-play incentive and the effect of motivation on neuropsychological test-performance: Implications for baseline concussion testing. Dev. Neuropsychol. 2015;40:29–33. </w:t>
      </w:r>
    </w:p>
    <w:p w14:paraId="2AE84C72" w14:textId="77777777" w:rsidR="00B325F2" w:rsidRPr="00B325F2" w:rsidRDefault="00B325F2" w:rsidP="00B325F2">
      <w:pPr>
        <w:pStyle w:val="Bibliography"/>
        <w:rPr>
          <w:rFonts w:cs="Arial"/>
        </w:rPr>
      </w:pPr>
      <w:r w:rsidRPr="00B325F2">
        <w:rPr>
          <w:rFonts w:cs="Arial"/>
        </w:rPr>
        <w:t xml:space="preserve">147. Ravdin LD, Barr WB, Jordan B, Lathan WE, Relkin NR. Assessment of cognitive recovery following sports related head trauma in boxers. Clin. J. Sport Med. 2003;13:21–7. </w:t>
      </w:r>
    </w:p>
    <w:p w14:paraId="2CC987BC" w14:textId="77777777" w:rsidR="00B325F2" w:rsidRPr="00B325F2" w:rsidRDefault="00B325F2" w:rsidP="00B325F2">
      <w:pPr>
        <w:pStyle w:val="Bibliography"/>
        <w:rPr>
          <w:rFonts w:cs="Arial"/>
        </w:rPr>
      </w:pPr>
      <w:r w:rsidRPr="00B325F2">
        <w:rPr>
          <w:rFonts w:cs="Arial"/>
        </w:rPr>
        <w:t xml:space="preserve">148. Rieger BP, Lewandowski LJ, Callahan JM, Spenceley L, Truckenmiller A, Gathje R, et al. A prospective study of symptoms and neurocognitive outcomes in youth with concussion vs orthopaedic injuries. Brain Inj. 2013;27:169–78. </w:t>
      </w:r>
    </w:p>
    <w:p w14:paraId="4A68F45D" w14:textId="77777777" w:rsidR="00B325F2" w:rsidRPr="00B325F2" w:rsidRDefault="00B325F2" w:rsidP="00B325F2">
      <w:pPr>
        <w:pStyle w:val="Bibliography"/>
        <w:rPr>
          <w:rFonts w:cs="Arial"/>
        </w:rPr>
      </w:pPr>
      <w:r w:rsidRPr="00B325F2">
        <w:rPr>
          <w:rFonts w:cs="Arial"/>
        </w:rPr>
        <w:t xml:space="preserve">149. Ruocco AC, Swirsky-Sacchetti T. Personality disorder symptomatology and neuropsychological functioning in closed head injury. J. Neuropsychiatry Clin. Neurosci. 2007;19:27–35. </w:t>
      </w:r>
    </w:p>
    <w:p w14:paraId="37736F0C" w14:textId="77777777" w:rsidR="00B325F2" w:rsidRPr="00B325F2" w:rsidRDefault="00B325F2" w:rsidP="00B325F2">
      <w:pPr>
        <w:pStyle w:val="Bibliography"/>
        <w:rPr>
          <w:rFonts w:cs="Arial"/>
        </w:rPr>
      </w:pPr>
      <w:r w:rsidRPr="00B325F2">
        <w:rPr>
          <w:rFonts w:cs="Arial"/>
        </w:rPr>
        <w:t xml:space="preserve">150. Schatz P, Maerlender A. A two-factor theory for concussion assessment using ImPACT: Memory and speed. Arch. Clin. Neuropsychol. 2013;28:791–7. </w:t>
      </w:r>
    </w:p>
    <w:p w14:paraId="62780256" w14:textId="77777777" w:rsidR="00B325F2" w:rsidRPr="00B325F2" w:rsidRDefault="00B325F2" w:rsidP="00B325F2">
      <w:pPr>
        <w:pStyle w:val="Bibliography"/>
        <w:rPr>
          <w:rFonts w:cs="Arial"/>
        </w:rPr>
      </w:pPr>
      <w:r w:rsidRPr="00B325F2">
        <w:rPr>
          <w:rFonts w:cs="Arial"/>
        </w:rPr>
        <w:t xml:space="preserve">151. Schnabel R, Kydd R. Neuropsychological assessment of distractibility in mild traumatic brain injury and depression. Clin. Neuropsychol. 2012;26:769–89. </w:t>
      </w:r>
    </w:p>
    <w:p w14:paraId="30FE9B6C" w14:textId="77777777" w:rsidR="00B325F2" w:rsidRPr="00B325F2" w:rsidRDefault="00B325F2" w:rsidP="00B325F2">
      <w:pPr>
        <w:pStyle w:val="Bibliography"/>
        <w:rPr>
          <w:rFonts w:cs="Arial"/>
        </w:rPr>
      </w:pPr>
      <w:r w:rsidRPr="00B325F2">
        <w:rPr>
          <w:rFonts w:cs="Arial"/>
        </w:rPr>
        <w:t xml:space="preserve">152. Schroeder SC, Ruff RM, Jäncke L. Posttraumatic stress disorder exacerbates emotional complaints but not cognitive impairments in individuals suffering from postconcussional disorder after mild traumatic brain injury. Z. Für Neuropsychol. 2015;26:35–50. </w:t>
      </w:r>
    </w:p>
    <w:p w14:paraId="329D5394" w14:textId="77777777" w:rsidR="00B325F2" w:rsidRPr="00B325F2" w:rsidRDefault="00B325F2" w:rsidP="00B325F2">
      <w:pPr>
        <w:pStyle w:val="Bibliography"/>
        <w:rPr>
          <w:rFonts w:cs="Arial"/>
        </w:rPr>
      </w:pPr>
      <w:r w:rsidRPr="00B325F2">
        <w:rPr>
          <w:rFonts w:cs="Arial"/>
        </w:rPr>
        <w:t xml:space="preserve">153. Shandera-Ochsner AL, Berry DTR, Harp JP, Edmundson M, Graue LO, Roach A, et al. Neuropsychological effects of self-reported deployment-related mild TBI and current PTSD in OIF/OEF veterans. Clin. Neuropsychol. 2013;27:881–907. </w:t>
      </w:r>
    </w:p>
    <w:p w14:paraId="589C2A55" w14:textId="77777777" w:rsidR="00B325F2" w:rsidRPr="00B325F2" w:rsidRDefault="00B325F2" w:rsidP="00B325F2">
      <w:pPr>
        <w:pStyle w:val="Bibliography"/>
        <w:rPr>
          <w:rFonts w:cs="Arial"/>
        </w:rPr>
      </w:pPr>
      <w:r w:rsidRPr="00B325F2">
        <w:rPr>
          <w:rFonts w:cs="Arial"/>
        </w:rPr>
        <w:t xml:space="preserve">154. Shuttleworth-Edwards AB, Radloff SE, Whitefield-Alexander VJ, Smith IP, Horsman M. Practice effects reveal visuomotor vulnerability in school and university rugby players. Arch. Clin. Neuropsychol. 2014;29:86–99. </w:t>
      </w:r>
    </w:p>
    <w:p w14:paraId="7A10E959" w14:textId="77777777" w:rsidR="00B325F2" w:rsidRPr="00B325F2" w:rsidRDefault="00B325F2" w:rsidP="00B325F2">
      <w:pPr>
        <w:pStyle w:val="Bibliography"/>
        <w:rPr>
          <w:rFonts w:cs="Arial"/>
        </w:rPr>
      </w:pPr>
      <w:r w:rsidRPr="00B325F2">
        <w:rPr>
          <w:rFonts w:cs="Arial"/>
        </w:rPr>
        <w:t xml:space="preserve">155. Shuttleworth-Edwards AB, Smith I, Radloff SE. Neurocognitive vulnerability amongst university rugby players versus noncontact sport controls. J. Clin. Exp. Neuropsychol. 2008;30:870–84. </w:t>
      </w:r>
    </w:p>
    <w:p w14:paraId="75D4FFCD" w14:textId="77777777" w:rsidR="00B325F2" w:rsidRPr="00B325F2" w:rsidRDefault="00B325F2" w:rsidP="00B325F2">
      <w:pPr>
        <w:pStyle w:val="Bibliography"/>
        <w:rPr>
          <w:rFonts w:cs="Arial"/>
        </w:rPr>
      </w:pPr>
      <w:r w:rsidRPr="00B325F2">
        <w:rPr>
          <w:rFonts w:cs="Arial"/>
        </w:rPr>
        <w:t xml:space="preserve">156. Silverberg ND, Luoto TM, Öhman J, Iverson GL. Assessment of mild traumatic brain injury with the King-Devick Test® in an emergency department sample. Brain Inj. 2014;28:1590–3. </w:t>
      </w:r>
    </w:p>
    <w:p w14:paraId="07666113" w14:textId="77777777" w:rsidR="00B325F2" w:rsidRPr="00B325F2" w:rsidRDefault="00B325F2" w:rsidP="00B325F2">
      <w:pPr>
        <w:pStyle w:val="Bibliography"/>
        <w:rPr>
          <w:rFonts w:cs="Arial"/>
        </w:rPr>
      </w:pPr>
      <w:r w:rsidRPr="00B325F2">
        <w:rPr>
          <w:rFonts w:cs="Arial"/>
        </w:rPr>
        <w:lastRenderedPageBreak/>
        <w:t xml:space="preserve">157. Siman R, Giovannone N, Hanten G, Wilde EA, McCauley SR, Hunter JV, et al. Evidence that the blood biomarker SNTF predicts brain imaging changes and persistent cognitive dysfunction in mild TBI patients. Front. Neurol. 2013;4:190. </w:t>
      </w:r>
    </w:p>
    <w:p w14:paraId="7DA6C448" w14:textId="77777777" w:rsidR="00B325F2" w:rsidRPr="00B325F2" w:rsidRDefault="00B325F2" w:rsidP="00B325F2">
      <w:pPr>
        <w:pStyle w:val="Bibliography"/>
        <w:rPr>
          <w:rFonts w:cs="Arial"/>
        </w:rPr>
      </w:pPr>
      <w:r w:rsidRPr="00B325F2">
        <w:rPr>
          <w:rFonts w:cs="Arial"/>
        </w:rPr>
        <w:t xml:space="preserve">158. Soble JR, Spanierman LB, Smith JF. Neuropsychological functioning of combat veterans with posttraumatic stress disorder and mild traumatic brain injury. J. Clin. Exp. Neuropsychol. 2013;35:551–61. </w:t>
      </w:r>
    </w:p>
    <w:p w14:paraId="01C4E8B5" w14:textId="77777777" w:rsidR="00B325F2" w:rsidRPr="00B325F2" w:rsidRDefault="00B325F2" w:rsidP="00B325F2">
      <w:pPr>
        <w:pStyle w:val="Bibliography"/>
        <w:rPr>
          <w:rFonts w:cs="Arial"/>
        </w:rPr>
      </w:pPr>
      <w:r w:rsidRPr="00B325F2">
        <w:rPr>
          <w:rFonts w:cs="Arial"/>
        </w:rPr>
        <w:t xml:space="preserve">159. Sponheim SR, McGuire KA, Kang SS, Davenport ND, Aviyente S, Bernat EM, et al. Evidence of disrupted functional connectivity in the brain after combat-related blast injury. NeuroImage. 2011;54:S21–9. </w:t>
      </w:r>
    </w:p>
    <w:p w14:paraId="7A20269E" w14:textId="77777777" w:rsidR="00B325F2" w:rsidRPr="00B325F2" w:rsidRDefault="00B325F2" w:rsidP="00B325F2">
      <w:pPr>
        <w:pStyle w:val="Bibliography"/>
        <w:rPr>
          <w:rFonts w:cs="Arial"/>
        </w:rPr>
      </w:pPr>
      <w:r w:rsidRPr="00B325F2">
        <w:rPr>
          <w:rFonts w:cs="Arial"/>
        </w:rPr>
        <w:t xml:space="preserve">160. Stamm JM, Bourlas AP, Baugh CM, Fritts NG, Daneshvar DH, Martin BM, et al. Age of first exposure to football and later-life cognitive impairment in former NFL players. Neurology. 2015;84:1114–20. </w:t>
      </w:r>
    </w:p>
    <w:p w14:paraId="3E766473" w14:textId="77777777" w:rsidR="00B325F2" w:rsidRPr="00B325F2" w:rsidRDefault="00B325F2" w:rsidP="00B325F2">
      <w:pPr>
        <w:pStyle w:val="Bibliography"/>
        <w:rPr>
          <w:rFonts w:cs="Arial"/>
        </w:rPr>
      </w:pPr>
      <w:r w:rsidRPr="00B325F2">
        <w:rPr>
          <w:rFonts w:cs="Arial"/>
        </w:rPr>
        <w:t xml:space="preserve">161. Strain JF, Womack KB, Didehbani N, Spence JS, Conover H, Hart JJ, et al. Imaging correlates of memory and concussion history in retired National Football League athletes. JAMA Neurol. 2015;72:773–80. </w:t>
      </w:r>
    </w:p>
    <w:p w14:paraId="5EF873A8" w14:textId="77777777" w:rsidR="00B325F2" w:rsidRPr="00B325F2" w:rsidRDefault="00B325F2" w:rsidP="00B325F2">
      <w:pPr>
        <w:pStyle w:val="Bibliography"/>
        <w:rPr>
          <w:rFonts w:cs="Arial"/>
        </w:rPr>
      </w:pPr>
      <w:r w:rsidRPr="00B325F2">
        <w:rPr>
          <w:rFonts w:cs="Arial"/>
        </w:rPr>
        <w:t xml:space="preserve">162. Straume-Næsheim TM, Andersen TE, K Holme IM, McIntosh AS, Dvorak J, Bahr R. Do minor head impacts in soccer cause concussive injury? A prospective case-control study. Neurosurgery. 2009;64:719–25. </w:t>
      </w:r>
    </w:p>
    <w:p w14:paraId="7C79D2BD" w14:textId="77777777" w:rsidR="00B325F2" w:rsidRPr="00B325F2" w:rsidRDefault="00B325F2" w:rsidP="00B325F2">
      <w:pPr>
        <w:pStyle w:val="Bibliography"/>
        <w:rPr>
          <w:rFonts w:cs="Arial"/>
        </w:rPr>
      </w:pPr>
      <w:r w:rsidRPr="00B325F2">
        <w:rPr>
          <w:rFonts w:cs="Arial"/>
        </w:rPr>
        <w:t xml:space="preserve">163. Straume-Næsheim TM, Andersen TE, Bahr R. Reproducibility of computer based neuropsychological testing among Norwegian elite football players. Br. J. Sports Med. 2005;39:i64–9. </w:t>
      </w:r>
    </w:p>
    <w:p w14:paraId="68968D46" w14:textId="77777777" w:rsidR="00B325F2" w:rsidRPr="00B325F2" w:rsidRDefault="00B325F2" w:rsidP="00B325F2">
      <w:pPr>
        <w:pStyle w:val="Bibliography"/>
        <w:rPr>
          <w:rFonts w:cs="Arial"/>
        </w:rPr>
      </w:pPr>
      <w:r w:rsidRPr="00B325F2">
        <w:rPr>
          <w:rFonts w:cs="Arial"/>
        </w:rPr>
        <w:t xml:space="preserve">164. Suchy Y, Euler M, Eastvold A. Exaggerated reaction to novelty as a subclinical consequence of mild traumatic brain injury. Brain Inj. 2014;28:972–9. </w:t>
      </w:r>
    </w:p>
    <w:p w14:paraId="72B6B6EE" w14:textId="77777777" w:rsidR="00B325F2" w:rsidRPr="00B325F2" w:rsidRDefault="00B325F2" w:rsidP="00B325F2">
      <w:pPr>
        <w:pStyle w:val="Bibliography"/>
        <w:rPr>
          <w:rFonts w:cs="Arial"/>
        </w:rPr>
      </w:pPr>
      <w:r w:rsidRPr="00B325F2">
        <w:rPr>
          <w:rFonts w:cs="Arial"/>
        </w:rPr>
        <w:t xml:space="preserve">165. Tay SY, Ang BT, Lau XY, Meyyappan A, Collinson SL. Chronic impairment of prospective memory after mild traumatic brain injury. J. Neurotrauma. 2010;27:77–83. </w:t>
      </w:r>
    </w:p>
    <w:p w14:paraId="6694B601" w14:textId="77777777" w:rsidR="00B325F2" w:rsidRPr="00B325F2" w:rsidRDefault="00B325F2" w:rsidP="00B325F2">
      <w:pPr>
        <w:pStyle w:val="Bibliography"/>
        <w:rPr>
          <w:rFonts w:cs="Arial"/>
        </w:rPr>
      </w:pPr>
      <w:r w:rsidRPr="00B325F2">
        <w:rPr>
          <w:rFonts w:cs="Arial"/>
        </w:rPr>
        <w:t xml:space="preserve">166. Taylor HG, Dietrich A, Nuss K, Wright M, Rusin J, Bangert B, et al. Post-concussive symptoms in children with mild traumatic brain injury. Neuropsychology. 2010;24:148–59. </w:t>
      </w:r>
    </w:p>
    <w:p w14:paraId="721733C7" w14:textId="77777777" w:rsidR="00B325F2" w:rsidRPr="00B325F2" w:rsidRDefault="00B325F2" w:rsidP="00B325F2">
      <w:pPr>
        <w:pStyle w:val="Bibliography"/>
        <w:rPr>
          <w:rFonts w:cs="Arial"/>
        </w:rPr>
      </w:pPr>
      <w:r w:rsidRPr="00B325F2">
        <w:rPr>
          <w:rFonts w:cs="Arial"/>
        </w:rPr>
        <w:t xml:space="preserve">167. Teel E, Gay M, Johnson B, Slobounov S. Determining sensitivity/specificity of virtual reality-based neuropsychological tool for detecting residual abnormalities following sport-related concussion. Neuropsychology. 2016;30:474–83. </w:t>
      </w:r>
    </w:p>
    <w:p w14:paraId="7F2A5D50" w14:textId="77777777" w:rsidR="00B325F2" w:rsidRPr="00B325F2" w:rsidRDefault="00B325F2" w:rsidP="00B325F2">
      <w:pPr>
        <w:pStyle w:val="Bibliography"/>
        <w:rPr>
          <w:rFonts w:cs="Arial"/>
        </w:rPr>
      </w:pPr>
      <w:r w:rsidRPr="00B325F2">
        <w:rPr>
          <w:rFonts w:cs="Arial"/>
        </w:rPr>
        <w:t xml:space="preserve">168. Terry DP, Faraco CC, Smith D, Diddams MJ, Puente AN, Miller LS. Lack of long-term fMRI differences after multiple sports-related concussions. Brain Inj. 2012;26:1684–96. </w:t>
      </w:r>
    </w:p>
    <w:p w14:paraId="174AC85E" w14:textId="77777777" w:rsidR="00B325F2" w:rsidRPr="00B325F2" w:rsidRDefault="00B325F2" w:rsidP="00B325F2">
      <w:pPr>
        <w:pStyle w:val="Bibliography"/>
        <w:rPr>
          <w:rFonts w:cs="Arial"/>
        </w:rPr>
      </w:pPr>
      <w:r w:rsidRPr="00B325F2">
        <w:rPr>
          <w:rFonts w:cs="Arial"/>
        </w:rPr>
        <w:lastRenderedPageBreak/>
        <w:t xml:space="preserve">169. Thaler NS, Linck JF, Heyanka DJ, Pastorek NJ, Miller B, Romesser J, et al. Heterogeneity in Trail Making Test performance in OEF/OIF/OND veterans with mild traumatic brain injury. Arch. Clin. Neuropsychol. 2013;28:798–807. </w:t>
      </w:r>
    </w:p>
    <w:p w14:paraId="2AF56CD5" w14:textId="77777777" w:rsidR="00B325F2" w:rsidRPr="00B325F2" w:rsidRDefault="00B325F2" w:rsidP="00B325F2">
      <w:pPr>
        <w:pStyle w:val="Bibliography"/>
        <w:rPr>
          <w:rFonts w:cs="Arial"/>
        </w:rPr>
      </w:pPr>
      <w:r w:rsidRPr="00B325F2">
        <w:rPr>
          <w:rFonts w:cs="Arial"/>
        </w:rPr>
        <w:t>170. Theadom A, Mahon S, Barker-Collo S, McPherson K, Rush E, Vandal AC, et al. Enzogenol for cognitive functioning in traumatic brain injury: A pilot placebo</w:t>
      </w:r>
      <w:r w:rsidRPr="00B325F2">
        <w:rPr>
          <w:rFonts w:ascii="Cambria Math" w:hAnsi="Cambria Math" w:cs="Cambria Math"/>
        </w:rPr>
        <w:t>‐</w:t>
      </w:r>
      <w:r w:rsidRPr="00B325F2">
        <w:rPr>
          <w:rFonts w:cs="Arial"/>
        </w:rPr>
        <w:t xml:space="preserve">controlled RCT. Eur. J. Neurol. 2013;20:1135–44. </w:t>
      </w:r>
    </w:p>
    <w:p w14:paraId="245CE113" w14:textId="77777777" w:rsidR="00B325F2" w:rsidRPr="00B325F2" w:rsidRDefault="00B325F2" w:rsidP="00B325F2">
      <w:pPr>
        <w:pStyle w:val="Bibliography"/>
        <w:rPr>
          <w:rFonts w:cs="Arial"/>
        </w:rPr>
      </w:pPr>
      <w:r w:rsidRPr="00B325F2">
        <w:rPr>
          <w:rFonts w:cs="Arial"/>
        </w:rPr>
        <w:t xml:space="preserve">171. Theadom A, Parag V, Dowell T, McPherson K, Starkey N, Barker-Collo S, et al. Persistent problems 1 year after mild traumatic brain injury: a longitudinal population study in New Zealand. Br. J. Gen. Pract. 2016;66:e16–23. </w:t>
      </w:r>
    </w:p>
    <w:p w14:paraId="1A336A80" w14:textId="77777777" w:rsidR="00B325F2" w:rsidRPr="00B325F2" w:rsidRDefault="00B325F2" w:rsidP="00B325F2">
      <w:pPr>
        <w:pStyle w:val="Bibliography"/>
        <w:rPr>
          <w:rFonts w:cs="Arial"/>
        </w:rPr>
      </w:pPr>
      <w:r w:rsidRPr="00B325F2">
        <w:rPr>
          <w:rFonts w:cs="Arial"/>
        </w:rPr>
        <w:t xml:space="preserve">172. Theadom A, Cropley M, Parmar P, Barker-Collo S, Starkey N, Jones K, et al. Sleep difficulties one year following mild traumatic brain injury in a population-based study. Sleep Med. 2015;16:926–32. </w:t>
      </w:r>
    </w:p>
    <w:p w14:paraId="418966C0" w14:textId="77777777" w:rsidR="00B325F2" w:rsidRPr="00B325F2" w:rsidRDefault="00B325F2" w:rsidP="00B325F2">
      <w:pPr>
        <w:pStyle w:val="Bibliography"/>
        <w:rPr>
          <w:rFonts w:cs="Arial"/>
        </w:rPr>
      </w:pPr>
      <w:r w:rsidRPr="00B325F2">
        <w:rPr>
          <w:rFonts w:cs="Arial"/>
        </w:rPr>
        <w:t xml:space="preserve">173. Theadom A, Parmar P, Jones K, Barker-Collo S, Starkey NJ, McPherson KM, et al. Frequency and impact of recurrent traumatic brain injury in a population-based sample. J. Neurotrauma. 2015;32:674–81. </w:t>
      </w:r>
    </w:p>
    <w:p w14:paraId="4F379AB5" w14:textId="77777777" w:rsidR="00B325F2" w:rsidRPr="00B325F2" w:rsidRDefault="00B325F2" w:rsidP="00B325F2">
      <w:pPr>
        <w:pStyle w:val="Bibliography"/>
        <w:rPr>
          <w:rFonts w:cs="Arial"/>
        </w:rPr>
      </w:pPr>
      <w:r w:rsidRPr="00B325F2">
        <w:rPr>
          <w:rFonts w:cs="Arial"/>
        </w:rPr>
        <w:t xml:space="preserve">174. Trontel HG, Hall S, Ashendorf L, O’Connor MK. Impact of diagnosis threat on academic self-efficacy in mild traumatic brain injury. J. Clin. Exp. Neuropsychol. 2013;35:960–70. </w:t>
      </w:r>
    </w:p>
    <w:p w14:paraId="2336EC1F" w14:textId="77777777" w:rsidR="00B325F2" w:rsidRPr="00B325F2" w:rsidRDefault="00B325F2" w:rsidP="00B325F2">
      <w:pPr>
        <w:pStyle w:val="Bibliography"/>
        <w:rPr>
          <w:rFonts w:cs="Arial"/>
        </w:rPr>
      </w:pPr>
      <w:r w:rsidRPr="00B325F2">
        <w:rPr>
          <w:rFonts w:cs="Arial"/>
        </w:rPr>
        <w:t xml:space="preserve">175. Tsushima WT, Shirakawa N, Geling O. Neurocognitive functioning and symptom reporting of high school athletes following a single concussion. Appl. Neuropsychol. Child. 2013;2:13–6. </w:t>
      </w:r>
    </w:p>
    <w:p w14:paraId="0D0D16FD" w14:textId="77777777" w:rsidR="00B325F2" w:rsidRPr="00B325F2" w:rsidRDefault="00B325F2" w:rsidP="00B325F2">
      <w:pPr>
        <w:pStyle w:val="Bibliography"/>
        <w:rPr>
          <w:rFonts w:cs="Arial"/>
        </w:rPr>
      </w:pPr>
      <w:r w:rsidRPr="00B325F2">
        <w:rPr>
          <w:rFonts w:cs="Arial"/>
        </w:rPr>
        <w:t xml:space="preserve">176. Van Patten R, Keith C, Bertolin M, Wright JD. The effect of premorbid attention-deficit/hyperactivity disorder on neuropsychological functioning in individuals with acute mild traumatic brain injuries. J. Clin. Exp. Neuropsychol. 2016;38:12–22. </w:t>
      </w:r>
    </w:p>
    <w:p w14:paraId="4A37A474" w14:textId="77777777" w:rsidR="00B325F2" w:rsidRPr="00B325F2" w:rsidRDefault="00B325F2" w:rsidP="00B325F2">
      <w:pPr>
        <w:pStyle w:val="Bibliography"/>
        <w:rPr>
          <w:rFonts w:cs="Arial"/>
        </w:rPr>
      </w:pPr>
      <w:r w:rsidRPr="00B325F2">
        <w:rPr>
          <w:rFonts w:cs="Arial"/>
        </w:rPr>
        <w:t xml:space="preserve">177. Vanderploeg RD, Belanger HG, Curtiss G. Mild traumatic brain injury and posttraumatic stress disorder and their associations with health symptoms. Arch. Phys. Med. Rehabil. 2009;90:1084–93. </w:t>
      </w:r>
    </w:p>
    <w:p w14:paraId="53ACC6FD" w14:textId="77777777" w:rsidR="00B325F2" w:rsidRPr="00B325F2" w:rsidRDefault="00B325F2" w:rsidP="00B325F2">
      <w:pPr>
        <w:pStyle w:val="Bibliography"/>
        <w:rPr>
          <w:rFonts w:cs="Arial"/>
        </w:rPr>
      </w:pPr>
      <w:r w:rsidRPr="00B325F2">
        <w:rPr>
          <w:rFonts w:cs="Arial"/>
        </w:rPr>
        <w:t xml:space="preserve">178. Vanderploeg RD, Curtiss G, Belanger HG. Long-term neuropsychological outcomes following mild traumatic brain injury. J. Int. Neuropsychol. Soc. 2005;11:228–36. </w:t>
      </w:r>
    </w:p>
    <w:p w14:paraId="265AB160" w14:textId="77777777" w:rsidR="00B325F2" w:rsidRPr="00B325F2" w:rsidRDefault="00B325F2" w:rsidP="00B325F2">
      <w:pPr>
        <w:pStyle w:val="Bibliography"/>
        <w:rPr>
          <w:rFonts w:cs="Arial"/>
        </w:rPr>
      </w:pPr>
      <w:r w:rsidRPr="00B325F2">
        <w:rPr>
          <w:rFonts w:cs="Arial"/>
        </w:rPr>
        <w:t xml:space="preserve">179. Vasterling JJ, Brailey K, Proctor SP, Kane R, Heeren T, Franz M. Neuropsychological outcomes of mild traumatic brain injury, post-traumatic stress disorder and depression in Iraq-deployed US Army soldiers. Br. J. Psychiatry. 2012;201:186–92. </w:t>
      </w:r>
    </w:p>
    <w:p w14:paraId="00538513" w14:textId="77777777" w:rsidR="00B325F2" w:rsidRPr="00B325F2" w:rsidRDefault="00B325F2" w:rsidP="00B325F2">
      <w:pPr>
        <w:pStyle w:val="Bibliography"/>
        <w:rPr>
          <w:rFonts w:cs="Arial"/>
        </w:rPr>
      </w:pPr>
      <w:r w:rsidRPr="00B325F2">
        <w:rPr>
          <w:rFonts w:cs="Arial"/>
        </w:rPr>
        <w:t xml:space="preserve">180. Veeramuthu V, Pancharatnam D, Poovindran AR, Musthapha NA, Wong Kum Thong, Mazlan M, et al. Cognitive impairments in mild traumatic brain injury and genetic </w:t>
      </w:r>
      <w:r w:rsidRPr="00B325F2">
        <w:rPr>
          <w:rFonts w:cs="Arial"/>
        </w:rPr>
        <w:lastRenderedPageBreak/>
        <w:t xml:space="preserve">polymorphism of apolipoprotein E: A preliminary study in a Level I trauma center. Neurol. Asia. 2014;19:69–77. </w:t>
      </w:r>
    </w:p>
    <w:p w14:paraId="1F24CB2C" w14:textId="77777777" w:rsidR="00B325F2" w:rsidRPr="00B325F2" w:rsidRDefault="00B325F2" w:rsidP="00B325F2">
      <w:pPr>
        <w:pStyle w:val="Bibliography"/>
        <w:rPr>
          <w:rFonts w:cs="Arial"/>
        </w:rPr>
      </w:pPr>
      <w:r w:rsidRPr="00B325F2">
        <w:rPr>
          <w:rFonts w:cs="Arial"/>
        </w:rPr>
        <w:t xml:space="preserve">181. Veeramuthu V, Hariri F, Narayanan V, Kuo TL, Ramli N, Ganesan D. Microstructural change and cognitive alteration in maxillofacial trauma and mild traumatic brain injury: a diffusion tensor imaging study. J. Oral Maxillofac. Surg. 2016;74:1197.e1-1197.e10. </w:t>
      </w:r>
    </w:p>
    <w:p w14:paraId="61932356" w14:textId="77777777" w:rsidR="00B325F2" w:rsidRPr="00B325F2" w:rsidRDefault="00B325F2" w:rsidP="00B325F2">
      <w:pPr>
        <w:pStyle w:val="Bibliography"/>
        <w:rPr>
          <w:rFonts w:cs="Arial"/>
        </w:rPr>
      </w:pPr>
      <w:r w:rsidRPr="00B325F2">
        <w:rPr>
          <w:rFonts w:cs="Arial"/>
        </w:rPr>
        <w:t xml:space="preserve">182. Vilar-López R, Santiago-Ramajo S, Gómez-Río M, Verdejo-García A, Llamas JM, Pérez-García M. Detection of malingering in a Spanish population using three specific malingering tests. Arch. Clin. Neuropsychol. 2007;22:379–88. </w:t>
      </w:r>
    </w:p>
    <w:p w14:paraId="64BF85FD" w14:textId="77777777" w:rsidR="00B325F2" w:rsidRPr="00B325F2" w:rsidRDefault="00B325F2" w:rsidP="00B325F2">
      <w:pPr>
        <w:pStyle w:val="Bibliography"/>
        <w:rPr>
          <w:rFonts w:cs="Arial"/>
        </w:rPr>
      </w:pPr>
      <w:r w:rsidRPr="00B325F2">
        <w:rPr>
          <w:rFonts w:cs="Arial"/>
        </w:rPr>
        <w:t xml:space="preserve">183. Wäljas M, Iverson GL, Lange RT, Hakulinen U, Dastidar P, Huhtala H, et al. A prospective biopsychosocial study of the persistent post-concussion symptoms following mild traumatic brain injury. J. Neurotrauma. 2015;32:534–47. </w:t>
      </w:r>
    </w:p>
    <w:p w14:paraId="22841C65" w14:textId="77777777" w:rsidR="00B325F2" w:rsidRPr="00B325F2" w:rsidRDefault="00B325F2" w:rsidP="00B325F2">
      <w:pPr>
        <w:pStyle w:val="Bibliography"/>
        <w:rPr>
          <w:rFonts w:cs="Arial"/>
        </w:rPr>
      </w:pPr>
      <w:r w:rsidRPr="00B325F2">
        <w:rPr>
          <w:rFonts w:cs="Arial"/>
        </w:rPr>
        <w:t xml:space="preserve">184. Waid-Ebbs JK, Daly J, Wu SS, Berg WK, Bauer RM, Perlstein WM, et al. Response to goal management training in veterans with blast-related mild traumatic brain injury. J. Rehabil. Res. Dev. 2014;51:1555–66. </w:t>
      </w:r>
    </w:p>
    <w:p w14:paraId="41420E3B" w14:textId="77777777" w:rsidR="00B325F2" w:rsidRPr="00B325F2" w:rsidRDefault="00B325F2" w:rsidP="00B325F2">
      <w:pPr>
        <w:pStyle w:val="Bibliography"/>
        <w:rPr>
          <w:rFonts w:cs="Arial"/>
        </w:rPr>
      </w:pPr>
      <w:r w:rsidRPr="00B325F2">
        <w:rPr>
          <w:rFonts w:cs="Arial"/>
        </w:rPr>
        <w:t xml:space="preserve">185. Walker WC, Franke LM, Cifu DX, Hart BB. Randomized, sham-controlled, feasibility trial of hyperbaric oxygen for service members with postconcussion syndrome: Cognitive and psychomotor outcomes 1 week postintervention. Neurorehabil. Neural Repair. 2014;28:420–32. </w:t>
      </w:r>
    </w:p>
    <w:p w14:paraId="1E28C879" w14:textId="77777777" w:rsidR="00B325F2" w:rsidRPr="00B325F2" w:rsidRDefault="00B325F2" w:rsidP="00B325F2">
      <w:pPr>
        <w:pStyle w:val="Bibliography"/>
        <w:rPr>
          <w:rFonts w:cs="Arial"/>
        </w:rPr>
      </w:pPr>
      <w:r w:rsidRPr="00B325F2">
        <w:rPr>
          <w:rFonts w:cs="Arial"/>
        </w:rPr>
        <w:t xml:space="preserve">186. Wang Y, Nelson LD, LaRoche AA, Pfaller AY, Nencka AS, Koch KM, et al. Cerebral blood flow alterations in acute sport-related concussion. J. Neurotrauma. 2015;33:1227–36. </w:t>
      </w:r>
    </w:p>
    <w:p w14:paraId="1D9F9809" w14:textId="77777777" w:rsidR="00B325F2" w:rsidRPr="00B325F2" w:rsidRDefault="00B325F2" w:rsidP="00B325F2">
      <w:pPr>
        <w:pStyle w:val="Bibliography"/>
        <w:rPr>
          <w:rFonts w:cs="Arial"/>
        </w:rPr>
      </w:pPr>
      <w:r w:rsidRPr="00B325F2">
        <w:rPr>
          <w:rFonts w:cs="Arial"/>
        </w:rPr>
        <w:t xml:space="preserve">187. Whiteside DM, Gaasedelen OJ, Hahn-Ketter AE, Luu H, Miller ML, Persinger V, et al. Derivation of a cross-domain embedded performance validity measure in traumatic brain injury. Clin. Neuropsychol. 2015;29:788–803. </w:t>
      </w:r>
    </w:p>
    <w:p w14:paraId="0E984F17" w14:textId="77777777" w:rsidR="00B325F2" w:rsidRPr="00B325F2" w:rsidRDefault="00B325F2" w:rsidP="00B325F2">
      <w:pPr>
        <w:pStyle w:val="Bibliography"/>
        <w:rPr>
          <w:rFonts w:cs="Arial"/>
        </w:rPr>
      </w:pPr>
      <w:r w:rsidRPr="00B325F2">
        <w:rPr>
          <w:rFonts w:cs="Arial"/>
        </w:rPr>
        <w:t xml:space="preserve">188. Willeumier K, Taylor DV, Amen DG. Elevated body mass in National Football League players linked to cognitive impairment and decreased prefrontal cortex and temporal pole activity. Transl. Psychiatry. 2012;2:e68–e68. </w:t>
      </w:r>
    </w:p>
    <w:p w14:paraId="041ED337" w14:textId="77777777" w:rsidR="00B325F2" w:rsidRPr="00B325F2" w:rsidRDefault="00B325F2" w:rsidP="00B325F2">
      <w:pPr>
        <w:pStyle w:val="Bibliography"/>
        <w:rPr>
          <w:rFonts w:cs="Arial"/>
        </w:rPr>
      </w:pPr>
      <w:r w:rsidRPr="00B325F2">
        <w:rPr>
          <w:rFonts w:cs="Arial"/>
        </w:rPr>
        <w:t xml:space="preserve">189. Winkler EA, Yue JK, McAllister TW, Temkin NR, Oh SS, Burchard EG, et al. COMT Val (158) Met polymorphism is associated with nonverbal cognition following mild traumatic brain injury. Neurogenetics. 2016;17:31–41. </w:t>
      </w:r>
    </w:p>
    <w:p w14:paraId="2D999EC0" w14:textId="77777777" w:rsidR="00B325F2" w:rsidRPr="00B325F2" w:rsidRDefault="00B325F2" w:rsidP="00B325F2">
      <w:pPr>
        <w:pStyle w:val="Bibliography"/>
        <w:rPr>
          <w:rFonts w:cs="Arial"/>
        </w:rPr>
      </w:pPr>
      <w:r w:rsidRPr="00B325F2">
        <w:rPr>
          <w:rFonts w:cs="Arial"/>
        </w:rPr>
        <w:t xml:space="preserve">190. Wisdom NM, Pastorek NJ, Miller BI, Booth JE, Romesser JM, Linck JF, et al. PTSD and cognitive functioning: Importance of including performance validity testing. Clin. Neuropsychol. 2014;28:128–45. </w:t>
      </w:r>
    </w:p>
    <w:p w14:paraId="796C074F" w14:textId="77777777" w:rsidR="00B325F2" w:rsidRPr="00B325F2" w:rsidRDefault="00B325F2" w:rsidP="00B325F2">
      <w:pPr>
        <w:pStyle w:val="Bibliography"/>
        <w:rPr>
          <w:rFonts w:cs="Arial"/>
        </w:rPr>
      </w:pPr>
      <w:r w:rsidRPr="00B325F2">
        <w:rPr>
          <w:rFonts w:cs="Arial"/>
        </w:rPr>
        <w:t xml:space="preserve">191. Wright MJ, Woo E, Birath JB, Siders CA, Kelly DF, Wang C, et al. An index predictive of cognitive outcome in retired professional American Football players with a history of sports concussion. J. Clin. Exp. Neuropsychol. 2016;38:561–71. </w:t>
      </w:r>
    </w:p>
    <w:p w14:paraId="4061608E" w14:textId="77777777" w:rsidR="00B325F2" w:rsidRPr="00B325F2" w:rsidRDefault="00B325F2" w:rsidP="00B325F2">
      <w:pPr>
        <w:pStyle w:val="Bibliography"/>
        <w:rPr>
          <w:rFonts w:cs="Arial"/>
        </w:rPr>
      </w:pPr>
      <w:r w:rsidRPr="00B325F2">
        <w:rPr>
          <w:rFonts w:cs="Arial"/>
        </w:rPr>
        <w:lastRenderedPageBreak/>
        <w:t xml:space="preserve">192. Zollman FS, Starr C, Kondiles B, Cyborski C, Larson EB. The Rehabilitation Institute of Chicago Military Traumatic Brain Injury Screening Instrument: Determination of Sensitivity, Specificity, and Predictive Value. J. Head Trauma Rehabil. 2014;29:99–107. </w:t>
      </w:r>
    </w:p>
    <w:p w14:paraId="72C1EEFD" w14:textId="77777777" w:rsidR="00B325F2" w:rsidRPr="00B325F2" w:rsidRDefault="00B325F2" w:rsidP="00B325F2">
      <w:pPr>
        <w:pStyle w:val="Bibliography"/>
        <w:rPr>
          <w:rFonts w:cs="Arial"/>
        </w:rPr>
      </w:pPr>
      <w:r w:rsidRPr="00B325F2">
        <w:rPr>
          <w:rFonts w:cs="Arial"/>
        </w:rPr>
        <w:t xml:space="preserve">193. Alexander DG, Shuttleworth-Edwards AB, Kidd M, Malcolm CM. Mild traumatic brain injuries in early adolescent rugby players: Long-term neurocognitive and academic outcomes. Brain Inj. 2015;29:1113–25. </w:t>
      </w:r>
    </w:p>
    <w:p w14:paraId="14FA6416" w14:textId="77777777" w:rsidR="00B325F2" w:rsidRPr="00B325F2" w:rsidRDefault="00B325F2" w:rsidP="00B325F2">
      <w:pPr>
        <w:pStyle w:val="Bibliography"/>
        <w:rPr>
          <w:rFonts w:cs="Arial"/>
        </w:rPr>
      </w:pPr>
      <w:r w:rsidRPr="00B325F2">
        <w:rPr>
          <w:rFonts w:cs="Arial"/>
        </w:rPr>
        <w:t xml:space="preserve">194. Alhilali LM, Delic JA, Gumus S, Fakhran S. Evaluation of white matter injury patterns underlying neuropsychiatric symptoms after mild traumatic brain injury. Radiology. 2015;277:793–800. </w:t>
      </w:r>
    </w:p>
    <w:p w14:paraId="64DE635A" w14:textId="77777777" w:rsidR="00B325F2" w:rsidRPr="00B325F2" w:rsidRDefault="00B325F2" w:rsidP="00B325F2">
      <w:pPr>
        <w:pStyle w:val="Bibliography"/>
        <w:rPr>
          <w:rFonts w:cs="Arial"/>
        </w:rPr>
      </w:pPr>
      <w:r w:rsidRPr="00B325F2">
        <w:rPr>
          <w:rFonts w:cs="Arial"/>
        </w:rPr>
        <w:t xml:space="preserve">195. Amyot F, Zimmermann T, Riley J, Kainerstorfer JM, Chernomordik V, Mooshagian E, et al. Normative database of judgment of complexity task with functional near infrared spectroscopy—Application for TBI. NeuroImage. 2012;60:879–83. </w:t>
      </w:r>
    </w:p>
    <w:p w14:paraId="429658D9" w14:textId="77777777" w:rsidR="00B325F2" w:rsidRPr="00B325F2" w:rsidRDefault="00B325F2" w:rsidP="00B325F2">
      <w:pPr>
        <w:pStyle w:val="Bibliography"/>
        <w:rPr>
          <w:rFonts w:cs="Arial"/>
        </w:rPr>
      </w:pPr>
      <w:r w:rsidRPr="00B325F2">
        <w:rPr>
          <w:rFonts w:cs="Arial"/>
        </w:rPr>
        <w:t xml:space="preserve">196. Barrow IM, Hough M, Rastatter MP, Walker M, Holbert D, Rotondo MF. The effects of mild traumatic brain injury on confrontation naming in adults. Brain Inj. 2006;20:845–55. </w:t>
      </w:r>
    </w:p>
    <w:p w14:paraId="1CDB5EEA" w14:textId="77777777" w:rsidR="00B325F2" w:rsidRPr="00B325F2" w:rsidRDefault="00B325F2" w:rsidP="00B325F2">
      <w:pPr>
        <w:pStyle w:val="Bibliography"/>
        <w:rPr>
          <w:rFonts w:cs="Arial"/>
        </w:rPr>
      </w:pPr>
      <w:r w:rsidRPr="00B325F2">
        <w:rPr>
          <w:rFonts w:cs="Arial"/>
        </w:rPr>
        <w:t xml:space="preserve">197. Beaupré M, De Guise É, McKerral M. The association between pain-related variables, emotional factors, and attentional functioning following mild traumatic brain injury. Rehabil. Res. Pract. 2012;1–10. </w:t>
      </w:r>
    </w:p>
    <w:p w14:paraId="26D507EF" w14:textId="77777777" w:rsidR="00B325F2" w:rsidRPr="00B325F2" w:rsidRDefault="00B325F2" w:rsidP="00B325F2">
      <w:pPr>
        <w:pStyle w:val="Bibliography"/>
        <w:rPr>
          <w:rFonts w:cs="Arial"/>
        </w:rPr>
      </w:pPr>
      <w:r w:rsidRPr="00B325F2">
        <w:rPr>
          <w:rFonts w:cs="Arial"/>
        </w:rPr>
        <w:t xml:space="preserve">198. Bernstein JPK, Mitchell LS, Bazarian JJ, Langfitt JT. The King-Devick test: An indicator of longer-term cognitive effects post-concussion. Acta Neuropsychol. 2015;13:229–36. </w:t>
      </w:r>
    </w:p>
    <w:p w14:paraId="559E15E5" w14:textId="77777777" w:rsidR="00B325F2" w:rsidRPr="00B325F2" w:rsidRDefault="00B325F2" w:rsidP="00B325F2">
      <w:pPr>
        <w:pStyle w:val="Bibliography"/>
        <w:rPr>
          <w:rFonts w:cs="Arial"/>
        </w:rPr>
      </w:pPr>
      <w:r w:rsidRPr="00B325F2">
        <w:rPr>
          <w:rFonts w:cs="Arial"/>
        </w:rPr>
        <w:t xml:space="preserve">199. Blanchet S, Paradis-Giroux A-A, Pépin M, McKerral M. Impact of divided attention during verbal learning in young adults following mild traumatic brain injury. Brain Inj. 2009;23:111–22. </w:t>
      </w:r>
    </w:p>
    <w:p w14:paraId="2CBAC344" w14:textId="77777777" w:rsidR="00B325F2" w:rsidRPr="00B325F2" w:rsidRDefault="00B325F2" w:rsidP="00B325F2">
      <w:pPr>
        <w:pStyle w:val="Bibliography"/>
        <w:rPr>
          <w:rFonts w:cs="Arial"/>
        </w:rPr>
      </w:pPr>
      <w:r w:rsidRPr="00B325F2">
        <w:rPr>
          <w:rFonts w:cs="Arial"/>
        </w:rPr>
        <w:t xml:space="preserve">200. Blyth T, Scott A, Bond A, Paul E. A comparison of two assessments of high level cognitive communication disorders in mild traumatic brain injury. Brain Inj. 2012;26:234–40. </w:t>
      </w:r>
    </w:p>
    <w:p w14:paraId="13E1CFB6" w14:textId="77777777" w:rsidR="00B325F2" w:rsidRPr="00B325F2" w:rsidRDefault="00B325F2" w:rsidP="00B325F2">
      <w:pPr>
        <w:pStyle w:val="Bibliography"/>
        <w:rPr>
          <w:rFonts w:cs="Arial"/>
        </w:rPr>
      </w:pPr>
      <w:r w:rsidRPr="00B325F2">
        <w:rPr>
          <w:rFonts w:cs="Arial"/>
        </w:rPr>
        <w:t xml:space="preserve">201. Borgaro SR, Prigatano GP, Kwasnica C, Rexer JL. Cognitive and affective sequelae in complicated and uncomplicated mild traumatic brain injury. Brain Inj. 2003;17:189–98. </w:t>
      </w:r>
    </w:p>
    <w:p w14:paraId="58EA41F2" w14:textId="77777777" w:rsidR="00B325F2" w:rsidRPr="00B325F2" w:rsidRDefault="00B325F2" w:rsidP="00B325F2">
      <w:pPr>
        <w:pStyle w:val="Bibliography"/>
        <w:rPr>
          <w:rFonts w:cs="Arial"/>
        </w:rPr>
      </w:pPr>
      <w:r w:rsidRPr="00B325F2">
        <w:rPr>
          <w:rFonts w:cs="Arial"/>
        </w:rPr>
        <w:t xml:space="preserve">202. Broglio SP, Tomporowski P D, Ferrara MS. Balance performance with a cognitive task: a dual-task testing paradigm. Med. Sci. Sports Exerc. 2005;37:689–95. </w:t>
      </w:r>
    </w:p>
    <w:p w14:paraId="2DF0D009" w14:textId="77777777" w:rsidR="00B325F2" w:rsidRPr="00B325F2" w:rsidRDefault="00B325F2" w:rsidP="00B325F2">
      <w:pPr>
        <w:pStyle w:val="Bibliography"/>
        <w:rPr>
          <w:rFonts w:cs="Arial"/>
        </w:rPr>
      </w:pPr>
      <w:r w:rsidRPr="00B325F2">
        <w:rPr>
          <w:rFonts w:cs="Arial"/>
        </w:rPr>
        <w:t xml:space="preserve">203. Brooks BL, McKay CD, Mrazik M, Barlow KM, Meeuwisse WH, Emery CA. Subjective, but not objective, lingering effects of multiple past concussions in adolescents. J. Neurotrauma. 2013;30:1469–75. </w:t>
      </w:r>
    </w:p>
    <w:p w14:paraId="0A69AB0F" w14:textId="77777777" w:rsidR="00B325F2" w:rsidRPr="00B325F2" w:rsidRDefault="00B325F2" w:rsidP="00B325F2">
      <w:pPr>
        <w:pStyle w:val="Bibliography"/>
        <w:rPr>
          <w:rFonts w:cs="Arial"/>
        </w:rPr>
      </w:pPr>
      <w:r w:rsidRPr="00B325F2">
        <w:rPr>
          <w:rFonts w:cs="Arial"/>
        </w:rPr>
        <w:lastRenderedPageBreak/>
        <w:t xml:space="preserve">204. Brooks BL, Iverson GL, Atkins JE, Zafonte R, Berkner PD. Sex differences and self-reported attention problems during baseline concussion testing. Appl. Neuropsychol. Child. 2016;5:119–26. </w:t>
      </w:r>
    </w:p>
    <w:p w14:paraId="12D4245C" w14:textId="77777777" w:rsidR="00B325F2" w:rsidRPr="00B325F2" w:rsidRDefault="00B325F2" w:rsidP="00B325F2">
      <w:pPr>
        <w:pStyle w:val="Bibliography"/>
        <w:rPr>
          <w:rFonts w:cs="Arial"/>
        </w:rPr>
      </w:pPr>
      <w:r w:rsidRPr="00B325F2">
        <w:rPr>
          <w:rFonts w:cs="Arial"/>
        </w:rPr>
        <w:t xml:space="preserve">205. Brooks BL, Low T, Daya H, Khan S, Mikrogianakis A, Barlow K. Test or rest? Computerized cognitive testing in the emergency department after pediatric mild traumatic brain injury does not delay symptom recovery. J. Neurotrauma. 2016; </w:t>
      </w:r>
    </w:p>
    <w:p w14:paraId="6F83A2F4" w14:textId="77777777" w:rsidR="00B325F2" w:rsidRPr="00B325F2" w:rsidRDefault="00B325F2" w:rsidP="00B325F2">
      <w:pPr>
        <w:pStyle w:val="Bibliography"/>
        <w:rPr>
          <w:rFonts w:cs="Arial"/>
        </w:rPr>
      </w:pPr>
      <w:r w:rsidRPr="00B325F2">
        <w:rPr>
          <w:rFonts w:cs="Arial"/>
        </w:rPr>
        <w:t xml:space="preserve">206. Brookshire BL, Chapman SB, Song J, Levin HS. Cognitive and linguistic correlates of children’s discourse after closed head injury: A three-year follow-up. J. Int. Neuropsychol. Soc. 2000;6:741–51. </w:t>
      </w:r>
    </w:p>
    <w:p w14:paraId="280F5A10" w14:textId="77777777" w:rsidR="00B325F2" w:rsidRPr="00B325F2" w:rsidRDefault="00B325F2" w:rsidP="00B325F2">
      <w:pPr>
        <w:pStyle w:val="Bibliography"/>
        <w:rPr>
          <w:rFonts w:cs="Arial"/>
        </w:rPr>
      </w:pPr>
      <w:r w:rsidRPr="00B325F2">
        <w:rPr>
          <w:rFonts w:cs="Arial"/>
        </w:rPr>
        <w:t xml:space="preserve">207. Bruce JM, Echemendia RJ. History of multiple self-reported concussions is not associated with reduced cognitive abilities. Neurosurgery. 2009;64:100–6. </w:t>
      </w:r>
    </w:p>
    <w:p w14:paraId="6FFECF2F" w14:textId="77777777" w:rsidR="00B325F2" w:rsidRPr="00B325F2" w:rsidRDefault="00B325F2" w:rsidP="00B325F2">
      <w:pPr>
        <w:pStyle w:val="Bibliography"/>
        <w:rPr>
          <w:rFonts w:cs="Arial"/>
        </w:rPr>
      </w:pPr>
      <w:r w:rsidRPr="00B325F2">
        <w:rPr>
          <w:rFonts w:cs="Arial"/>
        </w:rPr>
        <w:t xml:space="preserve">208. Catale C, Marique P, Closset A, Meulemans T. Attentional and executive functioning following mild traumatic brain injury in children using the Test for Attentional Performance (TAP) battery. J. Clin. Exp. Neuropsychol. 2008;31:331–8. </w:t>
      </w:r>
    </w:p>
    <w:p w14:paraId="1D5F20D5" w14:textId="77777777" w:rsidR="00B325F2" w:rsidRPr="00B325F2" w:rsidRDefault="00B325F2" w:rsidP="00B325F2">
      <w:pPr>
        <w:pStyle w:val="Bibliography"/>
        <w:rPr>
          <w:rFonts w:cs="Arial"/>
        </w:rPr>
      </w:pPr>
      <w:r w:rsidRPr="00B325F2">
        <w:rPr>
          <w:rFonts w:cs="Arial"/>
        </w:rPr>
        <w:t xml:space="preserve">209. Clarke LA, Genat RC, Anderson JFI. Long-term cognitive complaint and post-concussive symptoms following mild traumatic brain injury: The role of cognitive and affective factors. Brain Inj. 2012;26:298–307. </w:t>
      </w:r>
    </w:p>
    <w:p w14:paraId="657B4E70" w14:textId="77777777" w:rsidR="00B325F2" w:rsidRPr="00B325F2" w:rsidRDefault="00B325F2" w:rsidP="00B325F2">
      <w:pPr>
        <w:pStyle w:val="Bibliography"/>
        <w:rPr>
          <w:rFonts w:cs="Arial"/>
        </w:rPr>
      </w:pPr>
      <w:r w:rsidRPr="00B325F2">
        <w:rPr>
          <w:rFonts w:cs="Arial"/>
        </w:rPr>
        <w:t xml:space="preserve">210. Cooper DB, Mercado-Couch JM, Critchfield E, Kennedy J, Vanderploeg RD, DeVillibis C, et al. Factors influencing cognitive functioning following mild traumatic brain injury in OIF/OEF burn patients. NeuroRehabilitation. 2010;26:233–8. </w:t>
      </w:r>
    </w:p>
    <w:p w14:paraId="467D0E55" w14:textId="77777777" w:rsidR="00B325F2" w:rsidRPr="00B325F2" w:rsidRDefault="00B325F2" w:rsidP="00B325F2">
      <w:pPr>
        <w:pStyle w:val="Bibliography"/>
        <w:rPr>
          <w:rFonts w:cs="Arial"/>
        </w:rPr>
      </w:pPr>
      <w:r w:rsidRPr="00B325F2">
        <w:rPr>
          <w:rFonts w:cs="Arial"/>
        </w:rPr>
        <w:t xml:space="preserve">211. Cooper DB, Chau PM, Armistead-Jehle P, Vanderploeg RD, Bowles AO. Relationship between mechanism of injury and neurocognitive functioning in OEF/OIF service members with mild traumatic brain injuries. Mil. Med. 2012;177:1157–60. </w:t>
      </w:r>
    </w:p>
    <w:p w14:paraId="469B9F15" w14:textId="77777777" w:rsidR="00B325F2" w:rsidRPr="00B325F2" w:rsidRDefault="00B325F2" w:rsidP="00B325F2">
      <w:pPr>
        <w:pStyle w:val="Bibliography"/>
        <w:rPr>
          <w:rFonts w:cs="Arial"/>
        </w:rPr>
      </w:pPr>
      <w:r w:rsidRPr="00B325F2">
        <w:rPr>
          <w:rFonts w:cs="Arial"/>
        </w:rPr>
        <w:t xml:space="preserve">212. Cooper DB, Vanderploeg RD, Armistead-Jehle P, Lewis JD, Bowles AO. Factors associated with neurocognitive performance in OIF/OEF servicemembers with postconcussive complaints in postdeployment clinical settings. J. Rehabil. Res. Dev. 2014;51:1023–33. </w:t>
      </w:r>
    </w:p>
    <w:p w14:paraId="5B32B80D" w14:textId="77777777" w:rsidR="00B325F2" w:rsidRPr="00B325F2" w:rsidRDefault="00B325F2" w:rsidP="00B325F2">
      <w:pPr>
        <w:pStyle w:val="Bibliography"/>
        <w:rPr>
          <w:rFonts w:cs="Arial"/>
        </w:rPr>
      </w:pPr>
      <w:r w:rsidRPr="00B325F2">
        <w:rPr>
          <w:rFonts w:cs="Arial"/>
        </w:rPr>
        <w:t xml:space="preserve">213. De Monte VE, Geffen GM, May CR, McFarland K, Heath P, Neralic M. The acute effects of mild traumatic brain injury on finger tapping with and without word repetition. J. Clin. Exp. Neuropsychol. 2005;27:224–39. </w:t>
      </w:r>
    </w:p>
    <w:p w14:paraId="43CBB93E" w14:textId="77777777" w:rsidR="00B325F2" w:rsidRPr="00B325F2" w:rsidRDefault="00B325F2" w:rsidP="00B325F2">
      <w:pPr>
        <w:pStyle w:val="Bibliography"/>
        <w:rPr>
          <w:rFonts w:cs="Arial"/>
        </w:rPr>
      </w:pPr>
      <w:r w:rsidRPr="00B325F2">
        <w:rPr>
          <w:rFonts w:cs="Arial"/>
        </w:rPr>
        <w:t xml:space="preserve">214. De Monte VE, Geffen GM, Massavelli BM. The effects of post-traumatic amnesia on information processing following mild traumatic brain injury. Brain Inj. 2006;20:1345–54. </w:t>
      </w:r>
    </w:p>
    <w:p w14:paraId="798E564A" w14:textId="77777777" w:rsidR="00B325F2" w:rsidRPr="00B325F2" w:rsidRDefault="00B325F2" w:rsidP="00B325F2">
      <w:pPr>
        <w:pStyle w:val="Bibliography"/>
        <w:rPr>
          <w:rFonts w:cs="Arial"/>
        </w:rPr>
      </w:pPr>
      <w:r w:rsidRPr="00B325F2">
        <w:rPr>
          <w:rFonts w:cs="Arial"/>
        </w:rPr>
        <w:t xml:space="preserve">215. De Monte VE, Geffen GM, May CR, McFarland K. Double cross-validation and improved sensitivity of the rapid screen of mild traumatic brain injury. J. Clin. Exp. Neuropsychol. 2004;26:628–44. </w:t>
      </w:r>
    </w:p>
    <w:p w14:paraId="64913BC2" w14:textId="77777777" w:rsidR="00B325F2" w:rsidRPr="00B325F2" w:rsidRDefault="00B325F2" w:rsidP="00B325F2">
      <w:pPr>
        <w:pStyle w:val="Bibliography"/>
        <w:rPr>
          <w:rFonts w:cs="Arial"/>
        </w:rPr>
      </w:pPr>
      <w:r w:rsidRPr="00B325F2">
        <w:rPr>
          <w:rFonts w:cs="Arial"/>
        </w:rPr>
        <w:lastRenderedPageBreak/>
        <w:t xml:space="preserve">216. De Monte VE, Geffen GM, May CR, McFarland K. Improved sensitivity of the rapid screen of mild traumatic brain injury. J. Clin. Exp. Neuropsychol. 2010;32:28–37. </w:t>
      </w:r>
    </w:p>
    <w:p w14:paraId="32AE6A74" w14:textId="77777777" w:rsidR="00B325F2" w:rsidRPr="00B325F2" w:rsidRDefault="00B325F2" w:rsidP="00B325F2">
      <w:pPr>
        <w:pStyle w:val="Bibliography"/>
        <w:rPr>
          <w:rFonts w:cs="Arial"/>
        </w:rPr>
      </w:pPr>
      <w:r w:rsidRPr="00B325F2">
        <w:rPr>
          <w:rFonts w:cs="Arial"/>
        </w:rPr>
        <w:t xml:space="preserve">217. Decq P, Gault N, Blandeau M, Kerdraon T, Berkal M, ElHelou A, et al. Long-term consequences of recurrent sports concussion. Acta Neurochir. (Wien). 2016;158:289–300. </w:t>
      </w:r>
    </w:p>
    <w:p w14:paraId="6836A9F9" w14:textId="77777777" w:rsidR="00B325F2" w:rsidRPr="00B325F2" w:rsidRDefault="00B325F2" w:rsidP="00B325F2">
      <w:pPr>
        <w:pStyle w:val="Bibliography"/>
        <w:rPr>
          <w:rFonts w:cs="Arial"/>
        </w:rPr>
      </w:pPr>
      <w:r w:rsidRPr="00B325F2">
        <w:rPr>
          <w:rFonts w:cs="Arial"/>
        </w:rPr>
        <w:t xml:space="preserve">218. Dikmen S, Machamer J, Temkin N. Mild head injury: Facts and artifacts. J. Clin. Exp. Neuropsychol. 2001;23:729–38. </w:t>
      </w:r>
    </w:p>
    <w:p w14:paraId="14239A63" w14:textId="77777777" w:rsidR="00B325F2" w:rsidRPr="00B325F2" w:rsidRDefault="00B325F2" w:rsidP="00B325F2">
      <w:pPr>
        <w:pStyle w:val="Bibliography"/>
        <w:rPr>
          <w:rFonts w:cs="Arial"/>
        </w:rPr>
      </w:pPr>
      <w:r w:rsidRPr="00B325F2">
        <w:rPr>
          <w:rFonts w:cs="Arial"/>
        </w:rPr>
        <w:t xml:space="preserve">219. Dunkley BT, Da Costa L, Bethune A, Jetly R, Pang EW, Taylor MJ, et al. Low-frequency connectivity is associated with mild traumatic brain injury. NeuroImage Clin. 2015;7:611–621. </w:t>
      </w:r>
    </w:p>
    <w:p w14:paraId="34E69524" w14:textId="77777777" w:rsidR="00B325F2" w:rsidRPr="00B325F2" w:rsidRDefault="00B325F2" w:rsidP="00B325F2">
      <w:pPr>
        <w:pStyle w:val="Bibliography"/>
        <w:rPr>
          <w:rFonts w:cs="Arial"/>
        </w:rPr>
      </w:pPr>
      <w:r w:rsidRPr="00B325F2">
        <w:rPr>
          <w:rFonts w:cs="Arial"/>
        </w:rPr>
        <w:t xml:space="preserve">220. Echemendia RJ, Bruce JM, Bailey CM, Sanders JF, Arnett P, Vargas G. The utility of post-concussion neuropsychological data in identifying cognitive change following sports-related MTBI in the absence of baseline data. Clin. Neuropsychol. 2012;26:1077–91. </w:t>
      </w:r>
    </w:p>
    <w:p w14:paraId="0CF4635E" w14:textId="77777777" w:rsidR="00B325F2" w:rsidRPr="00B325F2" w:rsidRDefault="00B325F2" w:rsidP="00B325F2">
      <w:pPr>
        <w:pStyle w:val="Bibliography"/>
        <w:rPr>
          <w:rFonts w:cs="Arial"/>
        </w:rPr>
      </w:pPr>
      <w:r w:rsidRPr="00B325F2">
        <w:rPr>
          <w:rFonts w:cs="Arial"/>
        </w:rPr>
        <w:t xml:space="preserve">221. Elbin RJ, Schatz P, Covassin T. One-year test-retest reliability of the online version of ImPACT in high school athletes. Am. J. Sports Med. 2011;39:2319–24. </w:t>
      </w:r>
    </w:p>
    <w:p w14:paraId="1694C619" w14:textId="77777777" w:rsidR="00B325F2" w:rsidRPr="00B325F2" w:rsidRDefault="00B325F2" w:rsidP="00B325F2">
      <w:pPr>
        <w:pStyle w:val="Bibliography"/>
        <w:rPr>
          <w:rFonts w:cs="Arial"/>
        </w:rPr>
      </w:pPr>
      <w:r w:rsidRPr="00B325F2">
        <w:rPr>
          <w:rFonts w:cs="Arial"/>
        </w:rPr>
        <w:t xml:space="preserve">222. Fakhran S, Yaeger K, Collins M, Alhilali L. Sex differences in white matter abnormalities after mild traumatic brain injury: localization and correlation with outcome. Radiology. 2014;272:815–23. </w:t>
      </w:r>
    </w:p>
    <w:p w14:paraId="6480625B" w14:textId="77777777" w:rsidR="00B325F2" w:rsidRPr="00B325F2" w:rsidRDefault="00B325F2" w:rsidP="00B325F2">
      <w:pPr>
        <w:pStyle w:val="Bibliography"/>
        <w:rPr>
          <w:rFonts w:cs="Arial"/>
        </w:rPr>
      </w:pPr>
      <w:r w:rsidRPr="00B325F2">
        <w:rPr>
          <w:rFonts w:cs="Arial"/>
        </w:rPr>
        <w:t xml:space="preserve">223. Falconer EK, Geffen GM, Olsen SL, McFarland K. The rapid screen of concussion: An evaluation of the non-word repetition test for use in mTBI research. Brain Inj. 2006;20:1251–63. </w:t>
      </w:r>
    </w:p>
    <w:p w14:paraId="2C4A1C85" w14:textId="77777777" w:rsidR="00B325F2" w:rsidRPr="00B325F2" w:rsidRDefault="00B325F2" w:rsidP="00B325F2">
      <w:pPr>
        <w:pStyle w:val="Bibliography"/>
        <w:rPr>
          <w:rFonts w:cs="Arial"/>
        </w:rPr>
      </w:pPr>
      <w:r w:rsidRPr="00B325F2">
        <w:rPr>
          <w:rFonts w:cs="Arial"/>
        </w:rPr>
        <w:t xml:space="preserve">224. Ford JH, Giovanello KS, Guskiewicz KM. Episodic memory in former professional football players with a history of concussion: An event related-functional neuroimaging study. J. Neurotrauma. 2013;30:1683–701. </w:t>
      </w:r>
    </w:p>
    <w:p w14:paraId="3234DD87" w14:textId="77777777" w:rsidR="00B325F2" w:rsidRPr="00B325F2" w:rsidRDefault="00B325F2" w:rsidP="00B325F2">
      <w:pPr>
        <w:pStyle w:val="Bibliography"/>
        <w:rPr>
          <w:rFonts w:cs="Arial"/>
        </w:rPr>
      </w:pPr>
      <w:r w:rsidRPr="00B325F2">
        <w:rPr>
          <w:rFonts w:cs="Arial"/>
        </w:rPr>
        <w:t xml:space="preserve">225. Galetto V, Andreetta S, Zettin M, Marini A. Patterns of impairment of narrative language in mild traumatic brain injury. J. Neurolinguistics. 2013;26:649–61. </w:t>
      </w:r>
    </w:p>
    <w:p w14:paraId="31235B43" w14:textId="77777777" w:rsidR="00B325F2" w:rsidRPr="00B325F2" w:rsidRDefault="00B325F2" w:rsidP="00B325F2">
      <w:pPr>
        <w:pStyle w:val="Bibliography"/>
        <w:rPr>
          <w:rFonts w:cs="Arial"/>
        </w:rPr>
      </w:pPr>
      <w:r w:rsidRPr="00B325F2">
        <w:rPr>
          <w:rFonts w:cs="Arial"/>
        </w:rPr>
        <w:t xml:space="preserve">226. Ghodadra A, Alhilali L, Fakhran S. Principal component analysis of diffusion tensor images to determine white matter injury patterns underlying postconcussive headache. AJNR Am. J. Neuroradiol. 2016;37:274–8. </w:t>
      </w:r>
    </w:p>
    <w:p w14:paraId="3470DD4D" w14:textId="77777777" w:rsidR="00B325F2" w:rsidRPr="00B325F2" w:rsidRDefault="00B325F2" w:rsidP="00B325F2">
      <w:pPr>
        <w:pStyle w:val="Bibliography"/>
        <w:rPr>
          <w:rFonts w:cs="Arial"/>
        </w:rPr>
      </w:pPr>
      <w:r w:rsidRPr="00B325F2">
        <w:rPr>
          <w:rFonts w:cs="Arial"/>
        </w:rPr>
        <w:t xml:space="preserve">227. Greiffenstein MF, Baker WJ. Validity testing in dually diagnosed post-traumatic stress disorder and mild closed head injury. Clin. Neuropsychol. 2008;22:565–82. </w:t>
      </w:r>
    </w:p>
    <w:p w14:paraId="68E6A325" w14:textId="77777777" w:rsidR="00B325F2" w:rsidRPr="00B325F2" w:rsidRDefault="00B325F2" w:rsidP="00B325F2">
      <w:pPr>
        <w:pStyle w:val="Bibliography"/>
        <w:rPr>
          <w:rFonts w:cs="Arial"/>
        </w:rPr>
      </w:pPr>
      <w:r w:rsidRPr="00B325F2">
        <w:rPr>
          <w:rFonts w:cs="Arial"/>
        </w:rPr>
        <w:t xml:space="preserve">228. Greiffenstein MF, Baker WJ, Johnson-Greene D. Actual versus self-reported scholastic achievement of litigating postconcussion and severe closed head injury claimants. Psychol. Assess. 2002;14:202–8. </w:t>
      </w:r>
    </w:p>
    <w:p w14:paraId="730DA9EA" w14:textId="77777777" w:rsidR="00B325F2" w:rsidRPr="00B325F2" w:rsidRDefault="00B325F2" w:rsidP="00B325F2">
      <w:pPr>
        <w:pStyle w:val="Bibliography"/>
        <w:rPr>
          <w:rFonts w:cs="Arial"/>
        </w:rPr>
      </w:pPr>
      <w:r w:rsidRPr="00B325F2">
        <w:rPr>
          <w:rFonts w:cs="Arial"/>
        </w:rPr>
        <w:lastRenderedPageBreak/>
        <w:t xml:space="preserve">229. Grubenhoff JA, Kirkwood M, Gao D, Deakyne S, Wathen J. Evaluation of the standardized assessment of concussion in a pediatric emergency department. Pediatrics. 2010;126:688–95. </w:t>
      </w:r>
    </w:p>
    <w:p w14:paraId="6E3C704A" w14:textId="77777777" w:rsidR="00B325F2" w:rsidRPr="00B325F2" w:rsidRDefault="00B325F2" w:rsidP="00B325F2">
      <w:pPr>
        <w:pStyle w:val="Bibliography"/>
        <w:rPr>
          <w:rFonts w:cs="Arial"/>
        </w:rPr>
      </w:pPr>
      <w:r w:rsidRPr="00B325F2">
        <w:rPr>
          <w:rFonts w:cs="Arial"/>
        </w:rPr>
        <w:t xml:space="preserve">230. Hanten G, Dennis M, Zhang L, Barnes M, Roberson G, Archibald J, et al. Childhood head injury and metacognitive processes in language and memory. Dev. Neuropsychol. 2004;25:85–106. </w:t>
      </w:r>
    </w:p>
    <w:p w14:paraId="1FACB182" w14:textId="77777777" w:rsidR="00B325F2" w:rsidRPr="00B325F2" w:rsidRDefault="00B325F2" w:rsidP="00B325F2">
      <w:pPr>
        <w:pStyle w:val="Bibliography"/>
        <w:rPr>
          <w:rFonts w:cs="Arial"/>
        </w:rPr>
      </w:pPr>
      <w:r w:rsidRPr="00B325F2">
        <w:rPr>
          <w:rFonts w:cs="Arial"/>
        </w:rPr>
        <w:t xml:space="preserve">231. Henry LC, Sandel N. Adolescent subtest norms for the ImPACT neurocognitive battery. Appl. Neuropsychol. Child. 2015;4:266–76. </w:t>
      </w:r>
    </w:p>
    <w:p w14:paraId="3F228DFC" w14:textId="77777777" w:rsidR="00B325F2" w:rsidRPr="00B325F2" w:rsidRDefault="00B325F2" w:rsidP="00B325F2">
      <w:pPr>
        <w:pStyle w:val="Bibliography"/>
        <w:rPr>
          <w:rFonts w:cs="Arial"/>
        </w:rPr>
      </w:pPr>
      <w:r w:rsidRPr="00B325F2">
        <w:rPr>
          <w:rFonts w:cs="Arial"/>
        </w:rPr>
        <w:t xml:space="preserve">232. Hobson E, Lannin NA, Taylor A, Farquhar M, Morarty J, Unsworth C. Determining client cognitive status following mild traumatic brain injury. Scand. J. Occup. Ther. 2016;23:138–46. </w:t>
      </w:r>
    </w:p>
    <w:p w14:paraId="2BADDA82" w14:textId="77777777" w:rsidR="00B325F2" w:rsidRPr="00B325F2" w:rsidRDefault="00B325F2" w:rsidP="00B325F2">
      <w:pPr>
        <w:pStyle w:val="Bibliography"/>
        <w:rPr>
          <w:rFonts w:cs="Arial"/>
        </w:rPr>
      </w:pPr>
      <w:r w:rsidRPr="00B325F2">
        <w:rPr>
          <w:rFonts w:cs="Arial"/>
        </w:rPr>
        <w:t xml:space="preserve">233. Johansson B, Berglund P, Rönnbäck L. Mental fatigue and impaired information processing after mild and moderate traumatic brain injury. Brain Inj. 2009;23:1027–40. </w:t>
      </w:r>
    </w:p>
    <w:p w14:paraId="47A47E86" w14:textId="77777777" w:rsidR="00B325F2" w:rsidRPr="00B325F2" w:rsidRDefault="00B325F2" w:rsidP="00B325F2">
      <w:pPr>
        <w:pStyle w:val="Bibliography"/>
        <w:rPr>
          <w:rFonts w:cs="Arial"/>
        </w:rPr>
      </w:pPr>
      <w:r w:rsidRPr="00B325F2">
        <w:rPr>
          <w:rFonts w:cs="Arial"/>
        </w:rPr>
        <w:t xml:space="preserve">234. Keightley ML, Saluja RS, Chen J-K, Gagnon I, Leonard G, Petrides M, et al. A functional magnetic resonance imaging study of working memory in youth after sports-related concussion: Is it still working? J. Neurotrauma. 2014;31:437–51. </w:t>
      </w:r>
    </w:p>
    <w:p w14:paraId="0C96B798" w14:textId="77777777" w:rsidR="00B325F2" w:rsidRPr="00B325F2" w:rsidRDefault="00B325F2" w:rsidP="00B325F2">
      <w:pPr>
        <w:pStyle w:val="Bibliography"/>
        <w:rPr>
          <w:rFonts w:cs="Arial"/>
        </w:rPr>
      </w:pPr>
      <w:r w:rsidRPr="00B325F2">
        <w:rPr>
          <w:rFonts w:cs="Arial"/>
        </w:rPr>
        <w:t xml:space="preserve">235. Killgore WDS, Singh P, Kipman M, Pisner D, Fridman A, Weber M. Gray matter volume and executive functioning correlate with time since injury following mild traumatic brain injury. Neurosci. Lett. 2016;612:238–44. </w:t>
      </w:r>
    </w:p>
    <w:p w14:paraId="0D0DFEB0" w14:textId="77777777" w:rsidR="00B325F2" w:rsidRPr="00B325F2" w:rsidRDefault="00B325F2" w:rsidP="00B325F2">
      <w:pPr>
        <w:pStyle w:val="Bibliography"/>
        <w:rPr>
          <w:rFonts w:cs="Arial"/>
        </w:rPr>
      </w:pPr>
      <w:r w:rsidRPr="00B325F2">
        <w:rPr>
          <w:rFonts w:cs="Arial"/>
        </w:rPr>
        <w:t xml:space="preserve">236. King KA, Hough MS, Walker MM, Rastatter M, Holbert D. Mild traumatic brain injury: Effects on naming in word retrieval and discourse. Brain Inj. 2006;20:725–32. </w:t>
      </w:r>
    </w:p>
    <w:p w14:paraId="6CF06FD0" w14:textId="77777777" w:rsidR="00B325F2" w:rsidRPr="00B325F2" w:rsidRDefault="00B325F2" w:rsidP="00B325F2">
      <w:pPr>
        <w:pStyle w:val="Bibliography"/>
        <w:rPr>
          <w:rFonts w:cs="Arial"/>
        </w:rPr>
      </w:pPr>
      <w:r w:rsidRPr="00B325F2">
        <w:rPr>
          <w:rFonts w:cs="Arial"/>
        </w:rPr>
        <w:t xml:space="preserve">237. Kinsella GJ, Olver J, Ong B, Gruen R, Hammersley E. Mild traumatic brain injury in older adults: Early cognitive outcome. J. Int. Neuropsychol. Soc. 2014;20:663–71. </w:t>
      </w:r>
    </w:p>
    <w:p w14:paraId="5EFE8282" w14:textId="77777777" w:rsidR="00B325F2" w:rsidRPr="00B325F2" w:rsidRDefault="00B325F2" w:rsidP="00B325F2">
      <w:pPr>
        <w:pStyle w:val="Bibliography"/>
        <w:rPr>
          <w:rFonts w:cs="Arial"/>
        </w:rPr>
      </w:pPr>
      <w:r w:rsidRPr="00B325F2">
        <w:rPr>
          <w:rFonts w:cs="Arial"/>
        </w:rPr>
        <w:t xml:space="preserve">238. Konrad C, Geburek AJ, Rist F, Blumenroth H, Fischer B, Husstedt I, et al. Long-term cognitive and emotional consequences of mild traumatic brain injury. Psychol. Med. 2011;41:1197–1211. </w:t>
      </w:r>
    </w:p>
    <w:p w14:paraId="64E1B07B" w14:textId="77777777" w:rsidR="00B325F2" w:rsidRPr="00B325F2" w:rsidRDefault="00B325F2" w:rsidP="00B325F2">
      <w:pPr>
        <w:pStyle w:val="Bibliography"/>
        <w:rPr>
          <w:rFonts w:cs="Arial"/>
        </w:rPr>
      </w:pPr>
      <w:r w:rsidRPr="00B325F2">
        <w:rPr>
          <w:rFonts w:cs="Arial"/>
        </w:rPr>
        <w:t xml:space="preserve">239. Kuhn AW, Solomon GS. Supervision and computerized neurocognitive baseline test performance in high school athletes: An initial investigation. J. Athl. Train. 2014;49:800–5. </w:t>
      </w:r>
    </w:p>
    <w:p w14:paraId="413C572B" w14:textId="77777777" w:rsidR="00B325F2" w:rsidRPr="00B325F2" w:rsidRDefault="00B325F2" w:rsidP="00B325F2">
      <w:pPr>
        <w:pStyle w:val="Bibliography"/>
        <w:rPr>
          <w:rFonts w:cs="Arial"/>
        </w:rPr>
      </w:pPr>
      <w:r w:rsidRPr="00B325F2">
        <w:rPr>
          <w:rFonts w:cs="Arial"/>
        </w:rPr>
        <w:t xml:space="preserve">240. Landre N, Poppe CJ, Davis N, Schmaus B, Hobbs SE. Cognitive functioning and postconcussive symptoms in trauma patients with and without mild TBI. Arch. Clin. Neuropsychol. 2006;21:255–73. </w:t>
      </w:r>
    </w:p>
    <w:p w14:paraId="42E8E975" w14:textId="77777777" w:rsidR="00B325F2" w:rsidRPr="00B325F2" w:rsidRDefault="00B325F2" w:rsidP="00B325F2">
      <w:pPr>
        <w:pStyle w:val="Bibliography"/>
        <w:rPr>
          <w:rFonts w:cs="Arial"/>
        </w:rPr>
      </w:pPr>
      <w:r w:rsidRPr="00B325F2">
        <w:rPr>
          <w:rFonts w:cs="Arial"/>
        </w:rPr>
        <w:t xml:space="preserve">241. Langeluddecke PM, Lucas SK. Quantitative measures of memory malingering on the Wechsler Memory Scale--Third edition in mild head injury litigants. Arch. Clin. Neuropsychol. 2003;18:181–97. </w:t>
      </w:r>
    </w:p>
    <w:p w14:paraId="7C51095D" w14:textId="77777777" w:rsidR="00B325F2" w:rsidRPr="00B325F2" w:rsidRDefault="00B325F2" w:rsidP="00B325F2">
      <w:pPr>
        <w:pStyle w:val="Bibliography"/>
        <w:rPr>
          <w:rFonts w:cs="Arial"/>
        </w:rPr>
      </w:pPr>
      <w:r w:rsidRPr="00B325F2">
        <w:rPr>
          <w:rFonts w:cs="Arial"/>
        </w:rPr>
        <w:lastRenderedPageBreak/>
        <w:t xml:space="preserve">242. Lax ID, Paniccia M, Agnihotri S, Reed N, Garmaise E, Azadbakhsh M, et al. Developmental and gender influences on executive function following concussion in youth hockey players. Brain Inj. 2015;29:1409–19. </w:t>
      </w:r>
    </w:p>
    <w:p w14:paraId="4BE12926" w14:textId="77777777" w:rsidR="00B325F2" w:rsidRPr="00B325F2" w:rsidRDefault="00B325F2" w:rsidP="00B325F2">
      <w:pPr>
        <w:pStyle w:val="Bibliography"/>
        <w:rPr>
          <w:rFonts w:cs="Arial"/>
        </w:rPr>
      </w:pPr>
      <w:r w:rsidRPr="00B325F2">
        <w:rPr>
          <w:rFonts w:cs="Arial"/>
        </w:rPr>
        <w:t xml:space="preserve">243. Lee H, Wintermark M, Gean AD, Ghajar J, Manley GT, Mukherjee P. Focal lesions in acute mild traumatic brain injury and neurocognitive outcome: CT versus 3T MRI. J. Neurotrauma. 2008;25:1049–56. </w:t>
      </w:r>
    </w:p>
    <w:p w14:paraId="17F47418" w14:textId="77777777" w:rsidR="00B325F2" w:rsidRPr="00B325F2" w:rsidRDefault="00B325F2" w:rsidP="00B325F2">
      <w:pPr>
        <w:pStyle w:val="Bibliography"/>
        <w:rPr>
          <w:rFonts w:cs="Arial"/>
        </w:rPr>
      </w:pPr>
      <w:r w:rsidRPr="00B325F2">
        <w:rPr>
          <w:rFonts w:cs="Arial"/>
        </w:rPr>
        <w:t xml:space="preserve">244. Hulkower MB, Poliak DB, Rosenbaum SB, Zimmerman ME, Lipton ML. A decade of DTI in traumatic brain injury: 10 years and 100 articles later. Am. J. Neuroradiol. 2013;34:2064–2074. </w:t>
      </w:r>
    </w:p>
    <w:p w14:paraId="181675AB" w14:textId="77777777" w:rsidR="00B325F2" w:rsidRPr="00B325F2" w:rsidRDefault="00B325F2" w:rsidP="00B325F2">
      <w:pPr>
        <w:pStyle w:val="Bibliography"/>
        <w:rPr>
          <w:rFonts w:cs="Arial"/>
        </w:rPr>
      </w:pPr>
      <w:r w:rsidRPr="00B325F2">
        <w:rPr>
          <w:rFonts w:cs="Arial"/>
        </w:rPr>
        <w:t xml:space="preserve">245. List J, Ott S, Bukowski M, Lindenberg R, Flöel A. Cognitive function and brain structure after recurrent mild traumatic brain injuries in young-to-middle-aged adults. Front. Hum. Neurosci. 2015;9:228. </w:t>
      </w:r>
    </w:p>
    <w:p w14:paraId="30ACD665" w14:textId="77777777" w:rsidR="00B325F2" w:rsidRPr="00B325F2" w:rsidRDefault="00B325F2" w:rsidP="00B325F2">
      <w:pPr>
        <w:pStyle w:val="Bibliography"/>
        <w:rPr>
          <w:rFonts w:cs="Arial"/>
        </w:rPr>
      </w:pPr>
      <w:r w:rsidRPr="00B325F2">
        <w:rPr>
          <w:rFonts w:cs="Arial"/>
        </w:rPr>
        <w:t xml:space="preserve">246. Littleton AC, Register-Mihalik JK, Guskiewicz KM. Test-Retest Reliability of a Computerized Concussion Test: CNS Vital Signs. Sports Health. 2015;7:443–7. </w:t>
      </w:r>
    </w:p>
    <w:p w14:paraId="71A9C026" w14:textId="77777777" w:rsidR="00B325F2" w:rsidRPr="00B325F2" w:rsidRDefault="00B325F2" w:rsidP="00B325F2">
      <w:pPr>
        <w:pStyle w:val="Bibliography"/>
        <w:rPr>
          <w:rFonts w:cs="Arial"/>
        </w:rPr>
      </w:pPr>
      <w:r w:rsidRPr="00B325F2">
        <w:rPr>
          <w:rFonts w:cs="Arial"/>
        </w:rPr>
        <w:t xml:space="preserve">247. Losoi H, Silverberg ND, Wäljas M, Turunen S, Rosti-Otajärvi E, Helminen M, et al. Recovery from mild traumatic brain injury in previously healthy adults. J. Neurotrauma. 2016;33:766–776. </w:t>
      </w:r>
    </w:p>
    <w:p w14:paraId="183D5B62" w14:textId="77777777" w:rsidR="00B325F2" w:rsidRPr="00B325F2" w:rsidRDefault="00B325F2" w:rsidP="00B325F2">
      <w:pPr>
        <w:pStyle w:val="Bibliography"/>
        <w:rPr>
          <w:rFonts w:cs="Arial"/>
        </w:rPr>
      </w:pPr>
      <w:r w:rsidRPr="00B325F2">
        <w:rPr>
          <w:rFonts w:cs="Arial"/>
        </w:rPr>
        <w:t xml:space="preserve">248. Luoto TM, Silverberg ND, Kataja A, Brander A, Tenovuo O, Öhman J, et al. Sport Concussion Assessment Tool 2 in a civilian trauma sample with mild traumatic brain injury. J. Neurotrauma. 2014;31:728–38. </w:t>
      </w:r>
    </w:p>
    <w:p w14:paraId="04E76F89" w14:textId="77777777" w:rsidR="00B325F2" w:rsidRPr="00B325F2" w:rsidRDefault="00B325F2" w:rsidP="00B325F2">
      <w:pPr>
        <w:pStyle w:val="Bibliography"/>
        <w:rPr>
          <w:rFonts w:cs="Arial"/>
        </w:rPr>
      </w:pPr>
      <w:r w:rsidRPr="00B325F2">
        <w:rPr>
          <w:rFonts w:cs="Arial"/>
        </w:rPr>
        <w:t xml:space="preserve">249. Möller MC, de Boussard CN, Oldenburg C, Bartfai A. An investigation of attention, executive, and psychomotor aspects of cognitive fatigability. J. Clin. Exp. Neuropsychol. 2014;36:716–29. </w:t>
      </w:r>
    </w:p>
    <w:p w14:paraId="3DAE7F56" w14:textId="77777777" w:rsidR="00B325F2" w:rsidRPr="00B325F2" w:rsidRDefault="00B325F2" w:rsidP="00B325F2">
      <w:pPr>
        <w:pStyle w:val="Bibliography"/>
        <w:rPr>
          <w:rFonts w:cs="Arial"/>
        </w:rPr>
      </w:pPr>
      <w:r w:rsidRPr="00B325F2">
        <w:rPr>
          <w:rFonts w:cs="Arial"/>
        </w:rPr>
        <w:t xml:space="preserve">250. Marsh NV, Smith MD. Post-concussion syndrome and the coping hypothesis. Brain Inj. 1995;9:553–62. </w:t>
      </w:r>
    </w:p>
    <w:p w14:paraId="6A57D24B" w14:textId="77777777" w:rsidR="00B325F2" w:rsidRPr="00B325F2" w:rsidRDefault="00B325F2" w:rsidP="00B325F2">
      <w:pPr>
        <w:pStyle w:val="Bibliography"/>
        <w:rPr>
          <w:rFonts w:cs="Arial"/>
        </w:rPr>
      </w:pPr>
      <w:r w:rsidRPr="00B325F2">
        <w:rPr>
          <w:rFonts w:cs="Arial"/>
        </w:rPr>
        <w:t xml:space="preserve">251. Marsh NV, Whitehead G. Skull Fracture During Infancy: A Five-Year Follow-Up. J. Clin. Exp. Neuropsychol. 2005;27:352–66. </w:t>
      </w:r>
    </w:p>
    <w:p w14:paraId="462B6F19" w14:textId="77777777" w:rsidR="00B325F2" w:rsidRPr="00B325F2" w:rsidRDefault="00B325F2" w:rsidP="00B325F2">
      <w:pPr>
        <w:pStyle w:val="Bibliography"/>
        <w:rPr>
          <w:rFonts w:cs="Arial"/>
        </w:rPr>
      </w:pPr>
      <w:r w:rsidRPr="00B325F2">
        <w:rPr>
          <w:rFonts w:cs="Arial"/>
        </w:rPr>
        <w:t xml:space="preserve">252. Mathias JL, Beall JA, Bigler ED. Neuropsychological and information processing deficits following mild traumatic brain injury. J. Int. Neuropsychol. Soc. 2004;10:286–97. </w:t>
      </w:r>
    </w:p>
    <w:p w14:paraId="0B51E27C" w14:textId="77777777" w:rsidR="00B325F2" w:rsidRPr="00B325F2" w:rsidRDefault="00B325F2" w:rsidP="00B325F2">
      <w:pPr>
        <w:pStyle w:val="Bibliography"/>
        <w:rPr>
          <w:rFonts w:cs="Arial"/>
        </w:rPr>
      </w:pPr>
      <w:r w:rsidRPr="00B325F2">
        <w:rPr>
          <w:rFonts w:cs="Arial"/>
        </w:rPr>
        <w:t xml:space="preserve">253. Mathias JL, Dennington V, Bowden SC, Bigler ED. Community versus orthopaedic controls in traumatic brain injury research: How comparable are they? Brain Inj. 2013;27:887–95. </w:t>
      </w:r>
    </w:p>
    <w:p w14:paraId="5F6A5EB3" w14:textId="77777777" w:rsidR="00B325F2" w:rsidRPr="00B325F2" w:rsidRDefault="00B325F2" w:rsidP="00B325F2">
      <w:pPr>
        <w:pStyle w:val="Bibliography"/>
        <w:rPr>
          <w:rFonts w:cs="Arial"/>
        </w:rPr>
      </w:pPr>
      <w:r w:rsidRPr="00B325F2">
        <w:rPr>
          <w:rFonts w:cs="Arial"/>
        </w:rPr>
        <w:t xml:space="preserve">254. McCauley SR, Levin HS. Prospective memory in pediatric traumatic brain injury: a preliminary study. Dev. Neuropsychol. 2004;25:5–20. </w:t>
      </w:r>
    </w:p>
    <w:p w14:paraId="0EBFE6F3" w14:textId="77777777" w:rsidR="00B325F2" w:rsidRPr="00B325F2" w:rsidRDefault="00B325F2" w:rsidP="00B325F2">
      <w:pPr>
        <w:pStyle w:val="Bibliography"/>
        <w:rPr>
          <w:rFonts w:cs="Arial"/>
        </w:rPr>
      </w:pPr>
      <w:r w:rsidRPr="00B325F2">
        <w:rPr>
          <w:rFonts w:cs="Arial"/>
        </w:rPr>
        <w:lastRenderedPageBreak/>
        <w:t xml:space="preserve">255. McCullough CM, De Monte V, Sheedy J, Geffen GM. Generalisability of the Rapid Screen of Concussion: A Dual-Centre Approach. Brain Impair. 2006;7:16–25. </w:t>
      </w:r>
    </w:p>
    <w:p w14:paraId="730BBDA8" w14:textId="77777777" w:rsidR="00B325F2" w:rsidRPr="00B325F2" w:rsidRDefault="00B325F2" w:rsidP="00B325F2">
      <w:pPr>
        <w:pStyle w:val="Bibliography"/>
        <w:rPr>
          <w:rFonts w:cs="Arial"/>
        </w:rPr>
      </w:pPr>
      <w:r w:rsidRPr="00B325F2">
        <w:rPr>
          <w:rFonts w:cs="Arial"/>
        </w:rPr>
        <w:t xml:space="preserve">256.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2477DDE1" w14:textId="77777777" w:rsidR="00B325F2" w:rsidRPr="00B325F2" w:rsidRDefault="00B325F2" w:rsidP="00B325F2">
      <w:pPr>
        <w:pStyle w:val="Bibliography"/>
        <w:rPr>
          <w:rFonts w:cs="Arial"/>
        </w:rPr>
      </w:pPr>
      <w:r w:rsidRPr="00B325F2">
        <w:rPr>
          <w:rFonts w:cs="Arial"/>
        </w:rPr>
        <w:t xml:space="preserve">257. Mihalik JP, Register-Mihalik J, Kerr ZY, Marshall SW, McCrea MC, Guskiewicz KM. Recovery of posttraumatic migraine characteristics in patients after mild traumatic brain injury. Am. J. Sports Med. 2013;41:1490–6. </w:t>
      </w:r>
    </w:p>
    <w:p w14:paraId="2587C05B" w14:textId="77777777" w:rsidR="00B325F2" w:rsidRPr="00B325F2" w:rsidRDefault="00B325F2" w:rsidP="00B325F2">
      <w:pPr>
        <w:pStyle w:val="Bibliography"/>
        <w:rPr>
          <w:rFonts w:cs="Arial"/>
        </w:rPr>
      </w:pPr>
      <w:r w:rsidRPr="00B325F2">
        <w:rPr>
          <w:rFonts w:cs="Arial"/>
        </w:rPr>
        <w:t xml:space="preserve">258. Nance ML, Polk-Williams A, Collins MW, Wiebe DJ. Neurocognitive evaluation of mild traumatic brain injury in the hospitalized pediatric population. Ann. Surg. 2009;249:859–63. </w:t>
      </w:r>
    </w:p>
    <w:p w14:paraId="63EB1EB3" w14:textId="77777777" w:rsidR="00B325F2" w:rsidRPr="00B325F2" w:rsidRDefault="00B325F2" w:rsidP="00B325F2">
      <w:pPr>
        <w:pStyle w:val="Bibliography"/>
        <w:rPr>
          <w:rFonts w:cs="Arial"/>
        </w:rPr>
      </w:pPr>
      <w:r w:rsidRPr="00B325F2">
        <w:rPr>
          <w:rFonts w:cs="Arial"/>
        </w:rPr>
        <w:t xml:space="preserve">259. Newsome MR, Durgerian S, Mourany L, Scheibel RS, Lowe MJ, Beall EB, et al. Disruption of caudate working memory activation in chronic blast-related traumatic brain injury. Neuroimage Clin. 2015;8:543–53. </w:t>
      </w:r>
    </w:p>
    <w:p w14:paraId="4E05A958" w14:textId="77777777" w:rsidR="00B325F2" w:rsidRPr="00B325F2" w:rsidRDefault="00B325F2" w:rsidP="00B325F2">
      <w:pPr>
        <w:pStyle w:val="Bibliography"/>
        <w:rPr>
          <w:rFonts w:cs="Arial"/>
        </w:rPr>
      </w:pPr>
      <w:r w:rsidRPr="00B325F2">
        <w:rPr>
          <w:rFonts w:cs="Arial"/>
        </w:rPr>
        <w:t xml:space="preserve">260. Nolin P, Heroux L. Relations among sociodemographic, neurologic, clinical, and neuropsychologic variables, and vocational status following mild traumatic brain injury: a follow-up study. J. Head Trauma Rehabil. 2006;21:514–26. </w:t>
      </w:r>
    </w:p>
    <w:p w14:paraId="4A3E7986" w14:textId="77777777" w:rsidR="00B325F2" w:rsidRPr="00B325F2" w:rsidRDefault="00B325F2" w:rsidP="00B325F2">
      <w:pPr>
        <w:pStyle w:val="Bibliography"/>
        <w:rPr>
          <w:rFonts w:cs="Arial"/>
        </w:rPr>
      </w:pPr>
      <w:r w:rsidRPr="00B325F2">
        <w:rPr>
          <w:rFonts w:cs="Arial"/>
        </w:rPr>
        <w:t xml:space="preserve">261. Nolin P, Stipanicic A, Henry M, Joyal CC, Allain P. Virtual reality as a screening tool for sports concussion in adolescents. Brain Inj. 2012;26:1564–73. </w:t>
      </w:r>
    </w:p>
    <w:p w14:paraId="59C8DA60" w14:textId="77777777" w:rsidR="00B325F2" w:rsidRPr="00B325F2" w:rsidRDefault="00B325F2" w:rsidP="00B325F2">
      <w:pPr>
        <w:pStyle w:val="Bibliography"/>
        <w:rPr>
          <w:rFonts w:cs="Arial"/>
        </w:rPr>
      </w:pPr>
      <w:r w:rsidRPr="00B325F2">
        <w:rPr>
          <w:rFonts w:cs="Arial"/>
        </w:rPr>
        <w:t xml:space="preserve">262. Olsson K, Kenardy JA, Brown EA, Charlton E, Brown FL, Lloyd O, et al. Evaluation of parent and child psychoeducation resources for the prevention of paediatric post-concussion symptoms. Brain Impair. 2014;15:177–89. </w:t>
      </w:r>
    </w:p>
    <w:p w14:paraId="096E86C5" w14:textId="77777777" w:rsidR="00B325F2" w:rsidRPr="00B325F2" w:rsidRDefault="00B325F2" w:rsidP="00B325F2">
      <w:pPr>
        <w:pStyle w:val="Bibliography"/>
        <w:rPr>
          <w:rFonts w:cs="Arial"/>
        </w:rPr>
      </w:pPr>
      <w:r w:rsidRPr="00B325F2">
        <w:rPr>
          <w:rFonts w:cs="Arial"/>
        </w:rPr>
        <w:t xml:space="preserve">263. Ozen LJ, Fernandes MA. Effects of “diagnosis threat” on cognitive and affective functioning long after mild head injury. J. Int. Neuropsychol. Soc. 2011;17:219–229. </w:t>
      </w:r>
    </w:p>
    <w:p w14:paraId="7034EAA3" w14:textId="77777777" w:rsidR="00B325F2" w:rsidRPr="00B325F2" w:rsidRDefault="00B325F2" w:rsidP="00B325F2">
      <w:pPr>
        <w:pStyle w:val="Bibliography"/>
        <w:rPr>
          <w:rFonts w:cs="Arial"/>
        </w:rPr>
      </w:pPr>
      <w:r w:rsidRPr="00B325F2">
        <w:rPr>
          <w:rFonts w:cs="Arial"/>
        </w:rPr>
        <w:t xml:space="preserve">264. Ozen LJ, Fernandes MA. Slowing down after a mild traumatic brain injury: A strategy to improve cognitive task performance? Arch. Clin. Neuropsychol. 2012;27:85–100. </w:t>
      </w:r>
    </w:p>
    <w:p w14:paraId="391A5C76" w14:textId="77777777" w:rsidR="00B325F2" w:rsidRPr="00B325F2" w:rsidRDefault="00B325F2" w:rsidP="00B325F2">
      <w:pPr>
        <w:pStyle w:val="Bibliography"/>
        <w:rPr>
          <w:rFonts w:cs="Arial"/>
        </w:rPr>
      </w:pPr>
      <w:r w:rsidRPr="00B325F2">
        <w:rPr>
          <w:rFonts w:cs="Arial"/>
        </w:rPr>
        <w:t xml:space="preserve">265. Phillipou A, Douglas J, Krieser D, Ayton L, Abel L. Changes in saccadic eye movement and memory function after mild closed head injury in children. Dev. Med. Child Neurol. 2014;56:337–45. </w:t>
      </w:r>
    </w:p>
    <w:p w14:paraId="4359EE6A" w14:textId="77777777" w:rsidR="00B325F2" w:rsidRPr="00B325F2" w:rsidRDefault="00B325F2" w:rsidP="00B325F2">
      <w:pPr>
        <w:pStyle w:val="Bibliography"/>
        <w:rPr>
          <w:rFonts w:cs="Arial"/>
        </w:rPr>
      </w:pPr>
      <w:r w:rsidRPr="00B325F2">
        <w:rPr>
          <w:rFonts w:cs="Arial"/>
        </w:rPr>
        <w:t xml:space="preserve">266. Ponsford JL, Willmott C, Rothwell A, Cameron P, Ayton G, Nelms R, et al. Cognitive and behavioral outcome following mild traumatic head injury in children. J. Head Trauma Rehabil. 1999;14:360–372. </w:t>
      </w:r>
    </w:p>
    <w:p w14:paraId="6C1C2049" w14:textId="77777777" w:rsidR="00B325F2" w:rsidRPr="00B325F2" w:rsidRDefault="00B325F2" w:rsidP="00B325F2">
      <w:pPr>
        <w:pStyle w:val="Bibliography"/>
        <w:rPr>
          <w:rFonts w:cs="Arial"/>
        </w:rPr>
      </w:pPr>
      <w:r w:rsidRPr="00B325F2">
        <w:rPr>
          <w:rFonts w:cs="Arial"/>
        </w:rPr>
        <w:lastRenderedPageBreak/>
        <w:t xml:space="preserve">267. Ponsford JL, Willmont C, Rothwell A, Cameron P, Kelly A-M, Nelms R, et al. Factors influencing outcome following mild traumatic brain injury in adults. J. Int. Neuropsychol. Soc. 2000;6:568–79. </w:t>
      </w:r>
    </w:p>
    <w:p w14:paraId="0E0F912D" w14:textId="77777777" w:rsidR="00B325F2" w:rsidRPr="00B325F2" w:rsidRDefault="00B325F2" w:rsidP="00B325F2">
      <w:pPr>
        <w:pStyle w:val="Bibliography"/>
        <w:rPr>
          <w:rFonts w:cs="Arial"/>
        </w:rPr>
      </w:pPr>
      <w:r w:rsidRPr="00B325F2">
        <w:rPr>
          <w:rFonts w:cs="Arial"/>
        </w:rPr>
        <w:t xml:space="preserve">268. Ponsford JL, Willmott C, Rothwell A, Cameron P, Ayton G, Nelms R, et al. Impact of early intervention on outcome after mild traumatic brain injury in children. Pediatrics. 2001;108:1297–1303. </w:t>
      </w:r>
    </w:p>
    <w:p w14:paraId="06411A2F" w14:textId="77777777" w:rsidR="00B325F2" w:rsidRPr="00B325F2" w:rsidRDefault="00B325F2" w:rsidP="00B325F2">
      <w:pPr>
        <w:pStyle w:val="Bibliography"/>
        <w:rPr>
          <w:rFonts w:cs="Arial"/>
        </w:rPr>
      </w:pPr>
      <w:r w:rsidRPr="00B325F2">
        <w:rPr>
          <w:rFonts w:cs="Arial"/>
        </w:rPr>
        <w:t xml:space="preserve">269. Ponsford JL, Willmott C, Rothwell A, Cameron P, Kelly A-M, Nelms R, et al. Impact of early intervention on outcome following mild head injury in adults. J. Neurol. Neurosurg. Psychiatry. 2002;73:330–2. </w:t>
      </w:r>
    </w:p>
    <w:p w14:paraId="0A961E59" w14:textId="77777777" w:rsidR="00B325F2" w:rsidRPr="00B325F2" w:rsidRDefault="00B325F2" w:rsidP="00B325F2">
      <w:pPr>
        <w:pStyle w:val="Bibliography"/>
        <w:rPr>
          <w:rFonts w:cs="Arial"/>
        </w:rPr>
      </w:pPr>
      <w:r w:rsidRPr="00B325F2">
        <w:rPr>
          <w:rFonts w:cs="Arial"/>
        </w:rPr>
        <w:t xml:space="preserve">270. Ponsford JL, Cameron P, Fitzgerald M, Grant M, Mikocka-Walus A, Schönberger M. Predictors of postconcussive symptoms 3 months after mild traumatic brain injury. Neuropsychology. 2012;26:304–13. </w:t>
      </w:r>
    </w:p>
    <w:p w14:paraId="3C16E252" w14:textId="77777777" w:rsidR="00B325F2" w:rsidRPr="00B325F2" w:rsidRDefault="00B325F2" w:rsidP="00B325F2">
      <w:pPr>
        <w:pStyle w:val="Bibliography"/>
        <w:rPr>
          <w:rFonts w:cs="Arial"/>
        </w:rPr>
      </w:pPr>
      <w:r w:rsidRPr="00B325F2">
        <w:rPr>
          <w:rFonts w:cs="Arial"/>
        </w:rPr>
        <w:t xml:space="preserve">271. Resch JE, Brown CN, Macciocchi SN, Cullum CM, Blueitt D, Ferrara MS. A preliminary formula to predict timing of symptom resolution for collegiate athletes diagnosed with sport concussion. J. Athl. Train. 2015;50:1292–8. </w:t>
      </w:r>
    </w:p>
    <w:p w14:paraId="54F54126" w14:textId="77777777" w:rsidR="00B325F2" w:rsidRPr="00B325F2" w:rsidRDefault="00B325F2" w:rsidP="00B325F2">
      <w:pPr>
        <w:pStyle w:val="Bibliography"/>
        <w:rPr>
          <w:rFonts w:cs="Arial"/>
        </w:rPr>
      </w:pPr>
      <w:r w:rsidRPr="00B325F2">
        <w:rPr>
          <w:rFonts w:cs="Arial"/>
        </w:rPr>
        <w:t xml:space="preserve">272. Resch JE, Brown CN, Baumgartner TA, Macciocchi SN, Walpert KP, Ferrara MS. Influence of Mood State on the ImPACT. Athl. Train. Sports Health Care J. Pract. Clin. 2013;5:272–81. </w:t>
      </w:r>
    </w:p>
    <w:p w14:paraId="5FD13515" w14:textId="77777777" w:rsidR="00B325F2" w:rsidRPr="00B325F2" w:rsidRDefault="00B325F2" w:rsidP="00B325F2">
      <w:pPr>
        <w:pStyle w:val="Bibliography"/>
        <w:rPr>
          <w:rFonts w:cs="Arial"/>
        </w:rPr>
      </w:pPr>
      <w:r w:rsidRPr="00B325F2">
        <w:rPr>
          <w:rFonts w:cs="Arial"/>
        </w:rPr>
        <w:t xml:space="preserve">273. Resch JE, Macciocchi S, Ferrara MS. Preliminary evidence of equivalence of alternate forms of the ImPACT. Clin. Neuropsychol. 2013;27:1265–80. </w:t>
      </w:r>
    </w:p>
    <w:p w14:paraId="77EE3E24" w14:textId="77777777" w:rsidR="00B325F2" w:rsidRPr="00B325F2" w:rsidRDefault="00B325F2" w:rsidP="00B325F2">
      <w:pPr>
        <w:pStyle w:val="Bibliography"/>
        <w:rPr>
          <w:rFonts w:cs="Arial"/>
        </w:rPr>
      </w:pPr>
      <w:r w:rsidRPr="00B325F2">
        <w:rPr>
          <w:rFonts w:cs="Arial"/>
        </w:rPr>
        <w:t xml:space="preserve">274. Resch JE, May B, Tomporowski PD, Ferrara MS. Balance performance with a cognitive task: A continuation of the dual-task testing paradigm. J. Athl. Train. 2011;46:170–5. </w:t>
      </w:r>
    </w:p>
    <w:p w14:paraId="09D2F147" w14:textId="77777777" w:rsidR="00B325F2" w:rsidRPr="00B325F2" w:rsidRDefault="00B325F2" w:rsidP="00B325F2">
      <w:pPr>
        <w:pStyle w:val="Bibliography"/>
        <w:rPr>
          <w:rFonts w:cs="Arial"/>
        </w:rPr>
      </w:pPr>
      <w:r w:rsidRPr="00B325F2">
        <w:rPr>
          <w:rFonts w:cs="Arial"/>
        </w:rPr>
        <w:t xml:space="preserve">275. Riegler LJ, Neils-Strunjas J, Boyce S, Wade SL, Scheifele PM. Cognitive intervention results in web-based videophone treatment adherence and improved cognitive scores. Med. Sci. Monit. Int. Med. J. Exp. Clin. Res. 2013;19:269–75. </w:t>
      </w:r>
    </w:p>
    <w:p w14:paraId="7C7EF08E" w14:textId="77777777" w:rsidR="00B325F2" w:rsidRPr="00B325F2" w:rsidRDefault="00B325F2" w:rsidP="00B325F2">
      <w:pPr>
        <w:pStyle w:val="Bibliography"/>
        <w:rPr>
          <w:rFonts w:cs="Arial"/>
        </w:rPr>
      </w:pPr>
      <w:r w:rsidRPr="00B325F2">
        <w:rPr>
          <w:rFonts w:cs="Arial"/>
        </w:rPr>
        <w:t xml:space="preserve">276. Ruffolo CF, Friedland JF, Dawson DR, Colantonio A, Lindsay PH. Mild traumatic brain injury from motor vehicle accidents: factors associated with return to work. Arch. Phys. Med. Rehabil. 1999;80:392–8. </w:t>
      </w:r>
    </w:p>
    <w:p w14:paraId="2CDF6788" w14:textId="77777777" w:rsidR="00B325F2" w:rsidRPr="00B325F2" w:rsidRDefault="00B325F2" w:rsidP="00B325F2">
      <w:pPr>
        <w:pStyle w:val="Bibliography"/>
        <w:rPr>
          <w:rFonts w:cs="Arial"/>
        </w:rPr>
      </w:pPr>
      <w:r w:rsidRPr="00B325F2">
        <w:rPr>
          <w:rFonts w:cs="Arial"/>
        </w:rPr>
        <w:t xml:space="preserve">277. Ruttan LA, Heinrichs RW. Depression and neurocognitive functioning in mild traumatic brain injury patients referred for assessment. J. Clin. Exp. Neuropsychol. 2003;25:407–19. </w:t>
      </w:r>
    </w:p>
    <w:p w14:paraId="11938E45" w14:textId="77777777" w:rsidR="00B325F2" w:rsidRPr="00B325F2" w:rsidRDefault="00B325F2" w:rsidP="00B325F2">
      <w:pPr>
        <w:pStyle w:val="Bibliography"/>
        <w:rPr>
          <w:rFonts w:cs="Arial"/>
        </w:rPr>
      </w:pPr>
      <w:r w:rsidRPr="00B325F2">
        <w:rPr>
          <w:rFonts w:cs="Arial"/>
        </w:rPr>
        <w:t xml:space="preserve">278. Schatz P, Moser RS, Solomon GS, Ott SD, Karpf R. Prevalence of invalid computerized baseline neurocognitive test results in high school and collegiate athletes. J. Athl. Train. 2012;47:289–96. </w:t>
      </w:r>
    </w:p>
    <w:p w14:paraId="64C5B9F1" w14:textId="77777777" w:rsidR="00B325F2" w:rsidRPr="00B325F2" w:rsidRDefault="00B325F2" w:rsidP="00B325F2">
      <w:pPr>
        <w:pStyle w:val="Bibliography"/>
        <w:rPr>
          <w:rFonts w:cs="Arial"/>
        </w:rPr>
      </w:pPr>
      <w:r w:rsidRPr="00B325F2">
        <w:rPr>
          <w:rFonts w:cs="Arial"/>
        </w:rPr>
        <w:lastRenderedPageBreak/>
        <w:t xml:space="preserve">279. Scherwath A, Sommerfeldt DW, Bindt C, Nolte A, Boiger A, Koch U, et al. Identifying children and adolescents with cognitive dysfunction following mild traumatic brain injury—Preliminary findings on abbreviated neuropsychological testing. Brain Inj. 2011;25:401–8. </w:t>
      </w:r>
    </w:p>
    <w:p w14:paraId="107B3A54" w14:textId="77777777" w:rsidR="00B325F2" w:rsidRPr="00B325F2" w:rsidRDefault="00B325F2" w:rsidP="00B325F2">
      <w:pPr>
        <w:pStyle w:val="Bibliography"/>
        <w:rPr>
          <w:rFonts w:cs="Arial"/>
        </w:rPr>
      </w:pPr>
      <w:r w:rsidRPr="00B325F2">
        <w:rPr>
          <w:rFonts w:cs="Arial"/>
        </w:rPr>
        <w:t xml:space="preserve">280. Sheedy J, Geffen G, Donnelly J, Faux S. Emergency department assessment of mild traumatic brain injury and prediction of post-concussion symptoms at one month post injury. J. Clin. Exp. Neuropsychol. 2006;28:755–72. </w:t>
      </w:r>
    </w:p>
    <w:p w14:paraId="627971F2" w14:textId="77777777" w:rsidR="00B325F2" w:rsidRPr="00B325F2" w:rsidRDefault="00B325F2" w:rsidP="00B325F2">
      <w:pPr>
        <w:pStyle w:val="Bibliography"/>
        <w:rPr>
          <w:rFonts w:cs="Arial"/>
        </w:rPr>
      </w:pPr>
      <w:r w:rsidRPr="00B325F2">
        <w:rPr>
          <w:rFonts w:cs="Arial"/>
        </w:rPr>
        <w:t xml:space="preserve">281. Sheedy J, Harvey E, Faux S, Geffen G, Shores EA. Emergency department assessment of mild traumatic brain injury and the prediction of postconcussive symptoms: A 3-month prospective study. J. Head Trauma Rehabil. 2009;24:333–43. </w:t>
      </w:r>
    </w:p>
    <w:p w14:paraId="68152B0D" w14:textId="77777777" w:rsidR="00B325F2" w:rsidRPr="00B325F2" w:rsidRDefault="00B325F2" w:rsidP="00B325F2">
      <w:pPr>
        <w:pStyle w:val="Bibliography"/>
        <w:rPr>
          <w:rFonts w:cs="Arial"/>
        </w:rPr>
      </w:pPr>
      <w:r w:rsidRPr="00B325F2">
        <w:rPr>
          <w:rFonts w:cs="Arial"/>
        </w:rPr>
        <w:t xml:space="preserve">282. Silverberg ND, Berkner PD, Atkins JE, Zafonte R, Iverson GL. Relationship between short sleep duration and preseason concussion testing. Clin. J. Sport Med. 2016;26:226–31. </w:t>
      </w:r>
    </w:p>
    <w:p w14:paraId="0F217F45" w14:textId="77777777" w:rsidR="00B325F2" w:rsidRPr="00B325F2" w:rsidRDefault="00B325F2" w:rsidP="00B325F2">
      <w:pPr>
        <w:pStyle w:val="Bibliography"/>
        <w:rPr>
          <w:rFonts w:cs="Arial"/>
        </w:rPr>
      </w:pPr>
      <w:r w:rsidRPr="00B325F2">
        <w:rPr>
          <w:rFonts w:cs="Arial"/>
        </w:rPr>
        <w:t xml:space="preserve">283. Stokum JA, Sours C, Zhuo J, Kane R, Shanmuganathan K, Gullapalli RP. A longitudinal evaluation of diffusion kurtosis imaging in patients with mild traumatic brain injury. Brain Inj. 2015;29:47–57. </w:t>
      </w:r>
    </w:p>
    <w:p w14:paraId="131C42FA" w14:textId="77777777" w:rsidR="00B325F2" w:rsidRPr="00B325F2" w:rsidRDefault="00B325F2" w:rsidP="00B325F2">
      <w:pPr>
        <w:pStyle w:val="Bibliography"/>
        <w:rPr>
          <w:rFonts w:cs="Arial"/>
        </w:rPr>
      </w:pPr>
      <w:r w:rsidRPr="00B325F2">
        <w:rPr>
          <w:rFonts w:cs="Arial"/>
        </w:rPr>
        <w:t xml:space="preserve">284.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3E421A2E" w14:textId="77777777" w:rsidR="00B325F2" w:rsidRPr="00B325F2" w:rsidRDefault="00B325F2" w:rsidP="00B325F2">
      <w:pPr>
        <w:pStyle w:val="Bibliography"/>
        <w:rPr>
          <w:rFonts w:cs="Arial"/>
        </w:rPr>
      </w:pPr>
      <w:r w:rsidRPr="00B325F2">
        <w:rPr>
          <w:rFonts w:cs="Arial"/>
        </w:rPr>
        <w:t xml:space="preserve">285. Studer M, Goeggel Simonetti B, Heinks T, Steinlin M, Leichtle A, Berger S, et al. Acute S100B in serum is associated with cognitive symptoms and memory performance 4 months after paediatric mild traumatic brain injury. Brain Inj. 2015;29:1667–73. </w:t>
      </w:r>
    </w:p>
    <w:p w14:paraId="08F33ABE" w14:textId="77777777" w:rsidR="00B325F2" w:rsidRPr="00B325F2" w:rsidRDefault="00B325F2" w:rsidP="00B325F2">
      <w:pPr>
        <w:pStyle w:val="Bibliography"/>
        <w:rPr>
          <w:rFonts w:cs="Arial"/>
        </w:rPr>
      </w:pPr>
      <w:r w:rsidRPr="00B325F2">
        <w:rPr>
          <w:rFonts w:cs="Arial"/>
        </w:rPr>
        <w:t xml:space="preserve">286. Swick D, Honzel N, Larsen J, Ashley V, Justus T. Impaired response inhibition in veterans with post-traumatic stress disorder and mild traumatic brain injury. J. Int. Neuropsychol. Soc. 2012;18:917–26. </w:t>
      </w:r>
    </w:p>
    <w:p w14:paraId="7621514E" w14:textId="77777777" w:rsidR="00B325F2" w:rsidRPr="00B325F2" w:rsidRDefault="00B325F2" w:rsidP="00B325F2">
      <w:pPr>
        <w:pStyle w:val="Bibliography"/>
        <w:rPr>
          <w:rFonts w:cs="Arial"/>
        </w:rPr>
      </w:pPr>
      <w:r w:rsidRPr="00B325F2">
        <w:rPr>
          <w:rFonts w:cs="Arial"/>
        </w:rPr>
        <w:t xml:space="preserve">287. Terry DP, Adams TE, Ferrara MS, Miller LS. fMRI hypoactivation during verbal learning and memory in former high school football players with multiple concussions. Arch. Clin. Neuropsychol. 2015;30:341–55. </w:t>
      </w:r>
    </w:p>
    <w:p w14:paraId="773905B5" w14:textId="77777777" w:rsidR="00B325F2" w:rsidRPr="00B325F2" w:rsidRDefault="00B325F2" w:rsidP="00B325F2">
      <w:pPr>
        <w:pStyle w:val="Bibliography"/>
        <w:rPr>
          <w:rFonts w:cs="Arial"/>
        </w:rPr>
      </w:pPr>
      <w:r w:rsidRPr="00B325F2">
        <w:rPr>
          <w:rFonts w:cs="Arial"/>
        </w:rPr>
        <w:t xml:space="preserve">288. Thornton AE, Cox DN, Whitfield K, Fouladi RT. Cumulative concussion exposure in rugby players: Neurocognitive and symptomatic outcomes. J. Clin. Exp. Neuropsychol. 2008;30:398–409. </w:t>
      </w:r>
    </w:p>
    <w:p w14:paraId="619CF201" w14:textId="77777777" w:rsidR="00B325F2" w:rsidRPr="00B325F2" w:rsidRDefault="00B325F2" w:rsidP="00B325F2">
      <w:pPr>
        <w:pStyle w:val="Bibliography"/>
        <w:rPr>
          <w:rFonts w:cs="Arial"/>
        </w:rPr>
      </w:pPr>
      <w:r w:rsidRPr="00B325F2">
        <w:rPr>
          <w:rFonts w:cs="Arial"/>
        </w:rPr>
        <w:t xml:space="preserve">289. Tombaugh TN, Stormer P, Rees L, Irving S, Francis M. The effects of mild and severe traumatic brain injury on the auditory and visual versions of the Adjusting-Paced Serial Addition Test (Adjusting-PSAT). Arch. Clin. Neuropsychol. 2006;21:753–61. </w:t>
      </w:r>
    </w:p>
    <w:p w14:paraId="5CFCF6F0" w14:textId="77777777" w:rsidR="00B325F2" w:rsidRPr="00B325F2" w:rsidRDefault="00B325F2" w:rsidP="00B325F2">
      <w:pPr>
        <w:pStyle w:val="Bibliography"/>
        <w:rPr>
          <w:rFonts w:cs="Arial"/>
        </w:rPr>
      </w:pPr>
      <w:r w:rsidRPr="00B325F2">
        <w:rPr>
          <w:rFonts w:cs="Arial"/>
        </w:rPr>
        <w:lastRenderedPageBreak/>
        <w:t xml:space="preserve">290. Troyanskaya M, Pastorek NJ, Scheibel RS, Petersen NJ, McCulloch K, Wilde EA, et al. Combat exposure, PTSD symptoms, and cognition following blast-related traumatic brain injury in OEF/OIF/OND service members and veterans. Mil. Med. 2015;180:285–9. </w:t>
      </w:r>
    </w:p>
    <w:p w14:paraId="6F9A4893" w14:textId="77777777" w:rsidR="00B325F2" w:rsidRPr="00B325F2" w:rsidRDefault="00B325F2" w:rsidP="00B325F2">
      <w:pPr>
        <w:pStyle w:val="Bibliography"/>
        <w:rPr>
          <w:rFonts w:cs="Arial"/>
        </w:rPr>
      </w:pPr>
      <w:r w:rsidRPr="00B325F2">
        <w:rPr>
          <w:rFonts w:cs="Arial"/>
        </w:rPr>
        <w:t xml:space="preserve">291. Tsirka V, Simos P, Vakis A, Vourkas M, Arzoglou V, Syrmos N, et al. Material-specific difficulties in episodic memory tasks in mild traumatic brain injury. Int. J. Neurosci. 2010;120:184–91. </w:t>
      </w:r>
    </w:p>
    <w:p w14:paraId="0CDF251E" w14:textId="77777777" w:rsidR="00B325F2" w:rsidRPr="00B325F2" w:rsidRDefault="00B325F2" w:rsidP="00B325F2">
      <w:pPr>
        <w:pStyle w:val="Bibliography"/>
        <w:rPr>
          <w:rFonts w:cs="Arial"/>
        </w:rPr>
      </w:pPr>
      <w:r w:rsidRPr="00B325F2">
        <w:rPr>
          <w:rFonts w:cs="Arial"/>
        </w:rPr>
        <w:t xml:space="preserve">292. Tsirka V, Simos PG, Vakis A, Kanatsouli K, Vourkas M, Erimaki S, et al. Mild traumatic brain injury: Graph-model characterization of brain networks for episodic memory. Int. J. Psychophysiol. 2011;79:89–96. </w:t>
      </w:r>
    </w:p>
    <w:p w14:paraId="679FB129" w14:textId="77777777" w:rsidR="00B325F2" w:rsidRPr="00B325F2" w:rsidRDefault="00B325F2" w:rsidP="00B325F2">
      <w:pPr>
        <w:pStyle w:val="Bibliography"/>
        <w:rPr>
          <w:rFonts w:cs="Arial"/>
        </w:rPr>
      </w:pPr>
      <w:r w:rsidRPr="00B325F2">
        <w:rPr>
          <w:rFonts w:cs="Arial"/>
        </w:rPr>
        <w:t xml:space="preserve">293. Tsushima WT, Geling O, Arnold M. Effects of two concussions on the neuropsychological functioning and symptom reporting of high school athletes. Appl. Neuropsychol. Child. 2016;5:9–13. </w:t>
      </w:r>
    </w:p>
    <w:p w14:paraId="745C53BF" w14:textId="77777777" w:rsidR="00B325F2" w:rsidRPr="00B325F2" w:rsidRDefault="00B325F2" w:rsidP="00B325F2">
      <w:pPr>
        <w:pStyle w:val="Bibliography"/>
        <w:rPr>
          <w:rFonts w:cs="Arial"/>
        </w:rPr>
      </w:pPr>
      <w:r w:rsidRPr="00B325F2">
        <w:rPr>
          <w:rFonts w:cs="Arial"/>
        </w:rPr>
        <w:t xml:space="preserve">294. Tsushima WT, Siu AM, Pearce AM, Guangxiang Zhang, Oshiro RS. Two-year test-retest reliability of impact in high school athletes. Arch. Clin. Neuropsychol. 2016;31:105–11. </w:t>
      </w:r>
    </w:p>
    <w:p w14:paraId="1505CF22" w14:textId="77777777" w:rsidR="00B325F2" w:rsidRPr="00B325F2" w:rsidRDefault="00B325F2" w:rsidP="00B325F2">
      <w:pPr>
        <w:pStyle w:val="Bibliography"/>
        <w:rPr>
          <w:rFonts w:cs="Arial"/>
        </w:rPr>
      </w:pPr>
      <w:r w:rsidRPr="00B325F2">
        <w:rPr>
          <w:rFonts w:cs="Arial"/>
        </w:rPr>
        <w:t xml:space="preserve">295. Van Beek L, Ghesquière P, Lagae L, De Smedt B. Mathematical difficulties and white matter abnormalities in subacute pediatric mild traumatic brain injury. J. Neurotrauma. 2015;32:1567–78. </w:t>
      </w:r>
    </w:p>
    <w:p w14:paraId="1AE811DD" w14:textId="77777777" w:rsidR="00B325F2" w:rsidRPr="00B325F2" w:rsidRDefault="00B325F2" w:rsidP="00B325F2">
      <w:pPr>
        <w:pStyle w:val="Bibliography"/>
        <w:rPr>
          <w:rFonts w:cs="Arial"/>
        </w:rPr>
      </w:pPr>
      <w:r w:rsidRPr="00B325F2">
        <w:rPr>
          <w:rFonts w:cs="Arial"/>
        </w:rPr>
        <w:t xml:space="preserve">296. Vassilyadi M, Macartney G, Barrowman N, Anderson P, Dube K. Symptom experience and quality of life in children after sport-related head injuries: A cross-sectional study. Pediatr. Neurosurg. 2015;50:196–203. </w:t>
      </w:r>
    </w:p>
    <w:p w14:paraId="5401FBD6" w14:textId="77777777" w:rsidR="00B325F2" w:rsidRPr="00B325F2" w:rsidRDefault="00B325F2" w:rsidP="00B325F2">
      <w:pPr>
        <w:pStyle w:val="Bibliography"/>
        <w:rPr>
          <w:rFonts w:cs="Arial"/>
        </w:rPr>
      </w:pPr>
      <w:r w:rsidRPr="00B325F2">
        <w:rPr>
          <w:rFonts w:cs="Arial"/>
        </w:rPr>
        <w:t xml:space="preserve">297. Wall SE, Williams WH, Carlwright-Hatton S, Kelly TP, Murray J, Murray M, et al. Neuropsychological dysfunction following repeat concussions in jockeys. J. Neurol. Neurosurg. Psychiatry. 2006;77:518–20. </w:t>
      </w:r>
    </w:p>
    <w:p w14:paraId="6B27358E" w14:textId="77777777" w:rsidR="00B325F2" w:rsidRPr="00B325F2" w:rsidRDefault="00B325F2" w:rsidP="00B325F2">
      <w:pPr>
        <w:pStyle w:val="Bibliography"/>
        <w:rPr>
          <w:rFonts w:cs="Arial"/>
        </w:rPr>
      </w:pPr>
      <w:r w:rsidRPr="00B325F2">
        <w:rPr>
          <w:rFonts w:cs="Arial"/>
        </w:rPr>
        <w:t xml:space="preserve">298. Wilson MJ, Harkrider AW, King KA. The effects of visual distracter complexity on auditory evoked P3b in contact sports athletes. Dev. Neuropsychol. 2014;39:113–30. </w:t>
      </w:r>
    </w:p>
    <w:p w14:paraId="5A3E693E" w14:textId="77777777" w:rsidR="00B325F2" w:rsidRPr="00B325F2" w:rsidRDefault="00B325F2" w:rsidP="00B325F2">
      <w:pPr>
        <w:pStyle w:val="Bibliography"/>
        <w:rPr>
          <w:rFonts w:cs="Arial"/>
        </w:rPr>
      </w:pPr>
      <w:r w:rsidRPr="00B325F2">
        <w:rPr>
          <w:rFonts w:cs="Arial"/>
        </w:rPr>
        <w:t xml:space="preserve">299. Wong MN, Murdoch B, Whelan B-M. Language disorders subsequent to mild traumatic brain injury (MTBI): Evidence from four cases. Aphasiology. 2010;24:1155–69. </w:t>
      </w:r>
    </w:p>
    <w:p w14:paraId="275855A7" w14:textId="77777777" w:rsidR="00B325F2" w:rsidRPr="00B325F2" w:rsidRDefault="00B325F2" w:rsidP="00B325F2">
      <w:pPr>
        <w:pStyle w:val="Bibliography"/>
        <w:rPr>
          <w:rFonts w:cs="Arial"/>
        </w:rPr>
      </w:pPr>
      <w:r w:rsidRPr="00B325F2">
        <w:rPr>
          <w:rFonts w:cs="Arial"/>
        </w:rPr>
        <w:t xml:space="preserve">300. Yallampalli R, Wilde EA, Bigler ED, McCauley SR, Hanten G, Troyanskaya M, et al. Acute white matter differences in the fornix following mild traumatic brain injury using diffusion tensor imaging. J. Neuroimaging. 2013;23:224–7. </w:t>
      </w:r>
    </w:p>
    <w:p w14:paraId="02DAB140" w14:textId="77777777" w:rsidR="00B325F2" w:rsidRPr="00B325F2" w:rsidRDefault="00B325F2" w:rsidP="00B325F2">
      <w:pPr>
        <w:pStyle w:val="Bibliography"/>
        <w:rPr>
          <w:rFonts w:cs="Arial"/>
        </w:rPr>
      </w:pPr>
      <w:r w:rsidRPr="00B325F2">
        <w:rPr>
          <w:rFonts w:cs="Arial"/>
        </w:rPr>
        <w:t xml:space="preserve">301. Yengo-Kahn AM, Solomon G. Are psychotropic medications associated with differences in baseline neurocognitive assessment scores for young athletes? A pilot study. Phys. Sportsmed. 2015;43:227–35. </w:t>
      </w:r>
    </w:p>
    <w:p w14:paraId="1ACEA5F7" w14:textId="77777777" w:rsidR="00B325F2" w:rsidRPr="00B325F2" w:rsidRDefault="00B325F2" w:rsidP="00B325F2">
      <w:pPr>
        <w:pStyle w:val="Bibliography"/>
        <w:rPr>
          <w:rFonts w:cs="Arial"/>
        </w:rPr>
      </w:pPr>
      <w:r w:rsidRPr="00B325F2">
        <w:rPr>
          <w:rFonts w:cs="Arial"/>
        </w:rPr>
        <w:lastRenderedPageBreak/>
        <w:t xml:space="preserve">302. Zuckerman SL, Lee YM, Odom MJ, Solomon GS, Forbes JA, Sills AK. Recovery from sports-related concussion: Days to return to neurocognitive baseline in adolescents versus young adults. Surg. Neurol. Int. 2012;3:709–15. </w:t>
      </w:r>
    </w:p>
    <w:p w14:paraId="14E4AE51" w14:textId="108746F9"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42A1E2F3" w:rsidR="00B325F2" w:rsidRDefault="00B325F2">
      <w:pPr>
        <w:rPr>
          <w:b/>
        </w:rPr>
      </w:pPr>
      <w:r>
        <w:rPr>
          <w:b/>
        </w:rPr>
        <w:br w:type="page"/>
      </w:r>
    </w:p>
    <w:tbl>
      <w:tblPr>
        <w:tblStyle w:val="TableGrid"/>
        <w:tblW w:w="9445" w:type="dxa"/>
        <w:tblLayout w:type="fixed"/>
        <w:tblLook w:val="04A0" w:firstRow="1" w:lastRow="0" w:firstColumn="1" w:lastColumn="0" w:noHBand="0" w:noVBand="1"/>
      </w:tblPr>
      <w:tblGrid>
        <w:gridCol w:w="2605"/>
        <w:gridCol w:w="720"/>
        <w:gridCol w:w="1350"/>
        <w:gridCol w:w="1350"/>
        <w:gridCol w:w="3420"/>
      </w:tblGrid>
      <w:tr w:rsidR="00B325F2" w:rsidRPr="00B325F2" w14:paraId="4BF96709" w14:textId="77777777" w:rsidTr="00B325F2">
        <w:trPr>
          <w:trHeight w:val="300"/>
        </w:trPr>
        <w:tc>
          <w:tcPr>
            <w:tcW w:w="2605" w:type="dxa"/>
            <w:noWrap/>
            <w:vAlign w:val="center"/>
          </w:tcPr>
          <w:p w14:paraId="111BAA39" w14:textId="2D270203" w:rsidR="00B325F2" w:rsidRPr="00B325F2" w:rsidRDefault="00B325F2" w:rsidP="00B325F2">
            <w:pPr>
              <w:rPr>
                <w:rFonts w:eastAsia="Calibri" w:cs="Arial"/>
                <w:sz w:val="20"/>
                <w:szCs w:val="20"/>
              </w:rPr>
            </w:pPr>
            <w:r>
              <w:rPr>
                <w:rFonts w:eastAsia="Calibri" w:cs="Arial"/>
                <w:sz w:val="20"/>
                <w:szCs w:val="20"/>
              </w:rPr>
              <w:lastRenderedPageBreak/>
              <w:t>Table 1</w:t>
            </w:r>
          </w:p>
        </w:tc>
        <w:tc>
          <w:tcPr>
            <w:tcW w:w="720" w:type="dxa"/>
            <w:vAlign w:val="center"/>
          </w:tcPr>
          <w:p w14:paraId="6D5E1037" w14:textId="32AF6757" w:rsidR="00B325F2" w:rsidRPr="00B325F2" w:rsidRDefault="00B325F2" w:rsidP="00B325F2">
            <w:pPr>
              <w:jc w:val="center"/>
              <w:rPr>
                <w:rFonts w:eastAsia="Calibri" w:cs="Calibri"/>
                <w:color w:val="000000"/>
              </w:rPr>
            </w:pPr>
          </w:p>
        </w:tc>
        <w:tc>
          <w:tcPr>
            <w:tcW w:w="1350" w:type="dxa"/>
            <w:vAlign w:val="center"/>
          </w:tcPr>
          <w:p w14:paraId="4CA10112" w14:textId="32EFC042" w:rsidR="00B325F2" w:rsidRPr="00B325F2" w:rsidRDefault="00B325F2" w:rsidP="00B325F2">
            <w:pPr>
              <w:jc w:val="center"/>
              <w:rPr>
                <w:rFonts w:eastAsia="Calibri" w:cs="Calibri"/>
                <w:color w:val="000000"/>
              </w:rPr>
            </w:pPr>
          </w:p>
        </w:tc>
        <w:tc>
          <w:tcPr>
            <w:tcW w:w="1350" w:type="dxa"/>
            <w:noWrap/>
            <w:vAlign w:val="center"/>
          </w:tcPr>
          <w:p w14:paraId="57B2E961" w14:textId="35D1211A" w:rsidR="00B325F2" w:rsidRPr="00B325F2" w:rsidRDefault="00B325F2" w:rsidP="00B325F2">
            <w:pPr>
              <w:jc w:val="center"/>
              <w:rPr>
                <w:rFonts w:eastAsia="Calibri" w:cs="Arial"/>
                <w:sz w:val="20"/>
                <w:szCs w:val="20"/>
              </w:rPr>
            </w:pPr>
          </w:p>
        </w:tc>
        <w:tc>
          <w:tcPr>
            <w:tcW w:w="3420" w:type="dxa"/>
            <w:noWrap/>
            <w:vAlign w:val="center"/>
          </w:tcPr>
          <w:p w14:paraId="05AFFFEA" w14:textId="2ACA815A" w:rsidR="00B325F2" w:rsidRPr="00B325F2" w:rsidRDefault="00B325F2" w:rsidP="00B325F2">
            <w:pPr>
              <w:jc w:val="center"/>
              <w:rPr>
                <w:rFonts w:eastAsia="Calibri" w:cs="Arial"/>
                <w:sz w:val="20"/>
                <w:szCs w:val="20"/>
              </w:rPr>
            </w:pPr>
          </w:p>
        </w:tc>
      </w:tr>
      <w:tr w:rsidR="00B325F2" w:rsidRPr="00B325F2" w14:paraId="67102584" w14:textId="77777777" w:rsidTr="00D17AB8">
        <w:trPr>
          <w:trHeight w:val="300"/>
        </w:trPr>
        <w:tc>
          <w:tcPr>
            <w:tcW w:w="2605" w:type="dxa"/>
            <w:noWrap/>
            <w:vAlign w:val="center"/>
          </w:tcPr>
          <w:p w14:paraId="321F7845" w14:textId="1A8C4612" w:rsidR="00B325F2" w:rsidRPr="00B325F2" w:rsidRDefault="00B325F2" w:rsidP="00B325F2">
            <w:pPr>
              <w:rPr>
                <w:rFonts w:eastAsia="Calibri" w:cs="Arial"/>
                <w:sz w:val="20"/>
                <w:szCs w:val="20"/>
              </w:rPr>
            </w:pPr>
            <w:r w:rsidRPr="00B325F2">
              <w:rPr>
                <w:rFonts w:eastAsia="Calibri" w:cs="Arial"/>
                <w:sz w:val="20"/>
                <w:szCs w:val="20"/>
              </w:rPr>
              <w:t>Article</w:t>
            </w:r>
          </w:p>
        </w:tc>
        <w:tc>
          <w:tcPr>
            <w:tcW w:w="720" w:type="dxa"/>
            <w:vAlign w:val="center"/>
          </w:tcPr>
          <w:p w14:paraId="7C55ADA1" w14:textId="1268E793" w:rsidR="00B325F2" w:rsidRPr="00B325F2" w:rsidRDefault="00B325F2" w:rsidP="00B325F2">
            <w:pPr>
              <w:jc w:val="center"/>
              <w:rPr>
                <w:rFonts w:eastAsia="Calibri" w:cs="Calibri"/>
                <w:color w:val="000000"/>
              </w:rPr>
            </w:pPr>
            <w:r w:rsidRPr="00B325F2">
              <w:rPr>
                <w:rFonts w:eastAsia="Calibri" w:cs="Calibri"/>
                <w:color w:val="000000"/>
              </w:rPr>
              <w:t>Year</w:t>
            </w:r>
          </w:p>
        </w:tc>
        <w:tc>
          <w:tcPr>
            <w:tcW w:w="1350" w:type="dxa"/>
            <w:vAlign w:val="center"/>
          </w:tcPr>
          <w:p w14:paraId="7DF2ED06" w14:textId="5D88AD5F" w:rsidR="00B325F2" w:rsidRPr="00B325F2" w:rsidRDefault="00B325F2" w:rsidP="00B325F2">
            <w:pPr>
              <w:jc w:val="center"/>
              <w:rPr>
                <w:rFonts w:eastAsia="Calibri" w:cs="Calibri"/>
                <w:color w:val="000000"/>
              </w:rPr>
            </w:pPr>
            <w:r w:rsidRPr="00B325F2">
              <w:rPr>
                <w:rFonts w:eastAsia="Calibri" w:cs="Calibri"/>
                <w:color w:val="000000"/>
              </w:rPr>
              <w:t>Country</w:t>
            </w:r>
          </w:p>
        </w:tc>
        <w:tc>
          <w:tcPr>
            <w:tcW w:w="1350" w:type="dxa"/>
            <w:noWrap/>
            <w:vAlign w:val="center"/>
          </w:tcPr>
          <w:p w14:paraId="6B7C02FA" w14:textId="5F6FED7A" w:rsidR="00B325F2" w:rsidRPr="00B325F2" w:rsidRDefault="00B325F2" w:rsidP="00B325F2">
            <w:pPr>
              <w:jc w:val="center"/>
              <w:rPr>
                <w:rFonts w:eastAsia="Calibri" w:cs="Arial"/>
                <w:sz w:val="20"/>
                <w:szCs w:val="20"/>
              </w:rPr>
            </w:pPr>
            <w:r w:rsidRPr="00B325F2">
              <w:rPr>
                <w:rFonts w:eastAsia="Calibri" w:cs="Arial"/>
                <w:sz w:val="20"/>
                <w:szCs w:val="20"/>
              </w:rPr>
              <w:t>Total sample size</w:t>
            </w:r>
          </w:p>
        </w:tc>
        <w:tc>
          <w:tcPr>
            <w:tcW w:w="3420" w:type="dxa"/>
            <w:noWrap/>
            <w:vAlign w:val="center"/>
          </w:tcPr>
          <w:p w14:paraId="0F8B1E25" w14:textId="63F64499" w:rsidR="00B325F2" w:rsidRPr="00B325F2" w:rsidRDefault="00B325F2" w:rsidP="00B325F2">
            <w:pPr>
              <w:jc w:val="center"/>
              <w:rPr>
                <w:rFonts w:eastAsia="Calibri" w:cs="Arial"/>
                <w:sz w:val="20"/>
                <w:szCs w:val="20"/>
              </w:rPr>
            </w:pPr>
            <w:r w:rsidRPr="00B325F2">
              <w:rPr>
                <w:rFonts w:eastAsia="Calibri" w:cs="Arial"/>
                <w:sz w:val="20"/>
                <w:szCs w:val="20"/>
              </w:rPr>
              <w:t>Origin</w:t>
            </w:r>
          </w:p>
        </w:tc>
      </w:tr>
      <w:tr w:rsidR="00B325F2" w:rsidRPr="00B325F2" w14:paraId="1FB0FBF1" w14:textId="77777777" w:rsidTr="00D17AB8">
        <w:trPr>
          <w:trHeight w:val="300"/>
        </w:trPr>
        <w:tc>
          <w:tcPr>
            <w:tcW w:w="2605" w:type="dxa"/>
            <w:noWrap/>
            <w:vAlign w:val="center"/>
            <w:hideMark/>
          </w:tcPr>
          <w:p w14:paraId="39F2927F" w14:textId="6E36F7CA" w:rsidR="00B325F2" w:rsidRPr="00B325F2" w:rsidRDefault="00B325F2" w:rsidP="00B325F2">
            <w:pPr>
              <w:rPr>
                <w:rFonts w:eastAsia="Calibri" w:cs="Arial"/>
                <w:sz w:val="20"/>
                <w:szCs w:val="20"/>
              </w:rPr>
            </w:pPr>
            <w:r w:rsidRPr="00B325F2">
              <w:rPr>
                <w:rFonts w:eastAsia="Calibri" w:cs="Arial"/>
                <w:sz w:val="20"/>
                <w:szCs w:val="20"/>
              </w:rPr>
              <w:t xml:space="preserve">Allen &amp; Gfeller, 2011 </w:t>
            </w:r>
            <w:r w:rsidRPr="00B325F2">
              <w:rPr>
                <w:rFonts w:eastAsia="Calibri" w:cs="Arial"/>
                <w:sz w:val="20"/>
                <w:szCs w:val="20"/>
              </w:rPr>
              <w:fldChar w:fldCharType="begin"/>
            </w:r>
            <w:r>
              <w:rPr>
                <w:rFonts w:eastAsia="Calibri" w:cs="Arial"/>
                <w:sz w:val="20"/>
                <w:szCs w:val="20"/>
              </w:rPr>
              <w:instrText xml:space="preserve"> ADDIN ZOTERO_ITEM CSL_CITATION {"citationID":"a1ec1e5k976","properties":{"formattedCitation":"[50]","plainCitation":"[50]"},"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325F2">
              <w:rPr>
                <w:rFonts w:eastAsia="Calibri" w:cs="Arial"/>
                <w:sz w:val="20"/>
                <w:szCs w:val="20"/>
              </w:rPr>
              <w:fldChar w:fldCharType="separate"/>
            </w:r>
            <w:r w:rsidRPr="00B325F2">
              <w:rPr>
                <w:rFonts w:cs="Calibri"/>
                <w:sz w:val="20"/>
              </w:rPr>
              <w:t>[50]</w:t>
            </w:r>
            <w:r w:rsidRPr="00B325F2">
              <w:rPr>
                <w:rFonts w:eastAsia="Calibri" w:cs="Arial"/>
                <w:sz w:val="20"/>
                <w:szCs w:val="20"/>
              </w:rPr>
              <w:fldChar w:fldCharType="end"/>
            </w:r>
          </w:p>
        </w:tc>
        <w:tc>
          <w:tcPr>
            <w:tcW w:w="720" w:type="dxa"/>
            <w:vAlign w:val="center"/>
          </w:tcPr>
          <w:p w14:paraId="29EADDE4"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324F3FC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4FA2B8"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7B22415C" w14:textId="77777777" w:rsidR="00B325F2" w:rsidRPr="00B325F2" w:rsidRDefault="00B325F2" w:rsidP="00B325F2">
            <w:pPr>
              <w:rPr>
                <w:rFonts w:eastAsia="Calibri" w:cs="Arial"/>
                <w:sz w:val="20"/>
                <w:szCs w:val="20"/>
              </w:rPr>
            </w:pPr>
            <w:r w:rsidRPr="00B325F2">
              <w:rPr>
                <w:rFonts w:eastAsia="Calibri" w:cs="Arial"/>
                <w:sz w:val="20"/>
                <w:szCs w:val="20"/>
              </w:rPr>
              <w:t>Caucasian, 76</w:t>
            </w:r>
          </w:p>
          <w:p w14:paraId="6C32626D" w14:textId="77777777" w:rsidR="00B325F2" w:rsidRPr="00B325F2" w:rsidRDefault="00B325F2" w:rsidP="00B325F2">
            <w:pPr>
              <w:rPr>
                <w:rFonts w:eastAsia="Calibri" w:cs="Arial"/>
                <w:sz w:val="20"/>
                <w:szCs w:val="20"/>
              </w:rPr>
            </w:pPr>
            <w:r w:rsidRPr="00B325F2">
              <w:rPr>
                <w:rFonts w:eastAsia="Calibri" w:cs="Arial"/>
                <w:sz w:val="20"/>
                <w:szCs w:val="20"/>
              </w:rPr>
              <w:t>Asian, 9</w:t>
            </w:r>
          </w:p>
          <w:p w14:paraId="63F6E11D" w14:textId="77777777" w:rsidR="00B325F2" w:rsidRPr="00B325F2" w:rsidRDefault="00B325F2" w:rsidP="00B325F2">
            <w:pPr>
              <w:rPr>
                <w:rFonts w:eastAsia="Calibri" w:cs="Arial"/>
                <w:sz w:val="20"/>
                <w:szCs w:val="20"/>
              </w:rPr>
            </w:pPr>
            <w:r w:rsidRPr="00B325F2">
              <w:rPr>
                <w:rFonts w:eastAsia="Calibri" w:cs="Arial"/>
                <w:sz w:val="20"/>
                <w:szCs w:val="20"/>
              </w:rPr>
              <w:t>Asian Indian, 8</w:t>
            </w:r>
          </w:p>
          <w:p w14:paraId="1126F692" w14:textId="77777777" w:rsidR="00B325F2" w:rsidRPr="00B325F2" w:rsidRDefault="00B325F2" w:rsidP="00B325F2">
            <w:pPr>
              <w:rPr>
                <w:rFonts w:eastAsia="Calibri" w:cs="Arial"/>
                <w:sz w:val="20"/>
                <w:szCs w:val="20"/>
              </w:rPr>
            </w:pPr>
            <w:r w:rsidRPr="00B325F2">
              <w:rPr>
                <w:rFonts w:eastAsia="Calibri" w:cs="Arial"/>
                <w:sz w:val="20"/>
                <w:szCs w:val="20"/>
              </w:rPr>
              <w:t>African-American, 4</w:t>
            </w:r>
          </w:p>
          <w:p w14:paraId="1ECDFB22" w14:textId="77777777" w:rsidR="00B325F2" w:rsidRPr="00B325F2" w:rsidRDefault="00B325F2" w:rsidP="00B325F2">
            <w:pPr>
              <w:rPr>
                <w:rFonts w:eastAsia="Calibri" w:cs="Arial"/>
                <w:sz w:val="20"/>
                <w:szCs w:val="20"/>
              </w:rPr>
            </w:pPr>
            <w:r w:rsidRPr="00B325F2">
              <w:rPr>
                <w:rFonts w:eastAsia="Calibri" w:cs="Arial"/>
                <w:sz w:val="20"/>
                <w:szCs w:val="20"/>
              </w:rPr>
              <w:t>Other, 2</w:t>
            </w:r>
          </w:p>
          <w:p w14:paraId="5F2814C0" w14:textId="77777777" w:rsidR="00B325F2" w:rsidRPr="00B325F2" w:rsidRDefault="00B325F2" w:rsidP="00B325F2">
            <w:pPr>
              <w:rPr>
                <w:rFonts w:eastAsia="Calibri" w:cs="Arial"/>
                <w:sz w:val="20"/>
                <w:szCs w:val="20"/>
              </w:rPr>
            </w:pPr>
            <w:r w:rsidRPr="00B325F2">
              <w:rPr>
                <w:rFonts w:eastAsia="Calibri" w:cs="Arial"/>
                <w:sz w:val="20"/>
                <w:szCs w:val="20"/>
              </w:rPr>
              <w:t>Pacific Islander, 1</w:t>
            </w:r>
          </w:p>
        </w:tc>
      </w:tr>
      <w:tr w:rsidR="00B325F2" w:rsidRPr="00B325F2" w14:paraId="4FB3041E" w14:textId="77777777" w:rsidTr="00D17AB8">
        <w:trPr>
          <w:trHeight w:val="300"/>
        </w:trPr>
        <w:tc>
          <w:tcPr>
            <w:tcW w:w="2605" w:type="dxa"/>
            <w:noWrap/>
            <w:vAlign w:val="center"/>
            <w:hideMark/>
          </w:tcPr>
          <w:p w14:paraId="63BE1F7F" w14:textId="25A85E30" w:rsidR="00B325F2" w:rsidRPr="00B325F2" w:rsidRDefault="00B325F2" w:rsidP="00B325F2">
            <w:pPr>
              <w:rPr>
                <w:rFonts w:eastAsia="Calibri" w:cs="Arial"/>
                <w:sz w:val="20"/>
                <w:szCs w:val="20"/>
              </w:rPr>
            </w:pPr>
            <w:r w:rsidRPr="00B325F2">
              <w:rPr>
                <w:rFonts w:eastAsia="Calibri" w:cs="Arial"/>
                <w:sz w:val="20"/>
                <w:szCs w:val="20"/>
              </w:rPr>
              <w:t xml:space="preserve">Amick et al. </w:t>
            </w:r>
            <w:r w:rsidRPr="00B325F2">
              <w:rPr>
                <w:rFonts w:eastAsia="Calibri" w:cs="Arial"/>
                <w:sz w:val="20"/>
                <w:szCs w:val="20"/>
              </w:rPr>
              <w:fldChar w:fldCharType="begin"/>
            </w:r>
            <w:r>
              <w:rPr>
                <w:rFonts w:eastAsia="Calibri" w:cs="Arial"/>
                <w:sz w:val="20"/>
                <w:szCs w:val="20"/>
              </w:rPr>
              <w:instrText xml:space="preserve"> ADDIN ZOTERO_ITEM CSL_CITATION {"citationID":"abg9rc5ho","properties":{"formattedCitation":"[51]","plainCitation":"[51]"},"citationItems":[{"id":5042,"uris":["http://zotero.org/users/1562642/items/BZN6U6ZS"],"uri":["http://zotero.org/users/1562642/items/BZN6U6ZS"],"itemData":{"id":5042,"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[51]</w:t>
            </w:r>
            <w:r w:rsidRPr="00B325F2">
              <w:rPr>
                <w:rFonts w:eastAsia="Calibri" w:cs="Arial"/>
                <w:sz w:val="20"/>
                <w:szCs w:val="20"/>
              </w:rPr>
              <w:fldChar w:fldCharType="end"/>
            </w:r>
          </w:p>
        </w:tc>
        <w:tc>
          <w:tcPr>
            <w:tcW w:w="720" w:type="dxa"/>
            <w:vAlign w:val="center"/>
          </w:tcPr>
          <w:p w14:paraId="0FCB27E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7FC6777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BE148E5" w14:textId="77777777" w:rsidR="00B325F2" w:rsidRPr="00B325F2" w:rsidRDefault="00B325F2" w:rsidP="00B325F2">
            <w:pPr>
              <w:jc w:val="center"/>
              <w:rPr>
                <w:rFonts w:eastAsia="Calibri" w:cs="Arial"/>
                <w:sz w:val="20"/>
                <w:szCs w:val="20"/>
              </w:rPr>
            </w:pPr>
            <w:r w:rsidRPr="00B325F2">
              <w:rPr>
                <w:rFonts w:eastAsia="Calibri" w:cs="Arial"/>
                <w:sz w:val="20"/>
                <w:szCs w:val="20"/>
              </w:rPr>
              <w:t>72</w:t>
            </w:r>
          </w:p>
        </w:tc>
        <w:tc>
          <w:tcPr>
            <w:tcW w:w="3420" w:type="dxa"/>
            <w:noWrap/>
            <w:vAlign w:val="center"/>
            <w:hideMark/>
          </w:tcPr>
          <w:p w14:paraId="0CB67C65" w14:textId="77777777" w:rsidR="00B325F2" w:rsidRPr="00B325F2" w:rsidRDefault="00B325F2" w:rsidP="00B325F2">
            <w:pPr>
              <w:rPr>
                <w:rFonts w:eastAsia="Calibri" w:cs="Arial"/>
                <w:sz w:val="20"/>
                <w:szCs w:val="20"/>
              </w:rPr>
            </w:pPr>
            <w:r w:rsidRPr="00B325F2">
              <w:rPr>
                <w:rFonts w:eastAsia="Calibri" w:cs="Arial"/>
                <w:sz w:val="20"/>
                <w:szCs w:val="20"/>
              </w:rPr>
              <w:t>Caucasian, 73.61</w:t>
            </w:r>
          </w:p>
          <w:p w14:paraId="4FCEE444" w14:textId="77777777" w:rsidR="00B325F2" w:rsidRPr="00B325F2" w:rsidRDefault="00B325F2" w:rsidP="00B325F2">
            <w:pPr>
              <w:rPr>
                <w:rFonts w:eastAsia="Calibri" w:cs="Arial"/>
                <w:sz w:val="20"/>
                <w:szCs w:val="20"/>
              </w:rPr>
            </w:pPr>
            <w:r w:rsidRPr="00B325F2">
              <w:rPr>
                <w:rFonts w:eastAsia="Calibri" w:cs="Arial"/>
                <w:sz w:val="20"/>
                <w:szCs w:val="20"/>
              </w:rPr>
              <w:t>Hispanic, 19.44</w:t>
            </w:r>
          </w:p>
          <w:p w14:paraId="4F17D9AC" w14:textId="77777777" w:rsidR="00B325F2" w:rsidRPr="00B325F2" w:rsidRDefault="00B325F2" w:rsidP="00B325F2">
            <w:pPr>
              <w:rPr>
                <w:rFonts w:eastAsia="Calibri" w:cs="Arial"/>
                <w:sz w:val="20"/>
                <w:szCs w:val="20"/>
              </w:rPr>
            </w:pPr>
            <w:r w:rsidRPr="00B325F2">
              <w:rPr>
                <w:rFonts w:eastAsia="Calibri" w:cs="Arial"/>
                <w:sz w:val="20"/>
                <w:szCs w:val="20"/>
              </w:rPr>
              <w:t>African-American, 5.56</w:t>
            </w:r>
          </w:p>
          <w:p w14:paraId="61067493" w14:textId="77777777" w:rsidR="00B325F2" w:rsidRPr="00B325F2" w:rsidRDefault="00B325F2" w:rsidP="00B325F2">
            <w:pPr>
              <w:rPr>
                <w:rFonts w:eastAsia="Calibri" w:cs="Arial"/>
                <w:sz w:val="20"/>
                <w:szCs w:val="20"/>
              </w:rPr>
            </w:pPr>
            <w:r w:rsidRPr="00B325F2">
              <w:rPr>
                <w:rFonts w:eastAsia="Calibri" w:cs="Arial"/>
                <w:sz w:val="20"/>
                <w:szCs w:val="20"/>
              </w:rPr>
              <w:t>Unknown, 1.39</w:t>
            </w:r>
          </w:p>
        </w:tc>
      </w:tr>
      <w:tr w:rsidR="00B325F2" w:rsidRPr="00B325F2" w14:paraId="6F705356" w14:textId="77777777" w:rsidTr="00D17AB8">
        <w:trPr>
          <w:trHeight w:val="300"/>
        </w:trPr>
        <w:tc>
          <w:tcPr>
            <w:tcW w:w="2605" w:type="dxa"/>
            <w:noWrap/>
            <w:vAlign w:val="center"/>
            <w:hideMark/>
          </w:tcPr>
          <w:p w14:paraId="21B1CF23" w14:textId="502EDB39" w:rsidR="00B325F2" w:rsidRPr="00B325F2" w:rsidRDefault="00B325F2" w:rsidP="00B325F2">
            <w:pPr>
              <w:rPr>
                <w:rFonts w:eastAsia="Calibri" w:cs="Arial"/>
                <w:sz w:val="20"/>
                <w:szCs w:val="20"/>
              </w:rPr>
            </w:pPr>
            <w:r w:rsidRPr="00B325F2">
              <w:rPr>
                <w:rFonts w:eastAsia="Calibri" w:cs="Arial"/>
                <w:sz w:val="20"/>
                <w:szCs w:val="20"/>
              </w:rPr>
              <w:t xml:space="preserve">Araujo et al. </w:t>
            </w:r>
            <w:r w:rsidRPr="00B325F2">
              <w:rPr>
                <w:rFonts w:eastAsia="Calibri" w:cs="Arial"/>
                <w:sz w:val="20"/>
                <w:szCs w:val="20"/>
              </w:rPr>
              <w:fldChar w:fldCharType="begin"/>
            </w:r>
            <w:r>
              <w:rPr>
                <w:rFonts w:eastAsia="Calibri" w:cs="Arial"/>
                <w:sz w:val="20"/>
                <w:szCs w:val="20"/>
              </w:rPr>
              <w:instrText xml:space="preserve"> ADDIN ZOTERO_ITEM CSL_CITATION {"citationID":"a1vg4agipe3","properties":{"formattedCitation":"[52]","plainCitation":"[52]"},"citationItems":[{"id":4593,"uris":["http://zotero.org/users/1562642/items/TJRVB35I"],"uri":["http://zotero.org/users/1562642/items/TJRVB35I"],"itemData":{"id":4593,"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[52]</w:t>
            </w:r>
            <w:r w:rsidRPr="00B325F2">
              <w:rPr>
                <w:rFonts w:eastAsia="Calibri" w:cs="Arial"/>
                <w:sz w:val="20"/>
                <w:szCs w:val="20"/>
              </w:rPr>
              <w:fldChar w:fldCharType="end"/>
            </w:r>
          </w:p>
        </w:tc>
        <w:tc>
          <w:tcPr>
            <w:tcW w:w="720" w:type="dxa"/>
            <w:vAlign w:val="center"/>
          </w:tcPr>
          <w:p w14:paraId="3D643C32"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96612C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BEAE9C7" w14:textId="77777777" w:rsidR="00B325F2" w:rsidRPr="00B325F2" w:rsidRDefault="00B325F2" w:rsidP="00B325F2">
            <w:pPr>
              <w:jc w:val="center"/>
              <w:rPr>
                <w:rFonts w:eastAsia="Calibri" w:cs="Arial"/>
                <w:sz w:val="20"/>
                <w:szCs w:val="20"/>
              </w:rPr>
            </w:pPr>
            <w:r w:rsidRPr="00B325F2">
              <w:rPr>
                <w:rFonts w:eastAsia="Calibri" w:cs="Arial"/>
                <w:sz w:val="20"/>
                <w:szCs w:val="20"/>
              </w:rPr>
              <w:t>382</w:t>
            </w:r>
          </w:p>
        </w:tc>
        <w:tc>
          <w:tcPr>
            <w:tcW w:w="3420" w:type="dxa"/>
            <w:noWrap/>
            <w:vAlign w:val="center"/>
            <w:hideMark/>
          </w:tcPr>
          <w:p w14:paraId="2E176BCF" w14:textId="77777777" w:rsidR="00B325F2" w:rsidRPr="00B325F2" w:rsidRDefault="00B325F2" w:rsidP="00B325F2">
            <w:pPr>
              <w:rPr>
                <w:rFonts w:eastAsia="Calibri" w:cs="Arial"/>
                <w:sz w:val="20"/>
                <w:szCs w:val="20"/>
              </w:rPr>
            </w:pPr>
            <w:r w:rsidRPr="00B325F2">
              <w:rPr>
                <w:rFonts w:eastAsia="Calibri" w:cs="Arial"/>
                <w:sz w:val="20"/>
                <w:szCs w:val="20"/>
              </w:rPr>
              <w:t>Caucasian/White, 83.15</w:t>
            </w:r>
          </w:p>
          <w:p w14:paraId="538FA90F"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10.77</w:t>
            </w:r>
          </w:p>
          <w:p w14:paraId="49557B84" w14:textId="77777777" w:rsidR="00B325F2" w:rsidRPr="00B325F2" w:rsidRDefault="00B325F2" w:rsidP="00B325F2">
            <w:pPr>
              <w:rPr>
                <w:rFonts w:eastAsia="Calibri" w:cs="Arial"/>
                <w:sz w:val="20"/>
                <w:szCs w:val="20"/>
              </w:rPr>
            </w:pPr>
            <w:r w:rsidRPr="00B325F2">
              <w:rPr>
                <w:rFonts w:eastAsia="Calibri" w:cs="Arial"/>
                <w:sz w:val="20"/>
                <w:szCs w:val="20"/>
              </w:rPr>
              <w:t>Other/Unknown, 5.8</w:t>
            </w:r>
          </w:p>
        </w:tc>
      </w:tr>
      <w:tr w:rsidR="00B325F2" w:rsidRPr="00B325F2" w14:paraId="78BEF14E" w14:textId="77777777" w:rsidTr="00D17AB8">
        <w:trPr>
          <w:trHeight w:val="300"/>
        </w:trPr>
        <w:tc>
          <w:tcPr>
            <w:tcW w:w="2605" w:type="dxa"/>
            <w:noWrap/>
            <w:vAlign w:val="center"/>
            <w:hideMark/>
          </w:tcPr>
          <w:p w14:paraId="433A0905" w14:textId="10C37DE7" w:rsidR="00B325F2" w:rsidRPr="00B325F2" w:rsidRDefault="00B325F2" w:rsidP="00B325F2">
            <w:pPr>
              <w:rPr>
                <w:rFonts w:eastAsia="Calibri" w:cs="Arial"/>
                <w:sz w:val="20"/>
                <w:szCs w:val="20"/>
              </w:rPr>
            </w:pPr>
            <w:r w:rsidRPr="00B325F2">
              <w:rPr>
                <w:rFonts w:eastAsia="Calibri" w:cs="Arial"/>
                <w:sz w:val="20"/>
                <w:szCs w:val="20"/>
              </w:rPr>
              <w:t xml:space="preserve">Armistead-Jehle et al. </w:t>
            </w:r>
            <w:r w:rsidRPr="00B325F2">
              <w:rPr>
                <w:rFonts w:eastAsia="Calibri" w:cs="Arial"/>
                <w:sz w:val="20"/>
                <w:szCs w:val="20"/>
              </w:rPr>
              <w:fldChar w:fldCharType="begin"/>
            </w:r>
            <w:r>
              <w:rPr>
                <w:rFonts w:eastAsia="Calibri" w:cs="Arial"/>
                <w:sz w:val="20"/>
                <w:szCs w:val="20"/>
              </w:rPr>
              <w:instrText xml:space="preserve"> ADDIN ZOTERO_ITEM CSL_CITATION {"citationID":"a227e7lg26d","properties":{"formattedCitation":"[53]","plainCitation":"[53]"},"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[53]</w:t>
            </w:r>
            <w:r w:rsidRPr="00B325F2">
              <w:rPr>
                <w:rFonts w:eastAsia="Calibri" w:cs="Arial"/>
                <w:sz w:val="20"/>
                <w:szCs w:val="20"/>
              </w:rPr>
              <w:fldChar w:fldCharType="end"/>
            </w:r>
          </w:p>
        </w:tc>
        <w:tc>
          <w:tcPr>
            <w:tcW w:w="720" w:type="dxa"/>
            <w:vAlign w:val="center"/>
          </w:tcPr>
          <w:p w14:paraId="2478EB8C"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4DF10E7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C48BFA" w14:textId="77777777" w:rsidR="00B325F2" w:rsidRPr="00B325F2" w:rsidRDefault="00B325F2" w:rsidP="00B325F2">
            <w:pPr>
              <w:jc w:val="center"/>
              <w:rPr>
                <w:rFonts w:eastAsia="Calibri" w:cs="Arial"/>
                <w:sz w:val="20"/>
                <w:szCs w:val="20"/>
              </w:rPr>
            </w:pPr>
            <w:r w:rsidRPr="00B325F2">
              <w:rPr>
                <w:rFonts w:eastAsia="Calibri" w:cs="Arial"/>
                <w:sz w:val="20"/>
                <w:szCs w:val="20"/>
              </w:rPr>
              <w:t>129</w:t>
            </w:r>
          </w:p>
        </w:tc>
        <w:tc>
          <w:tcPr>
            <w:tcW w:w="3420" w:type="dxa"/>
            <w:noWrap/>
            <w:vAlign w:val="center"/>
            <w:hideMark/>
          </w:tcPr>
          <w:p w14:paraId="163AB7C3" w14:textId="77777777" w:rsidR="00B325F2" w:rsidRPr="00B325F2" w:rsidRDefault="00B325F2" w:rsidP="00B325F2">
            <w:pPr>
              <w:rPr>
                <w:rFonts w:eastAsia="Calibri" w:cs="Arial"/>
                <w:sz w:val="20"/>
                <w:szCs w:val="20"/>
              </w:rPr>
            </w:pPr>
            <w:r w:rsidRPr="00B325F2">
              <w:rPr>
                <w:rFonts w:eastAsia="Calibri" w:cs="Arial"/>
                <w:sz w:val="20"/>
                <w:szCs w:val="20"/>
              </w:rPr>
              <w:t>Caucasian, 80.62</w:t>
            </w:r>
          </w:p>
          <w:p w14:paraId="65A86152" w14:textId="77777777" w:rsidR="00B325F2" w:rsidRPr="00B325F2" w:rsidRDefault="00B325F2" w:rsidP="00B325F2">
            <w:pPr>
              <w:rPr>
                <w:rFonts w:eastAsia="Calibri" w:cs="Arial"/>
                <w:sz w:val="20"/>
                <w:szCs w:val="20"/>
              </w:rPr>
            </w:pPr>
            <w:r w:rsidRPr="00B325F2">
              <w:rPr>
                <w:rFonts w:eastAsia="Calibri" w:cs="Arial"/>
                <w:sz w:val="20"/>
                <w:szCs w:val="20"/>
              </w:rPr>
              <w:t>African-American, 11.63</w:t>
            </w:r>
          </w:p>
          <w:p w14:paraId="07AA6A73" w14:textId="77777777" w:rsidR="00B325F2" w:rsidRPr="00B325F2" w:rsidRDefault="00B325F2" w:rsidP="00B325F2">
            <w:pPr>
              <w:rPr>
                <w:rFonts w:eastAsia="Calibri" w:cs="Arial"/>
                <w:sz w:val="20"/>
                <w:szCs w:val="20"/>
              </w:rPr>
            </w:pPr>
            <w:r w:rsidRPr="00B325F2">
              <w:rPr>
                <w:rFonts w:eastAsia="Calibri" w:cs="Arial"/>
                <w:sz w:val="20"/>
                <w:szCs w:val="20"/>
              </w:rPr>
              <w:t>Hispanic, 5.43</w:t>
            </w:r>
          </w:p>
          <w:p w14:paraId="2FC26138" w14:textId="77777777" w:rsidR="00B325F2" w:rsidRPr="00B325F2" w:rsidRDefault="00B325F2" w:rsidP="00B325F2">
            <w:pPr>
              <w:rPr>
                <w:rFonts w:eastAsia="Calibri" w:cs="Arial"/>
                <w:sz w:val="20"/>
                <w:szCs w:val="20"/>
              </w:rPr>
            </w:pPr>
            <w:r w:rsidRPr="00B325F2">
              <w:rPr>
                <w:rFonts w:eastAsia="Calibri" w:cs="Arial"/>
                <w:sz w:val="20"/>
                <w:szCs w:val="20"/>
              </w:rPr>
              <w:t>Native American, 1.55</w:t>
            </w:r>
          </w:p>
          <w:p w14:paraId="4F1877F6" w14:textId="77777777" w:rsidR="00B325F2" w:rsidRPr="00B325F2" w:rsidRDefault="00B325F2" w:rsidP="00B325F2">
            <w:pPr>
              <w:rPr>
                <w:rFonts w:eastAsia="Calibri" w:cs="Arial"/>
                <w:sz w:val="20"/>
                <w:szCs w:val="20"/>
              </w:rPr>
            </w:pPr>
            <w:r w:rsidRPr="00B325F2">
              <w:rPr>
                <w:rFonts w:eastAsia="Calibri" w:cs="Arial"/>
                <w:sz w:val="20"/>
                <w:szCs w:val="20"/>
              </w:rPr>
              <w:t>Asian, 0.78</w:t>
            </w:r>
          </w:p>
        </w:tc>
      </w:tr>
      <w:tr w:rsidR="00B325F2" w:rsidRPr="00B325F2" w14:paraId="2AB79D4E" w14:textId="77777777" w:rsidTr="00D17AB8">
        <w:trPr>
          <w:trHeight w:val="300"/>
        </w:trPr>
        <w:tc>
          <w:tcPr>
            <w:tcW w:w="2605" w:type="dxa"/>
            <w:noWrap/>
            <w:vAlign w:val="center"/>
            <w:hideMark/>
          </w:tcPr>
          <w:p w14:paraId="503C2E7A" w14:textId="03DC2638" w:rsidR="00B325F2" w:rsidRPr="00B325F2" w:rsidRDefault="00B325F2" w:rsidP="00B325F2">
            <w:pPr>
              <w:rPr>
                <w:rFonts w:eastAsia="Calibri" w:cs="Arial"/>
                <w:sz w:val="20"/>
                <w:szCs w:val="20"/>
              </w:rPr>
            </w:pPr>
            <w:r w:rsidRPr="00B325F2">
              <w:rPr>
                <w:rFonts w:eastAsia="Calibri" w:cs="Arial"/>
                <w:sz w:val="20"/>
                <w:szCs w:val="20"/>
              </w:rPr>
              <w:t xml:space="preserve">Babikian et al. </w:t>
            </w:r>
            <w:r w:rsidRPr="00B325F2">
              <w:rPr>
                <w:rFonts w:eastAsia="Calibri" w:cs="Arial"/>
                <w:sz w:val="20"/>
                <w:szCs w:val="20"/>
              </w:rPr>
              <w:fldChar w:fldCharType="begin"/>
            </w:r>
            <w:r>
              <w:rPr>
                <w:rFonts w:eastAsia="Calibri" w:cs="Arial"/>
                <w:sz w:val="20"/>
                <w:szCs w:val="20"/>
              </w:rPr>
              <w:instrText xml:space="preserve"> ADDIN ZOTERO_ITEM CSL_CITATION {"citationID":"a2qa4liijml","properties":{"formattedCitation":"[54]","plainCitation":"[54]"},"citationItems":[{"id":295,"uris":["http://zotero.org/users/1562642/items/4WTZAVV3"],"uri":["http://zotero.org/users/1562642/items/4WTZAVV3"],"itemData":{"id":295,"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sidRPr="00B325F2">
              <w:rPr>
                <w:rFonts w:eastAsia="Calibri" w:cs="Arial"/>
                <w:sz w:val="20"/>
                <w:szCs w:val="20"/>
              </w:rPr>
              <w:fldChar w:fldCharType="separate"/>
            </w:r>
            <w:r w:rsidRPr="00B325F2">
              <w:rPr>
                <w:rFonts w:cs="Calibri"/>
                <w:sz w:val="20"/>
              </w:rPr>
              <w:t>[54]</w:t>
            </w:r>
            <w:r w:rsidRPr="00B325F2">
              <w:rPr>
                <w:rFonts w:eastAsia="Calibri" w:cs="Arial"/>
                <w:sz w:val="20"/>
                <w:szCs w:val="20"/>
              </w:rPr>
              <w:fldChar w:fldCharType="end"/>
            </w:r>
          </w:p>
        </w:tc>
        <w:tc>
          <w:tcPr>
            <w:tcW w:w="720" w:type="dxa"/>
            <w:vAlign w:val="center"/>
          </w:tcPr>
          <w:p w14:paraId="2FCFE2F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5425BF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CE1A51" w14:textId="77777777" w:rsidR="00B325F2" w:rsidRPr="00B325F2" w:rsidRDefault="00B325F2" w:rsidP="00B325F2">
            <w:pPr>
              <w:jc w:val="center"/>
              <w:rPr>
                <w:rFonts w:eastAsia="Calibri" w:cs="Arial"/>
                <w:sz w:val="20"/>
                <w:szCs w:val="20"/>
              </w:rPr>
            </w:pPr>
            <w:r w:rsidRPr="00B325F2">
              <w:rPr>
                <w:rFonts w:eastAsia="Calibri" w:cs="Arial"/>
                <w:sz w:val="20"/>
                <w:szCs w:val="20"/>
              </w:rPr>
              <w:t>384</w:t>
            </w:r>
          </w:p>
        </w:tc>
        <w:tc>
          <w:tcPr>
            <w:tcW w:w="3420" w:type="dxa"/>
            <w:noWrap/>
            <w:vAlign w:val="center"/>
            <w:hideMark/>
          </w:tcPr>
          <w:p w14:paraId="16D4999A" w14:textId="77777777" w:rsidR="00B325F2" w:rsidRPr="00B325F2" w:rsidRDefault="00B325F2" w:rsidP="00B325F2">
            <w:pPr>
              <w:rPr>
                <w:rFonts w:eastAsia="Calibri" w:cs="Arial"/>
                <w:sz w:val="20"/>
                <w:szCs w:val="20"/>
              </w:rPr>
            </w:pPr>
            <w:r w:rsidRPr="00B325F2">
              <w:rPr>
                <w:rFonts w:eastAsia="Calibri" w:cs="Arial"/>
                <w:sz w:val="20"/>
                <w:szCs w:val="20"/>
              </w:rPr>
              <w:t>White, 44.01</w:t>
            </w:r>
          </w:p>
          <w:p w14:paraId="75156C4E" w14:textId="77777777" w:rsidR="00B325F2" w:rsidRPr="00B325F2" w:rsidRDefault="00B325F2" w:rsidP="00B325F2">
            <w:pPr>
              <w:rPr>
                <w:rFonts w:eastAsia="Calibri" w:cs="Arial"/>
                <w:sz w:val="20"/>
                <w:szCs w:val="20"/>
              </w:rPr>
            </w:pPr>
            <w:r w:rsidRPr="00B325F2">
              <w:rPr>
                <w:rFonts w:eastAsia="Calibri" w:cs="Arial"/>
                <w:sz w:val="20"/>
                <w:szCs w:val="20"/>
              </w:rPr>
              <w:t>Hispanic, 21.35</w:t>
            </w:r>
          </w:p>
          <w:p w14:paraId="51E8D17D" w14:textId="77777777" w:rsidR="00B325F2" w:rsidRPr="00B325F2" w:rsidRDefault="00B325F2" w:rsidP="00B325F2">
            <w:pPr>
              <w:rPr>
                <w:rFonts w:eastAsia="Calibri" w:cs="Arial"/>
                <w:sz w:val="20"/>
                <w:szCs w:val="20"/>
              </w:rPr>
            </w:pPr>
            <w:r w:rsidRPr="00B325F2">
              <w:rPr>
                <w:rFonts w:eastAsia="Calibri" w:cs="Arial"/>
                <w:sz w:val="20"/>
                <w:szCs w:val="20"/>
              </w:rPr>
              <w:t>Unknown, 12.76</w:t>
            </w:r>
          </w:p>
          <w:p w14:paraId="6BB98AA4" w14:textId="77777777" w:rsidR="00B325F2" w:rsidRPr="00B325F2" w:rsidRDefault="00B325F2" w:rsidP="00B325F2">
            <w:pPr>
              <w:rPr>
                <w:rFonts w:eastAsia="Calibri" w:cs="Arial"/>
                <w:sz w:val="20"/>
                <w:szCs w:val="20"/>
              </w:rPr>
            </w:pPr>
            <w:r w:rsidRPr="00B325F2">
              <w:rPr>
                <w:rFonts w:eastAsia="Calibri" w:cs="Arial"/>
                <w:sz w:val="20"/>
                <w:szCs w:val="20"/>
              </w:rPr>
              <w:t>Hispanic American, 9.9</w:t>
            </w:r>
          </w:p>
          <w:p w14:paraId="48089470" w14:textId="77777777" w:rsidR="00B325F2" w:rsidRPr="00B325F2" w:rsidRDefault="00B325F2" w:rsidP="00B325F2">
            <w:pPr>
              <w:rPr>
                <w:rFonts w:eastAsia="Calibri" w:cs="Arial"/>
                <w:sz w:val="20"/>
                <w:szCs w:val="20"/>
              </w:rPr>
            </w:pPr>
            <w:r w:rsidRPr="00B325F2">
              <w:rPr>
                <w:rFonts w:eastAsia="Calibri" w:cs="Arial"/>
                <w:sz w:val="20"/>
                <w:szCs w:val="20"/>
              </w:rPr>
              <w:t>Other, 6.77</w:t>
            </w:r>
          </w:p>
          <w:p w14:paraId="0C336508" w14:textId="77777777" w:rsidR="00B325F2" w:rsidRPr="00B325F2" w:rsidRDefault="00B325F2" w:rsidP="00B325F2">
            <w:pPr>
              <w:rPr>
                <w:rFonts w:eastAsia="Calibri" w:cs="Arial"/>
                <w:sz w:val="20"/>
                <w:szCs w:val="20"/>
              </w:rPr>
            </w:pPr>
            <w:r w:rsidRPr="00B325F2">
              <w:rPr>
                <w:rFonts w:eastAsia="Calibri" w:cs="Arial"/>
                <w:sz w:val="20"/>
                <w:szCs w:val="20"/>
              </w:rPr>
              <w:t>Black, 5.47</w:t>
            </w:r>
          </w:p>
        </w:tc>
      </w:tr>
      <w:tr w:rsidR="00B325F2" w:rsidRPr="00B325F2" w14:paraId="067137D4" w14:textId="77777777" w:rsidTr="00D17AB8">
        <w:trPr>
          <w:trHeight w:val="300"/>
        </w:trPr>
        <w:tc>
          <w:tcPr>
            <w:tcW w:w="2605" w:type="dxa"/>
            <w:noWrap/>
            <w:vAlign w:val="center"/>
            <w:hideMark/>
          </w:tcPr>
          <w:p w14:paraId="611A720E" w14:textId="21E173B2" w:rsidR="00B325F2" w:rsidRPr="00B325F2" w:rsidRDefault="00B325F2" w:rsidP="00B325F2">
            <w:pPr>
              <w:rPr>
                <w:rFonts w:eastAsia="Calibri" w:cs="Arial"/>
                <w:sz w:val="20"/>
                <w:szCs w:val="20"/>
              </w:rPr>
            </w:pPr>
            <w:r w:rsidRPr="00B325F2">
              <w:rPr>
                <w:rFonts w:eastAsia="Calibri" w:cs="Arial"/>
                <w:sz w:val="20"/>
                <w:szCs w:val="20"/>
              </w:rPr>
              <w:t xml:space="preserve">Barker-Collo et al. </w:t>
            </w:r>
            <w:r w:rsidRPr="00B325F2">
              <w:rPr>
                <w:rFonts w:eastAsia="Calibri" w:cs="Arial"/>
                <w:sz w:val="20"/>
                <w:szCs w:val="20"/>
              </w:rPr>
              <w:fldChar w:fldCharType="begin"/>
            </w:r>
            <w:r>
              <w:rPr>
                <w:rFonts w:eastAsia="Calibri" w:cs="Arial"/>
                <w:sz w:val="20"/>
                <w:szCs w:val="20"/>
              </w:rPr>
              <w:instrText xml:space="preserve"> ADDIN ZOTERO_ITEM CSL_CITATION {"citationID":"a2mp2rk7qp","properties":{"formattedCitation":"[36]","plainCitation":"[36]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Pr="00B325F2">
              <w:rPr>
                <w:rFonts w:eastAsia="Calibri" w:cs="Arial"/>
                <w:sz w:val="20"/>
                <w:szCs w:val="20"/>
              </w:rPr>
              <w:fldChar w:fldCharType="separate"/>
            </w:r>
            <w:r w:rsidRPr="00B325F2">
              <w:rPr>
                <w:rFonts w:cs="Calibri"/>
                <w:sz w:val="20"/>
              </w:rPr>
              <w:t>[36]</w:t>
            </w:r>
            <w:r w:rsidRPr="00B325F2">
              <w:rPr>
                <w:rFonts w:eastAsia="Calibri" w:cs="Arial"/>
                <w:sz w:val="20"/>
                <w:szCs w:val="20"/>
              </w:rPr>
              <w:fldChar w:fldCharType="end"/>
            </w:r>
          </w:p>
        </w:tc>
        <w:tc>
          <w:tcPr>
            <w:tcW w:w="720" w:type="dxa"/>
            <w:vAlign w:val="center"/>
          </w:tcPr>
          <w:p w14:paraId="4E96702E"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C5A8088"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701C9DB" w14:textId="77777777" w:rsidR="00B325F2" w:rsidRPr="00B325F2" w:rsidRDefault="00B325F2" w:rsidP="00B325F2">
            <w:pPr>
              <w:jc w:val="center"/>
              <w:rPr>
                <w:rFonts w:eastAsia="Calibri" w:cs="Arial"/>
                <w:sz w:val="20"/>
                <w:szCs w:val="20"/>
              </w:rPr>
            </w:pPr>
            <w:r w:rsidRPr="00B325F2">
              <w:rPr>
                <w:rFonts w:eastAsia="Calibri" w:cs="Arial"/>
                <w:sz w:val="20"/>
                <w:szCs w:val="20"/>
              </w:rPr>
              <w:t>246</w:t>
            </w:r>
          </w:p>
        </w:tc>
        <w:tc>
          <w:tcPr>
            <w:tcW w:w="3420" w:type="dxa"/>
            <w:noWrap/>
            <w:vAlign w:val="center"/>
            <w:hideMark/>
          </w:tcPr>
          <w:p w14:paraId="5AA9B87D" w14:textId="77777777" w:rsidR="00B325F2" w:rsidRPr="00B325F2" w:rsidRDefault="00B325F2" w:rsidP="00B325F2">
            <w:pPr>
              <w:rPr>
                <w:rFonts w:eastAsia="Calibri" w:cs="Arial"/>
                <w:sz w:val="20"/>
                <w:szCs w:val="20"/>
              </w:rPr>
            </w:pPr>
            <w:r w:rsidRPr="00B325F2">
              <w:rPr>
                <w:rFonts w:eastAsia="Calibri" w:cs="Arial"/>
                <w:sz w:val="20"/>
                <w:szCs w:val="20"/>
              </w:rPr>
              <w:t>New Zealand European, 63.82</w:t>
            </w:r>
          </w:p>
          <w:p w14:paraId="3C177CC3" w14:textId="77777777" w:rsidR="00B325F2" w:rsidRPr="00B325F2" w:rsidRDefault="00B325F2" w:rsidP="00B325F2">
            <w:pPr>
              <w:rPr>
                <w:rFonts w:eastAsia="Calibri" w:cs="Arial"/>
                <w:sz w:val="20"/>
                <w:szCs w:val="20"/>
              </w:rPr>
            </w:pPr>
            <w:r w:rsidRPr="00B325F2">
              <w:rPr>
                <w:rFonts w:eastAsia="Calibri" w:cs="Arial"/>
                <w:sz w:val="20"/>
                <w:szCs w:val="20"/>
              </w:rPr>
              <w:t>Maori, 29.27</w:t>
            </w:r>
          </w:p>
          <w:p w14:paraId="6C1A0726" w14:textId="77777777" w:rsidR="00B325F2" w:rsidRPr="00B325F2" w:rsidRDefault="00B325F2" w:rsidP="00B325F2">
            <w:pPr>
              <w:rPr>
                <w:rFonts w:eastAsia="Calibri" w:cs="Arial"/>
                <w:sz w:val="20"/>
                <w:szCs w:val="20"/>
              </w:rPr>
            </w:pPr>
            <w:r w:rsidRPr="00B325F2">
              <w:rPr>
                <w:rFonts w:eastAsia="Calibri" w:cs="Arial"/>
                <w:sz w:val="20"/>
                <w:szCs w:val="20"/>
              </w:rPr>
              <w:t>Other, 6.1</w:t>
            </w:r>
          </w:p>
          <w:p w14:paraId="3D91337E" w14:textId="77777777" w:rsidR="00B325F2" w:rsidRPr="00B325F2" w:rsidRDefault="00B325F2" w:rsidP="00B325F2">
            <w:pPr>
              <w:rPr>
                <w:rFonts w:eastAsia="Calibri" w:cs="Arial"/>
                <w:sz w:val="20"/>
                <w:szCs w:val="20"/>
              </w:rPr>
            </w:pPr>
            <w:r w:rsidRPr="00B325F2">
              <w:rPr>
                <w:rFonts w:eastAsia="Calibri" w:cs="Arial"/>
                <w:sz w:val="20"/>
                <w:szCs w:val="20"/>
              </w:rPr>
              <w:t>Pacific Islander, 0.81</w:t>
            </w:r>
          </w:p>
        </w:tc>
      </w:tr>
      <w:tr w:rsidR="00B325F2" w:rsidRPr="00B325F2" w14:paraId="02D0BE26" w14:textId="77777777" w:rsidTr="00D17AB8">
        <w:trPr>
          <w:trHeight w:val="300"/>
        </w:trPr>
        <w:tc>
          <w:tcPr>
            <w:tcW w:w="2605" w:type="dxa"/>
            <w:noWrap/>
            <w:vAlign w:val="center"/>
            <w:hideMark/>
          </w:tcPr>
          <w:p w14:paraId="40776555" w14:textId="47B4D32C" w:rsidR="00B325F2" w:rsidRPr="00B325F2" w:rsidRDefault="00B325F2" w:rsidP="00B325F2">
            <w:pPr>
              <w:rPr>
                <w:rFonts w:eastAsia="Calibri" w:cs="Arial"/>
                <w:sz w:val="20"/>
                <w:szCs w:val="20"/>
              </w:rPr>
            </w:pPr>
            <w:r w:rsidRPr="00B325F2">
              <w:rPr>
                <w:rFonts w:eastAsia="Calibri" w:cs="Arial"/>
                <w:sz w:val="20"/>
                <w:szCs w:val="20"/>
              </w:rPr>
              <w:t xml:space="preserve">Barrow et al. </w:t>
            </w:r>
            <w:r w:rsidRPr="00B325F2">
              <w:rPr>
                <w:rFonts w:eastAsia="Calibri" w:cs="Arial"/>
                <w:sz w:val="20"/>
                <w:szCs w:val="20"/>
              </w:rPr>
              <w:fldChar w:fldCharType="begin"/>
            </w:r>
            <w:r>
              <w:rPr>
                <w:rFonts w:eastAsia="Calibri" w:cs="Arial"/>
                <w:sz w:val="20"/>
                <w:szCs w:val="20"/>
              </w:rPr>
              <w:instrText xml:space="preserve"> ADDIN ZOTERO_ITEM CSL_CITATION {"citationID":"ail8lqk8p6","properties":{"formattedCitation":"[55]","plainCitation":"[55]"},"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325F2">
              <w:rPr>
                <w:rFonts w:eastAsia="Calibri" w:cs="Arial"/>
                <w:sz w:val="20"/>
                <w:szCs w:val="20"/>
              </w:rPr>
              <w:fldChar w:fldCharType="separate"/>
            </w:r>
            <w:r w:rsidRPr="00B325F2">
              <w:rPr>
                <w:rFonts w:cs="Calibri"/>
                <w:sz w:val="20"/>
              </w:rPr>
              <w:t>[55]</w:t>
            </w:r>
            <w:r w:rsidRPr="00B325F2">
              <w:rPr>
                <w:rFonts w:eastAsia="Calibri" w:cs="Arial"/>
                <w:sz w:val="20"/>
                <w:szCs w:val="20"/>
              </w:rPr>
              <w:fldChar w:fldCharType="end"/>
            </w:r>
          </w:p>
        </w:tc>
        <w:tc>
          <w:tcPr>
            <w:tcW w:w="720" w:type="dxa"/>
            <w:vAlign w:val="center"/>
          </w:tcPr>
          <w:p w14:paraId="3F7732E3"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5AE813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43FB6BE" w14:textId="77777777" w:rsidR="00B325F2" w:rsidRPr="00B325F2" w:rsidRDefault="00B325F2" w:rsidP="00B325F2">
            <w:pPr>
              <w:jc w:val="center"/>
              <w:rPr>
                <w:rFonts w:eastAsia="Calibri" w:cs="Arial"/>
                <w:sz w:val="20"/>
                <w:szCs w:val="20"/>
              </w:rPr>
            </w:pPr>
            <w:r w:rsidRPr="00B325F2">
              <w:rPr>
                <w:rFonts w:eastAsia="Calibri" w:cs="Arial"/>
                <w:sz w:val="20"/>
                <w:szCs w:val="20"/>
              </w:rPr>
              <w:t>48</w:t>
            </w:r>
          </w:p>
        </w:tc>
        <w:tc>
          <w:tcPr>
            <w:tcW w:w="3420" w:type="dxa"/>
            <w:noWrap/>
            <w:vAlign w:val="center"/>
            <w:hideMark/>
          </w:tcPr>
          <w:p w14:paraId="6B5249D3" w14:textId="77777777" w:rsidR="00B325F2" w:rsidRPr="00B325F2" w:rsidRDefault="00B325F2" w:rsidP="00B325F2">
            <w:pPr>
              <w:rPr>
                <w:rFonts w:eastAsia="Calibri" w:cs="Arial"/>
                <w:sz w:val="20"/>
                <w:szCs w:val="20"/>
              </w:rPr>
            </w:pPr>
            <w:r w:rsidRPr="00B325F2">
              <w:rPr>
                <w:rFonts w:eastAsia="Calibri" w:cs="Arial"/>
                <w:sz w:val="20"/>
                <w:szCs w:val="20"/>
              </w:rPr>
              <w:t>Caucasian, 54.17</w:t>
            </w:r>
          </w:p>
          <w:p w14:paraId="4EE70356" w14:textId="77777777" w:rsidR="00B325F2" w:rsidRPr="00B325F2" w:rsidRDefault="00B325F2" w:rsidP="00B325F2">
            <w:pPr>
              <w:rPr>
                <w:rFonts w:eastAsia="Calibri" w:cs="Arial"/>
                <w:sz w:val="20"/>
                <w:szCs w:val="20"/>
              </w:rPr>
            </w:pPr>
            <w:r w:rsidRPr="00B325F2">
              <w:rPr>
                <w:rFonts w:eastAsia="Calibri" w:cs="Arial"/>
                <w:sz w:val="20"/>
                <w:szCs w:val="20"/>
              </w:rPr>
              <w:t>African-American, 41.67</w:t>
            </w:r>
          </w:p>
          <w:p w14:paraId="0F77D270" w14:textId="77777777" w:rsidR="00B325F2" w:rsidRPr="00B325F2" w:rsidRDefault="00B325F2" w:rsidP="00B325F2">
            <w:pPr>
              <w:rPr>
                <w:rFonts w:eastAsia="Calibri" w:cs="Arial"/>
                <w:sz w:val="20"/>
                <w:szCs w:val="20"/>
              </w:rPr>
            </w:pPr>
            <w:r w:rsidRPr="00B325F2">
              <w:rPr>
                <w:rFonts w:eastAsia="Calibri" w:cs="Arial"/>
                <w:sz w:val="20"/>
                <w:szCs w:val="20"/>
              </w:rPr>
              <w:t>Hispanic, 2.08</w:t>
            </w:r>
          </w:p>
        </w:tc>
      </w:tr>
      <w:tr w:rsidR="00B325F2" w:rsidRPr="00B325F2" w14:paraId="27F73E4F" w14:textId="77777777" w:rsidTr="00D17AB8">
        <w:trPr>
          <w:trHeight w:val="300"/>
        </w:trPr>
        <w:tc>
          <w:tcPr>
            <w:tcW w:w="2605" w:type="dxa"/>
            <w:noWrap/>
            <w:vAlign w:val="center"/>
            <w:hideMark/>
          </w:tcPr>
          <w:p w14:paraId="1D1B78C5" w14:textId="5C3387A2" w:rsidR="00B325F2" w:rsidRPr="00B325F2" w:rsidRDefault="00B325F2" w:rsidP="00B325F2">
            <w:pPr>
              <w:rPr>
                <w:rFonts w:eastAsia="Calibri" w:cs="Arial"/>
                <w:sz w:val="20"/>
                <w:szCs w:val="20"/>
              </w:rPr>
            </w:pPr>
            <w:r w:rsidRPr="00B325F2">
              <w:rPr>
                <w:rFonts w:eastAsia="Calibri" w:cs="Arial"/>
                <w:sz w:val="20"/>
                <w:szCs w:val="20"/>
              </w:rPr>
              <w:t xml:space="preserve">Barwick et al. </w:t>
            </w:r>
            <w:r w:rsidRPr="00B325F2">
              <w:rPr>
                <w:rFonts w:eastAsia="Calibri" w:cs="Arial"/>
                <w:sz w:val="20"/>
                <w:szCs w:val="20"/>
              </w:rPr>
              <w:fldChar w:fldCharType="begin"/>
            </w:r>
            <w:r>
              <w:rPr>
                <w:rFonts w:eastAsia="Calibri" w:cs="Arial"/>
                <w:sz w:val="20"/>
                <w:szCs w:val="20"/>
              </w:rPr>
              <w:instrText xml:space="preserve"> ADDIN ZOTERO_ITEM CSL_CITATION {"citationID":"ahto0km3io","properties":{"formattedCitation":"[56]","plainCitation":"[56]"},"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325F2">
              <w:rPr>
                <w:rFonts w:eastAsia="Calibri" w:cs="Arial"/>
                <w:sz w:val="20"/>
                <w:szCs w:val="20"/>
              </w:rPr>
              <w:fldChar w:fldCharType="separate"/>
            </w:r>
            <w:r w:rsidRPr="00B325F2">
              <w:rPr>
                <w:rFonts w:cs="Calibri"/>
                <w:sz w:val="20"/>
              </w:rPr>
              <w:t>[56]</w:t>
            </w:r>
            <w:r w:rsidRPr="00B325F2">
              <w:rPr>
                <w:rFonts w:eastAsia="Calibri" w:cs="Arial"/>
                <w:sz w:val="20"/>
                <w:szCs w:val="20"/>
              </w:rPr>
              <w:fldChar w:fldCharType="end"/>
            </w:r>
          </w:p>
        </w:tc>
        <w:tc>
          <w:tcPr>
            <w:tcW w:w="720" w:type="dxa"/>
            <w:vAlign w:val="center"/>
          </w:tcPr>
          <w:p w14:paraId="41F4E38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6ACA7BB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F970CC" w14:textId="77777777" w:rsidR="00B325F2" w:rsidRPr="00B325F2" w:rsidRDefault="00B325F2" w:rsidP="00B325F2">
            <w:pPr>
              <w:jc w:val="center"/>
              <w:rPr>
                <w:rFonts w:eastAsia="Calibri" w:cs="Arial"/>
                <w:sz w:val="20"/>
                <w:szCs w:val="20"/>
              </w:rPr>
            </w:pPr>
            <w:r w:rsidRPr="00B325F2">
              <w:rPr>
                <w:rFonts w:eastAsia="Calibri" w:cs="Arial"/>
                <w:sz w:val="20"/>
                <w:szCs w:val="20"/>
              </w:rPr>
              <w:t>14</w:t>
            </w:r>
          </w:p>
        </w:tc>
        <w:tc>
          <w:tcPr>
            <w:tcW w:w="3420" w:type="dxa"/>
            <w:noWrap/>
            <w:vAlign w:val="center"/>
            <w:hideMark/>
          </w:tcPr>
          <w:p w14:paraId="20694769"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p w14:paraId="01E54005" w14:textId="77777777" w:rsidR="00B325F2" w:rsidRPr="00B325F2" w:rsidRDefault="00B325F2" w:rsidP="00B325F2">
            <w:pPr>
              <w:rPr>
                <w:rFonts w:eastAsia="Calibri" w:cs="Arial"/>
                <w:sz w:val="20"/>
                <w:szCs w:val="20"/>
              </w:rPr>
            </w:pPr>
            <w:r w:rsidRPr="00B325F2">
              <w:rPr>
                <w:rFonts w:eastAsia="Calibri" w:cs="Arial"/>
                <w:sz w:val="20"/>
                <w:szCs w:val="20"/>
              </w:rPr>
              <w:t>African-American, 7.14</w:t>
            </w:r>
          </w:p>
          <w:p w14:paraId="52D5AE1F" w14:textId="77777777" w:rsidR="00B325F2" w:rsidRPr="00B325F2" w:rsidRDefault="00B325F2" w:rsidP="00B325F2">
            <w:pPr>
              <w:rPr>
                <w:rFonts w:eastAsia="Calibri" w:cs="Arial"/>
                <w:sz w:val="20"/>
                <w:szCs w:val="20"/>
              </w:rPr>
            </w:pPr>
            <w:r w:rsidRPr="00B325F2">
              <w:rPr>
                <w:rFonts w:eastAsia="Calibri" w:cs="Arial"/>
                <w:sz w:val="20"/>
                <w:szCs w:val="20"/>
              </w:rPr>
              <w:t>Asian American, 7.14</w:t>
            </w:r>
          </w:p>
          <w:p w14:paraId="6A85BED7" w14:textId="77777777" w:rsidR="00B325F2" w:rsidRPr="00B325F2" w:rsidRDefault="00B325F2" w:rsidP="00B325F2">
            <w:pPr>
              <w:rPr>
                <w:rFonts w:eastAsia="Calibri" w:cs="Arial"/>
                <w:sz w:val="20"/>
                <w:szCs w:val="20"/>
              </w:rPr>
            </w:pPr>
            <w:r w:rsidRPr="00B325F2">
              <w:rPr>
                <w:rFonts w:eastAsia="Calibri" w:cs="Arial"/>
                <w:sz w:val="20"/>
                <w:szCs w:val="20"/>
              </w:rPr>
              <w:t>Mixed ethnicities, 7.14</w:t>
            </w:r>
          </w:p>
        </w:tc>
      </w:tr>
      <w:tr w:rsidR="00B325F2" w:rsidRPr="00B325F2" w14:paraId="48A34DF6" w14:textId="77777777" w:rsidTr="00D17AB8">
        <w:trPr>
          <w:trHeight w:val="300"/>
        </w:trPr>
        <w:tc>
          <w:tcPr>
            <w:tcW w:w="2605" w:type="dxa"/>
            <w:noWrap/>
            <w:vAlign w:val="center"/>
            <w:hideMark/>
          </w:tcPr>
          <w:p w14:paraId="531E2E5F" w14:textId="0830E790" w:rsidR="00B325F2" w:rsidRPr="00B325F2" w:rsidRDefault="00B325F2" w:rsidP="00B325F2">
            <w:pPr>
              <w:rPr>
                <w:rFonts w:eastAsia="Calibri" w:cs="Arial"/>
                <w:sz w:val="20"/>
                <w:szCs w:val="20"/>
              </w:rPr>
            </w:pPr>
            <w:r w:rsidRPr="00B325F2">
              <w:rPr>
                <w:rFonts w:eastAsia="Calibri" w:cs="Arial"/>
                <w:sz w:val="20"/>
                <w:szCs w:val="20"/>
              </w:rPr>
              <w:t xml:space="preserve">Barwood &amp; Murdoch </w:t>
            </w:r>
            <w:r w:rsidRPr="00B325F2">
              <w:rPr>
                <w:rFonts w:eastAsia="Calibri" w:cs="Arial"/>
                <w:sz w:val="20"/>
                <w:szCs w:val="20"/>
              </w:rPr>
              <w:fldChar w:fldCharType="begin"/>
            </w:r>
            <w:r>
              <w:rPr>
                <w:rFonts w:eastAsia="Calibri" w:cs="Arial"/>
                <w:sz w:val="20"/>
                <w:szCs w:val="20"/>
              </w:rPr>
              <w:instrText xml:space="preserve"> ADDIN ZOTERO_ITEM CSL_CITATION {"citationID":"a1nm1rddioc","properties":{"formattedCitation":"[57]","plainCitation":"[57]"},"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[57]</w:t>
            </w:r>
            <w:r w:rsidRPr="00B325F2">
              <w:rPr>
                <w:rFonts w:eastAsia="Calibri" w:cs="Arial"/>
                <w:sz w:val="20"/>
                <w:szCs w:val="20"/>
              </w:rPr>
              <w:fldChar w:fldCharType="end"/>
            </w:r>
          </w:p>
        </w:tc>
        <w:tc>
          <w:tcPr>
            <w:tcW w:w="720" w:type="dxa"/>
            <w:vAlign w:val="center"/>
          </w:tcPr>
          <w:p w14:paraId="47E5CBE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55CC2B24"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149FF632" w14:textId="77777777" w:rsidR="00B325F2" w:rsidRPr="00B325F2" w:rsidRDefault="00B325F2" w:rsidP="00B325F2">
            <w:pPr>
              <w:jc w:val="center"/>
              <w:rPr>
                <w:rFonts w:eastAsia="Calibri" w:cs="Arial"/>
                <w:sz w:val="20"/>
                <w:szCs w:val="20"/>
              </w:rPr>
            </w:pPr>
            <w:r w:rsidRPr="00B325F2">
              <w:rPr>
                <w:rFonts w:eastAsia="Calibri" w:cs="Arial"/>
                <w:sz w:val="20"/>
                <w:szCs w:val="20"/>
              </w:rPr>
              <w:t>32</w:t>
            </w:r>
          </w:p>
        </w:tc>
        <w:tc>
          <w:tcPr>
            <w:tcW w:w="3420" w:type="dxa"/>
            <w:noWrap/>
            <w:vAlign w:val="center"/>
            <w:hideMark/>
          </w:tcPr>
          <w:p w14:paraId="57B4A824" w14:textId="77777777" w:rsidR="00B325F2" w:rsidRPr="00B325F2" w:rsidRDefault="00B325F2" w:rsidP="00B325F2">
            <w:pPr>
              <w:rPr>
                <w:rFonts w:eastAsia="Calibri" w:cs="Arial"/>
                <w:sz w:val="20"/>
                <w:szCs w:val="20"/>
              </w:rPr>
            </w:pPr>
            <w:r w:rsidRPr="00B325F2">
              <w:rPr>
                <w:rFonts w:eastAsia="Calibri" w:cs="Arial"/>
                <w:sz w:val="20"/>
                <w:szCs w:val="20"/>
              </w:rPr>
              <w:t>Australian, 100</w:t>
            </w:r>
          </w:p>
        </w:tc>
      </w:tr>
      <w:tr w:rsidR="00B325F2" w:rsidRPr="00B325F2" w14:paraId="3B1C5396" w14:textId="77777777" w:rsidTr="00D17AB8">
        <w:trPr>
          <w:trHeight w:val="300"/>
        </w:trPr>
        <w:tc>
          <w:tcPr>
            <w:tcW w:w="2605" w:type="dxa"/>
            <w:noWrap/>
            <w:vAlign w:val="center"/>
            <w:hideMark/>
          </w:tcPr>
          <w:p w14:paraId="3BF2AAE3" w14:textId="2C67DBB9" w:rsidR="00B325F2" w:rsidRPr="00B325F2" w:rsidRDefault="00B325F2" w:rsidP="00B325F2">
            <w:pPr>
              <w:rPr>
                <w:rFonts w:eastAsia="Calibri" w:cs="Arial"/>
                <w:sz w:val="20"/>
                <w:szCs w:val="20"/>
              </w:rPr>
            </w:pPr>
            <w:r w:rsidRPr="00B325F2">
              <w:rPr>
                <w:rFonts w:eastAsia="Calibri" w:cs="Arial"/>
                <w:sz w:val="20"/>
                <w:szCs w:val="20"/>
              </w:rPr>
              <w:t xml:space="preserve">Beers et al. </w:t>
            </w:r>
            <w:r w:rsidRPr="00B325F2">
              <w:rPr>
                <w:rFonts w:eastAsia="Calibri" w:cs="Arial"/>
                <w:sz w:val="20"/>
                <w:szCs w:val="20"/>
              </w:rPr>
              <w:fldChar w:fldCharType="begin"/>
            </w:r>
            <w:r>
              <w:rPr>
                <w:rFonts w:eastAsia="Calibri" w:cs="Arial"/>
                <w:sz w:val="20"/>
                <w:szCs w:val="20"/>
              </w:rPr>
              <w:instrText xml:space="preserve"> ADDIN ZOTERO_ITEM CSL_CITATION {"citationID":"a2g1e49ae4o","properties":{"formattedCitation":"[58]","plainCitation":"[58]"},"citationItems":[{"id":4505,"uris":["http://zotero.org/users/1562642/items/HK7MHRIM"],"uri":["http://zotero.org/users/1562642/items/HK7MHRIM"],"itemData":{"id":4505,"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sidRPr="00B325F2">
              <w:rPr>
                <w:rFonts w:eastAsia="Calibri" w:cs="Arial"/>
                <w:sz w:val="20"/>
                <w:szCs w:val="20"/>
              </w:rPr>
              <w:fldChar w:fldCharType="separate"/>
            </w:r>
            <w:r w:rsidRPr="00B325F2">
              <w:rPr>
                <w:rFonts w:cs="Calibri"/>
                <w:sz w:val="20"/>
              </w:rPr>
              <w:t>[58]</w:t>
            </w:r>
            <w:r w:rsidRPr="00B325F2">
              <w:rPr>
                <w:rFonts w:eastAsia="Calibri" w:cs="Arial"/>
                <w:sz w:val="20"/>
                <w:szCs w:val="20"/>
              </w:rPr>
              <w:fldChar w:fldCharType="end"/>
            </w:r>
          </w:p>
        </w:tc>
        <w:tc>
          <w:tcPr>
            <w:tcW w:w="720" w:type="dxa"/>
            <w:vAlign w:val="center"/>
          </w:tcPr>
          <w:p w14:paraId="67929C1B" w14:textId="77777777" w:rsidR="00B325F2" w:rsidRPr="00B325F2" w:rsidRDefault="00B325F2" w:rsidP="00B325F2">
            <w:pPr>
              <w:jc w:val="center"/>
              <w:rPr>
                <w:rFonts w:eastAsia="Calibri" w:cs="Calibri"/>
                <w:color w:val="000000"/>
              </w:rPr>
            </w:pPr>
            <w:r w:rsidRPr="00B325F2">
              <w:rPr>
                <w:rFonts w:eastAsia="Calibri" w:cs="Calibri"/>
                <w:color w:val="000000"/>
              </w:rPr>
              <w:t>1994</w:t>
            </w:r>
          </w:p>
        </w:tc>
        <w:tc>
          <w:tcPr>
            <w:tcW w:w="1350" w:type="dxa"/>
            <w:vAlign w:val="center"/>
          </w:tcPr>
          <w:p w14:paraId="7E7BA93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18D63D" w14:textId="77777777" w:rsidR="00B325F2" w:rsidRPr="00B325F2" w:rsidRDefault="00B325F2" w:rsidP="00B325F2">
            <w:pPr>
              <w:jc w:val="center"/>
              <w:rPr>
                <w:rFonts w:eastAsia="Calibri" w:cs="Arial"/>
                <w:sz w:val="20"/>
                <w:szCs w:val="20"/>
              </w:rPr>
            </w:pPr>
            <w:r w:rsidRPr="00B325F2">
              <w:rPr>
                <w:rFonts w:eastAsia="Calibri" w:cs="Arial"/>
                <w:sz w:val="20"/>
                <w:szCs w:val="20"/>
              </w:rPr>
              <w:t>82</w:t>
            </w:r>
          </w:p>
        </w:tc>
        <w:tc>
          <w:tcPr>
            <w:tcW w:w="3420" w:type="dxa"/>
            <w:noWrap/>
            <w:vAlign w:val="center"/>
            <w:hideMark/>
          </w:tcPr>
          <w:p w14:paraId="78DFC1D7" w14:textId="77777777" w:rsidR="00B325F2" w:rsidRPr="00B325F2" w:rsidRDefault="00B325F2" w:rsidP="00B325F2">
            <w:pPr>
              <w:rPr>
                <w:rFonts w:eastAsia="Calibri" w:cs="Arial"/>
                <w:sz w:val="20"/>
                <w:szCs w:val="20"/>
              </w:rPr>
            </w:pPr>
            <w:r w:rsidRPr="00B325F2">
              <w:rPr>
                <w:rFonts w:eastAsia="Calibri" w:cs="Arial"/>
                <w:sz w:val="20"/>
                <w:szCs w:val="20"/>
              </w:rPr>
              <w:t>African-American, 10.98</w:t>
            </w:r>
          </w:p>
        </w:tc>
      </w:tr>
      <w:tr w:rsidR="00B325F2" w:rsidRPr="00B325F2" w14:paraId="12992500" w14:textId="77777777" w:rsidTr="00D17AB8">
        <w:trPr>
          <w:trHeight w:val="300"/>
        </w:trPr>
        <w:tc>
          <w:tcPr>
            <w:tcW w:w="2605" w:type="dxa"/>
            <w:noWrap/>
            <w:vAlign w:val="center"/>
            <w:hideMark/>
          </w:tcPr>
          <w:p w14:paraId="48BF6C58" w14:textId="28D1AE2E" w:rsidR="00B325F2" w:rsidRPr="00B325F2" w:rsidRDefault="00B325F2" w:rsidP="00B325F2">
            <w:pPr>
              <w:rPr>
                <w:rFonts w:eastAsia="Calibri" w:cs="Arial"/>
                <w:sz w:val="20"/>
                <w:szCs w:val="20"/>
              </w:rPr>
            </w:pPr>
            <w:r w:rsidRPr="00B325F2">
              <w:rPr>
                <w:rFonts w:eastAsia="Calibri" w:cs="Arial"/>
                <w:sz w:val="20"/>
                <w:szCs w:val="20"/>
              </w:rPr>
              <w:t xml:space="preserve">Bernick et al. </w:t>
            </w:r>
            <w:r w:rsidRPr="00B325F2">
              <w:rPr>
                <w:rFonts w:eastAsia="Calibri" w:cs="Arial"/>
                <w:sz w:val="20"/>
                <w:szCs w:val="20"/>
              </w:rPr>
              <w:fldChar w:fldCharType="begin"/>
            </w:r>
            <w:r>
              <w:rPr>
                <w:rFonts w:eastAsia="Calibri" w:cs="Arial"/>
                <w:sz w:val="20"/>
                <w:szCs w:val="20"/>
              </w:rPr>
              <w:instrText xml:space="preserve"> ADDIN ZOTERO_ITEM CSL_CITATION {"citationID":"a216lk9o00q","properties":{"formattedCitation":"[37]","plainCitation":"[37]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[37]</w:t>
            </w:r>
            <w:r w:rsidRPr="00B325F2">
              <w:rPr>
                <w:rFonts w:eastAsia="Calibri" w:cs="Arial"/>
                <w:sz w:val="20"/>
                <w:szCs w:val="20"/>
              </w:rPr>
              <w:fldChar w:fldCharType="end"/>
            </w:r>
          </w:p>
        </w:tc>
        <w:tc>
          <w:tcPr>
            <w:tcW w:w="720" w:type="dxa"/>
            <w:vAlign w:val="center"/>
          </w:tcPr>
          <w:p w14:paraId="72AC576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8A2697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B563C8" w14:textId="77777777" w:rsidR="00B325F2" w:rsidRPr="00B325F2" w:rsidRDefault="00B325F2" w:rsidP="00B325F2">
            <w:pPr>
              <w:jc w:val="center"/>
              <w:rPr>
                <w:rFonts w:eastAsia="Calibri" w:cs="Arial"/>
                <w:sz w:val="20"/>
                <w:szCs w:val="20"/>
              </w:rPr>
            </w:pPr>
            <w:r w:rsidRPr="00B325F2">
              <w:rPr>
                <w:rFonts w:eastAsia="Calibri" w:cs="Arial"/>
                <w:sz w:val="20"/>
                <w:szCs w:val="20"/>
              </w:rPr>
              <w:t>246</w:t>
            </w:r>
          </w:p>
        </w:tc>
        <w:tc>
          <w:tcPr>
            <w:tcW w:w="3420" w:type="dxa"/>
            <w:noWrap/>
            <w:vAlign w:val="center"/>
            <w:hideMark/>
          </w:tcPr>
          <w:p w14:paraId="6EC1D029" w14:textId="77777777" w:rsidR="00B325F2" w:rsidRPr="00B325F2" w:rsidRDefault="00B325F2" w:rsidP="00B325F2">
            <w:pPr>
              <w:rPr>
                <w:rFonts w:eastAsia="Calibri" w:cs="Arial"/>
                <w:sz w:val="20"/>
                <w:szCs w:val="20"/>
              </w:rPr>
            </w:pPr>
            <w:r w:rsidRPr="00B325F2">
              <w:rPr>
                <w:rFonts w:eastAsia="Calibri" w:cs="Arial"/>
                <w:sz w:val="20"/>
                <w:szCs w:val="20"/>
              </w:rPr>
              <w:t>Caucasian, 36.18</w:t>
            </w:r>
          </w:p>
          <w:p w14:paraId="1C5BB34D" w14:textId="77777777" w:rsidR="00B325F2" w:rsidRPr="00B325F2" w:rsidRDefault="00B325F2" w:rsidP="00B325F2">
            <w:pPr>
              <w:rPr>
                <w:rFonts w:eastAsia="Calibri" w:cs="Arial"/>
                <w:sz w:val="20"/>
                <w:szCs w:val="20"/>
              </w:rPr>
            </w:pPr>
            <w:r w:rsidRPr="00B325F2">
              <w:rPr>
                <w:rFonts w:eastAsia="Calibri" w:cs="Arial"/>
                <w:sz w:val="20"/>
                <w:szCs w:val="20"/>
              </w:rPr>
              <w:t>Other, 30.89</w:t>
            </w:r>
          </w:p>
          <w:p w14:paraId="04FA54F0" w14:textId="77777777" w:rsidR="00B325F2" w:rsidRPr="00B325F2" w:rsidRDefault="00B325F2" w:rsidP="00B325F2">
            <w:pPr>
              <w:rPr>
                <w:rFonts w:eastAsia="Calibri" w:cs="Arial"/>
                <w:sz w:val="20"/>
                <w:szCs w:val="20"/>
              </w:rPr>
            </w:pPr>
            <w:r w:rsidRPr="00B325F2">
              <w:rPr>
                <w:rFonts w:eastAsia="Calibri" w:cs="Arial"/>
                <w:sz w:val="20"/>
                <w:szCs w:val="20"/>
              </w:rPr>
              <w:t>African-American, 23.98</w:t>
            </w:r>
          </w:p>
        </w:tc>
      </w:tr>
      <w:tr w:rsidR="00B325F2" w:rsidRPr="00B325F2" w14:paraId="238FE2ED" w14:textId="77777777" w:rsidTr="00D17AB8">
        <w:trPr>
          <w:trHeight w:val="300"/>
        </w:trPr>
        <w:tc>
          <w:tcPr>
            <w:tcW w:w="2605" w:type="dxa"/>
            <w:noWrap/>
            <w:vAlign w:val="center"/>
            <w:hideMark/>
          </w:tcPr>
          <w:p w14:paraId="182D321E" w14:textId="3CD914B0" w:rsidR="00B325F2" w:rsidRPr="00B325F2" w:rsidRDefault="00B325F2" w:rsidP="00B325F2">
            <w:pPr>
              <w:rPr>
                <w:rFonts w:eastAsia="Calibri" w:cs="Arial"/>
                <w:sz w:val="20"/>
                <w:szCs w:val="20"/>
              </w:rPr>
            </w:pPr>
            <w:r w:rsidRPr="00B325F2">
              <w:rPr>
                <w:rFonts w:eastAsia="Calibri" w:cs="Arial"/>
                <w:sz w:val="20"/>
                <w:szCs w:val="20"/>
              </w:rPr>
              <w:t xml:space="preserve">Biederman et al. </w:t>
            </w:r>
            <w:r w:rsidRPr="00B325F2">
              <w:rPr>
                <w:rFonts w:eastAsia="Calibri" w:cs="Arial"/>
                <w:sz w:val="20"/>
                <w:szCs w:val="20"/>
              </w:rPr>
              <w:fldChar w:fldCharType="begin"/>
            </w:r>
            <w:r>
              <w:rPr>
                <w:rFonts w:eastAsia="Calibri" w:cs="Arial"/>
                <w:sz w:val="20"/>
                <w:szCs w:val="20"/>
              </w:rPr>
              <w:instrText xml:space="preserve"> ADDIN ZOTERO_ITEM CSL_CITATION {"citationID":"a2g23vrdn6s","properties":{"formattedCitation":"[59]","plainCitation":"[59]"},"citationItems":[{"id":5417,"uris":["http://zotero.org/users/1562642/items/8G8GAZHD"],"uri":["http://zotero.org/users/1562642/items/8G8GAZHD"],"itemData":{"id":5417,"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sidRPr="00B325F2">
              <w:rPr>
                <w:rFonts w:eastAsia="Calibri" w:cs="Arial"/>
                <w:sz w:val="20"/>
                <w:szCs w:val="20"/>
              </w:rPr>
              <w:fldChar w:fldCharType="separate"/>
            </w:r>
            <w:r w:rsidRPr="00B325F2">
              <w:rPr>
                <w:rFonts w:cs="Calibri"/>
                <w:sz w:val="20"/>
              </w:rPr>
              <w:t>[59]</w:t>
            </w:r>
            <w:r w:rsidRPr="00B325F2">
              <w:rPr>
                <w:rFonts w:eastAsia="Calibri" w:cs="Arial"/>
                <w:sz w:val="20"/>
                <w:szCs w:val="20"/>
              </w:rPr>
              <w:fldChar w:fldCharType="end"/>
            </w:r>
          </w:p>
        </w:tc>
        <w:tc>
          <w:tcPr>
            <w:tcW w:w="720" w:type="dxa"/>
            <w:vAlign w:val="center"/>
          </w:tcPr>
          <w:p w14:paraId="18E85675"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4498AC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45D46E3" w14:textId="77777777" w:rsidR="00B325F2" w:rsidRPr="00B325F2" w:rsidRDefault="00B325F2" w:rsidP="00B325F2">
            <w:pPr>
              <w:jc w:val="center"/>
              <w:rPr>
                <w:rFonts w:eastAsia="Calibri" w:cs="Arial"/>
                <w:sz w:val="20"/>
                <w:szCs w:val="20"/>
              </w:rPr>
            </w:pPr>
            <w:r w:rsidRPr="00B325F2">
              <w:rPr>
                <w:rFonts w:eastAsia="Calibri" w:cs="Arial"/>
                <w:sz w:val="20"/>
                <w:szCs w:val="20"/>
              </w:rPr>
              <w:t>99</w:t>
            </w:r>
          </w:p>
        </w:tc>
        <w:tc>
          <w:tcPr>
            <w:tcW w:w="3420" w:type="dxa"/>
            <w:noWrap/>
            <w:vAlign w:val="center"/>
            <w:hideMark/>
          </w:tcPr>
          <w:p w14:paraId="79754974" w14:textId="77777777" w:rsidR="00B325F2" w:rsidRPr="00B325F2" w:rsidRDefault="00B325F2" w:rsidP="00B325F2">
            <w:pPr>
              <w:rPr>
                <w:rFonts w:eastAsia="Calibri" w:cs="Arial"/>
                <w:sz w:val="20"/>
                <w:szCs w:val="20"/>
              </w:rPr>
            </w:pPr>
            <w:r w:rsidRPr="00B325F2">
              <w:rPr>
                <w:rFonts w:eastAsia="Calibri" w:cs="Arial"/>
                <w:sz w:val="20"/>
                <w:szCs w:val="20"/>
              </w:rPr>
              <w:t>Caucasian, 86.21</w:t>
            </w:r>
          </w:p>
        </w:tc>
      </w:tr>
      <w:tr w:rsidR="00B325F2" w:rsidRPr="00B325F2" w14:paraId="43DE6A98" w14:textId="77777777" w:rsidTr="00D17AB8">
        <w:trPr>
          <w:trHeight w:val="300"/>
        </w:trPr>
        <w:tc>
          <w:tcPr>
            <w:tcW w:w="2605" w:type="dxa"/>
            <w:noWrap/>
            <w:vAlign w:val="center"/>
            <w:hideMark/>
          </w:tcPr>
          <w:p w14:paraId="62015445" w14:textId="449ACE60" w:rsidR="00B325F2" w:rsidRPr="00B325F2" w:rsidRDefault="00B325F2" w:rsidP="00B325F2">
            <w:pPr>
              <w:rPr>
                <w:rFonts w:eastAsia="Calibri" w:cs="Arial"/>
                <w:sz w:val="20"/>
                <w:szCs w:val="20"/>
              </w:rPr>
            </w:pPr>
            <w:r w:rsidRPr="00B325F2">
              <w:rPr>
                <w:rFonts w:eastAsia="Calibri" w:cs="Arial"/>
                <w:sz w:val="20"/>
                <w:szCs w:val="20"/>
              </w:rPr>
              <w:t xml:space="preserve">Bigler et al. </w:t>
            </w:r>
            <w:r w:rsidRPr="00B325F2">
              <w:rPr>
                <w:rFonts w:eastAsia="Calibri" w:cs="Arial"/>
                <w:sz w:val="20"/>
                <w:szCs w:val="20"/>
              </w:rPr>
              <w:fldChar w:fldCharType="begin"/>
            </w:r>
            <w:r>
              <w:rPr>
                <w:rFonts w:eastAsia="Calibri" w:cs="Arial"/>
                <w:sz w:val="20"/>
                <w:szCs w:val="20"/>
              </w:rPr>
              <w:instrText xml:space="preserve"> ADDIN ZOTERO_ITEM CSL_CITATION {"citationID":"a2du7cn1jic","properties":{"formattedCitation":"[60]","plainCitation":"[60]"},"citationItems":[{"id":1816,"uris":["http://zotero.org/users/1562642/items/CQGPDQFD"],"uri":["http://zotero.org/users/1562642/items/CQGPDQFD"],"itemData":{"id":1816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[60]</w:t>
            </w:r>
            <w:r w:rsidRPr="00B325F2">
              <w:rPr>
                <w:rFonts w:eastAsia="Calibri" w:cs="Arial"/>
                <w:sz w:val="20"/>
                <w:szCs w:val="20"/>
              </w:rPr>
              <w:fldChar w:fldCharType="end"/>
            </w:r>
          </w:p>
        </w:tc>
        <w:tc>
          <w:tcPr>
            <w:tcW w:w="720" w:type="dxa"/>
            <w:vAlign w:val="center"/>
          </w:tcPr>
          <w:p w14:paraId="680AC16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FAB045A"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ED2F2C5"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5DB855FE" w14:textId="77777777" w:rsidR="00B325F2" w:rsidRPr="00B325F2" w:rsidRDefault="00B325F2" w:rsidP="00B325F2">
            <w:pPr>
              <w:rPr>
                <w:rFonts w:eastAsia="Calibri" w:cs="Arial"/>
                <w:sz w:val="20"/>
                <w:szCs w:val="20"/>
              </w:rPr>
            </w:pPr>
            <w:r w:rsidRPr="00B325F2">
              <w:rPr>
                <w:rFonts w:eastAsia="Calibri" w:cs="Arial"/>
                <w:sz w:val="20"/>
                <w:szCs w:val="20"/>
              </w:rPr>
              <w:t>Caucasian, 84.52</w:t>
            </w:r>
          </w:p>
          <w:p w14:paraId="03C7D6BB" w14:textId="77777777" w:rsidR="00B325F2" w:rsidRPr="00B325F2" w:rsidRDefault="00B325F2" w:rsidP="00B325F2">
            <w:pPr>
              <w:rPr>
                <w:rFonts w:eastAsia="Calibri" w:cs="Arial"/>
                <w:sz w:val="20"/>
                <w:szCs w:val="20"/>
              </w:rPr>
            </w:pPr>
            <w:r w:rsidRPr="00B325F2">
              <w:rPr>
                <w:rFonts w:eastAsia="Calibri" w:cs="Arial"/>
                <w:sz w:val="20"/>
                <w:szCs w:val="20"/>
              </w:rPr>
              <w:t>Multicultural, 8.33</w:t>
            </w:r>
          </w:p>
          <w:p w14:paraId="2485752A" w14:textId="77777777" w:rsidR="00B325F2" w:rsidRPr="00B325F2" w:rsidRDefault="00B325F2" w:rsidP="00B325F2">
            <w:pPr>
              <w:rPr>
                <w:rFonts w:eastAsia="Calibri" w:cs="Arial"/>
                <w:sz w:val="20"/>
                <w:szCs w:val="20"/>
              </w:rPr>
            </w:pPr>
            <w:r w:rsidRPr="00B325F2">
              <w:rPr>
                <w:rFonts w:eastAsia="Calibri" w:cs="Arial"/>
                <w:sz w:val="20"/>
                <w:szCs w:val="20"/>
              </w:rPr>
              <w:t>African or Caribbean, 4.76</w:t>
            </w:r>
          </w:p>
          <w:p w14:paraId="2EEC8CB3" w14:textId="77777777" w:rsidR="00B325F2" w:rsidRPr="00B325F2" w:rsidRDefault="00B325F2" w:rsidP="00B325F2">
            <w:pPr>
              <w:rPr>
                <w:rFonts w:eastAsia="Calibri" w:cs="Arial"/>
                <w:sz w:val="20"/>
                <w:szCs w:val="20"/>
              </w:rPr>
            </w:pPr>
            <w:r w:rsidRPr="00B325F2">
              <w:rPr>
                <w:rFonts w:eastAsia="Calibri" w:cs="Arial"/>
                <w:sz w:val="20"/>
                <w:szCs w:val="20"/>
              </w:rPr>
              <w:t>Unspecified, 2.38</w:t>
            </w:r>
          </w:p>
        </w:tc>
      </w:tr>
      <w:tr w:rsidR="00B325F2" w:rsidRPr="00B325F2" w14:paraId="419A5580" w14:textId="77777777" w:rsidTr="00D17AB8">
        <w:trPr>
          <w:trHeight w:val="300"/>
        </w:trPr>
        <w:tc>
          <w:tcPr>
            <w:tcW w:w="2605" w:type="dxa"/>
            <w:noWrap/>
            <w:vAlign w:val="center"/>
            <w:hideMark/>
          </w:tcPr>
          <w:p w14:paraId="46AC3291" w14:textId="54479415" w:rsidR="00B325F2" w:rsidRPr="00B325F2" w:rsidRDefault="00B325F2" w:rsidP="00B325F2">
            <w:pPr>
              <w:rPr>
                <w:rFonts w:eastAsia="Calibri" w:cs="Arial"/>
                <w:sz w:val="20"/>
                <w:szCs w:val="20"/>
              </w:rPr>
            </w:pPr>
            <w:r w:rsidRPr="00B325F2">
              <w:rPr>
                <w:rFonts w:eastAsia="Calibri" w:cs="Arial"/>
                <w:sz w:val="20"/>
                <w:szCs w:val="20"/>
              </w:rPr>
              <w:t xml:space="preserve">Blake et al. </w:t>
            </w:r>
            <w:r w:rsidRPr="00B325F2">
              <w:rPr>
                <w:rFonts w:eastAsia="Calibri" w:cs="Arial"/>
                <w:sz w:val="20"/>
                <w:szCs w:val="20"/>
              </w:rPr>
              <w:fldChar w:fldCharType="begin"/>
            </w:r>
            <w:r>
              <w:rPr>
                <w:rFonts w:eastAsia="Calibri" w:cs="Arial"/>
                <w:sz w:val="20"/>
                <w:szCs w:val="20"/>
              </w:rPr>
              <w:instrText xml:space="preserve"> ADDIN ZOTERO_ITEM CSL_CITATION {"citationID":"a1mvt9nfjvv","properties":{"formattedCitation":"[38]","plainCitation":"[38]"},"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325F2">
              <w:rPr>
                <w:rFonts w:eastAsia="Calibri" w:cs="Arial"/>
                <w:sz w:val="20"/>
                <w:szCs w:val="20"/>
              </w:rPr>
              <w:fldChar w:fldCharType="separate"/>
            </w:r>
            <w:r w:rsidRPr="00B325F2">
              <w:rPr>
                <w:rFonts w:cs="Calibri"/>
                <w:sz w:val="20"/>
              </w:rPr>
              <w:t>[38]</w:t>
            </w:r>
            <w:r w:rsidRPr="00B325F2">
              <w:rPr>
                <w:rFonts w:eastAsia="Calibri" w:cs="Arial"/>
                <w:sz w:val="20"/>
                <w:szCs w:val="20"/>
              </w:rPr>
              <w:fldChar w:fldCharType="end"/>
            </w:r>
          </w:p>
        </w:tc>
        <w:tc>
          <w:tcPr>
            <w:tcW w:w="720" w:type="dxa"/>
            <w:vAlign w:val="center"/>
          </w:tcPr>
          <w:p w14:paraId="571CCD5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6FEC60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6FF7CDD"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42661C54" w14:textId="77777777" w:rsidR="00B325F2" w:rsidRPr="00B325F2" w:rsidRDefault="00B325F2" w:rsidP="00B325F2">
            <w:pPr>
              <w:rPr>
                <w:rFonts w:eastAsia="Calibri" w:cs="Arial"/>
                <w:sz w:val="20"/>
                <w:szCs w:val="20"/>
              </w:rPr>
            </w:pPr>
            <w:r w:rsidRPr="00B325F2">
              <w:rPr>
                <w:rFonts w:eastAsia="Calibri" w:cs="Arial"/>
                <w:sz w:val="20"/>
                <w:szCs w:val="20"/>
              </w:rPr>
              <w:t>US or Canada, 68.33</w:t>
            </w:r>
          </w:p>
          <w:p w14:paraId="625987AC" w14:textId="77777777" w:rsidR="00B325F2" w:rsidRPr="00B325F2" w:rsidRDefault="00B325F2" w:rsidP="00B325F2">
            <w:pPr>
              <w:rPr>
                <w:rFonts w:eastAsia="Calibri" w:cs="Arial"/>
                <w:sz w:val="20"/>
                <w:szCs w:val="20"/>
              </w:rPr>
            </w:pPr>
            <w:r w:rsidRPr="00B325F2">
              <w:rPr>
                <w:rFonts w:eastAsia="Calibri" w:cs="Arial"/>
                <w:sz w:val="20"/>
                <w:szCs w:val="20"/>
              </w:rPr>
              <w:t>Mexico, 25</w:t>
            </w:r>
          </w:p>
          <w:p w14:paraId="1FB6C46D" w14:textId="77777777" w:rsidR="00B325F2" w:rsidRPr="00B325F2" w:rsidRDefault="00B325F2" w:rsidP="00B325F2">
            <w:pPr>
              <w:rPr>
                <w:rFonts w:eastAsia="Calibri" w:cs="Arial"/>
                <w:sz w:val="20"/>
                <w:szCs w:val="20"/>
              </w:rPr>
            </w:pPr>
            <w:r w:rsidRPr="00B325F2">
              <w:rPr>
                <w:rFonts w:eastAsia="Calibri" w:cs="Arial"/>
                <w:sz w:val="20"/>
                <w:szCs w:val="20"/>
              </w:rPr>
              <w:t>South America, 8.33</w:t>
            </w:r>
          </w:p>
        </w:tc>
      </w:tr>
      <w:tr w:rsidR="00B325F2" w:rsidRPr="00B325F2" w14:paraId="1DA8DD8E" w14:textId="77777777" w:rsidTr="00D17AB8">
        <w:trPr>
          <w:trHeight w:val="300"/>
        </w:trPr>
        <w:tc>
          <w:tcPr>
            <w:tcW w:w="2605" w:type="dxa"/>
            <w:noWrap/>
            <w:vAlign w:val="center"/>
            <w:hideMark/>
          </w:tcPr>
          <w:p w14:paraId="58CEE96A" w14:textId="65A74604" w:rsidR="00B325F2" w:rsidRPr="00B325F2" w:rsidRDefault="00B325F2" w:rsidP="00B325F2">
            <w:pPr>
              <w:rPr>
                <w:rFonts w:eastAsia="Calibri" w:cs="Arial"/>
                <w:sz w:val="20"/>
                <w:szCs w:val="20"/>
              </w:rPr>
            </w:pPr>
            <w:r w:rsidRPr="00B325F2">
              <w:rPr>
                <w:rFonts w:eastAsia="Calibri" w:cs="Arial"/>
                <w:sz w:val="20"/>
                <w:szCs w:val="20"/>
              </w:rPr>
              <w:lastRenderedPageBreak/>
              <w:t xml:space="preserve">Boake et al. </w:t>
            </w:r>
            <w:r w:rsidRPr="00B325F2">
              <w:rPr>
                <w:rFonts w:eastAsia="Calibri" w:cs="Arial"/>
                <w:sz w:val="20"/>
                <w:szCs w:val="20"/>
              </w:rPr>
              <w:fldChar w:fldCharType="begin"/>
            </w:r>
            <w:r>
              <w:rPr>
                <w:rFonts w:eastAsia="Calibri" w:cs="Arial"/>
                <w:sz w:val="20"/>
                <w:szCs w:val="20"/>
              </w:rPr>
              <w:instrText xml:space="preserve"> ADDIN ZOTERO_ITEM CSL_CITATION {"citationID":"a27sabu4qu0","properties":{"formattedCitation":"[61]","plainCitation":"[61]"},"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325F2">
              <w:rPr>
                <w:rFonts w:eastAsia="Calibri" w:cs="Arial"/>
                <w:sz w:val="20"/>
                <w:szCs w:val="20"/>
              </w:rPr>
              <w:fldChar w:fldCharType="separate"/>
            </w:r>
            <w:r w:rsidRPr="00B325F2">
              <w:rPr>
                <w:rFonts w:cs="Calibri"/>
                <w:sz w:val="20"/>
              </w:rPr>
              <w:t>[61]</w:t>
            </w:r>
            <w:r w:rsidRPr="00B325F2">
              <w:rPr>
                <w:rFonts w:eastAsia="Calibri" w:cs="Arial"/>
                <w:sz w:val="20"/>
                <w:szCs w:val="20"/>
              </w:rPr>
              <w:fldChar w:fldCharType="end"/>
            </w:r>
          </w:p>
        </w:tc>
        <w:tc>
          <w:tcPr>
            <w:tcW w:w="720" w:type="dxa"/>
            <w:vAlign w:val="center"/>
          </w:tcPr>
          <w:p w14:paraId="14DD6027"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350" w:type="dxa"/>
            <w:vAlign w:val="center"/>
          </w:tcPr>
          <w:p w14:paraId="0BBE671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851281" w14:textId="77777777" w:rsidR="00B325F2" w:rsidRPr="00B325F2" w:rsidRDefault="00B325F2" w:rsidP="00B325F2">
            <w:pPr>
              <w:jc w:val="center"/>
              <w:rPr>
                <w:rFonts w:eastAsia="Calibri" w:cs="Arial"/>
                <w:sz w:val="20"/>
                <w:szCs w:val="20"/>
              </w:rPr>
            </w:pPr>
            <w:r w:rsidRPr="00B325F2">
              <w:rPr>
                <w:rFonts w:eastAsia="Calibri" w:cs="Arial"/>
                <w:sz w:val="20"/>
                <w:szCs w:val="20"/>
              </w:rPr>
              <w:t>448</w:t>
            </w:r>
          </w:p>
        </w:tc>
        <w:tc>
          <w:tcPr>
            <w:tcW w:w="3420" w:type="dxa"/>
            <w:noWrap/>
            <w:vAlign w:val="center"/>
            <w:hideMark/>
          </w:tcPr>
          <w:p w14:paraId="6623A718" w14:textId="77777777" w:rsidR="00B325F2" w:rsidRPr="00B325F2" w:rsidRDefault="00B325F2" w:rsidP="00B325F2">
            <w:pPr>
              <w:rPr>
                <w:rFonts w:eastAsia="Calibri" w:cs="Arial"/>
                <w:sz w:val="20"/>
                <w:szCs w:val="20"/>
              </w:rPr>
            </w:pPr>
            <w:r w:rsidRPr="00B325F2">
              <w:rPr>
                <w:rFonts w:eastAsia="Calibri" w:cs="Arial"/>
                <w:sz w:val="20"/>
                <w:szCs w:val="20"/>
              </w:rPr>
              <w:t>Hispanic, 57.59</w:t>
            </w:r>
          </w:p>
          <w:p w14:paraId="00CE2175" w14:textId="77777777" w:rsidR="00B325F2" w:rsidRPr="00B325F2" w:rsidRDefault="00B325F2" w:rsidP="00B325F2">
            <w:pPr>
              <w:rPr>
                <w:rFonts w:eastAsia="Calibri" w:cs="Arial"/>
                <w:sz w:val="20"/>
                <w:szCs w:val="20"/>
              </w:rPr>
            </w:pPr>
            <w:r w:rsidRPr="00B325F2">
              <w:rPr>
                <w:rFonts w:eastAsia="Calibri" w:cs="Arial"/>
                <w:sz w:val="20"/>
                <w:szCs w:val="20"/>
              </w:rPr>
              <w:t>African-American, 26.12</w:t>
            </w:r>
          </w:p>
          <w:p w14:paraId="7EE641E5" w14:textId="77777777" w:rsidR="00B325F2" w:rsidRPr="00B325F2" w:rsidRDefault="00B325F2" w:rsidP="00B325F2">
            <w:pPr>
              <w:rPr>
                <w:rFonts w:eastAsia="Calibri" w:cs="Arial"/>
                <w:sz w:val="20"/>
                <w:szCs w:val="20"/>
              </w:rPr>
            </w:pPr>
            <w:r w:rsidRPr="00B325F2">
              <w:rPr>
                <w:rFonts w:eastAsia="Calibri" w:cs="Arial"/>
                <w:sz w:val="20"/>
                <w:szCs w:val="20"/>
              </w:rPr>
              <w:t>Caucasian, 13.62</w:t>
            </w:r>
          </w:p>
          <w:p w14:paraId="627AD777" w14:textId="77777777" w:rsidR="00B325F2" w:rsidRPr="00B325F2" w:rsidRDefault="00B325F2" w:rsidP="00B325F2">
            <w:pPr>
              <w:rPr>
                <w:rFonts w:eastAsia="Calibri" w:cs="Arial"/>
                <w:sz w:val="20"/>
                <w:szCs w:val="20"/>
              </w:rPr>
            </w:pPr>
            <w:r w:rsidRPr="00B325F2">
              <w:rPr>
                <w:rFonts w:eastAsia="Calibri" w:cs="Arial"/>
                <w:sz w:val="20"/>
                <w:szCs w:val="20"/>
              </w:rPr>
              <w:t>Other, 2.68</w:t>
            </w:r>
          </w:p>
        </w:tc>
      </w:tr>
      <w:tr w:rsidR="00B325F2" w:rsidRPr="00B325F2" w14:paraId="0CB3A622" w14:textId="77777777" w:rsidTr="00D17AB8">
        <w:trPr>
          <w:trHeight w:val="300"/>
        </w:trPr>
        <w:tc>
          <w:tcPr>
            <w:tcW w:w="2605" w:type="dxa"/>
            <w:noWrap/>
            <w:vAlign w:val="center"/>
            <w:hideMark/>
          </w:tcPr>
          <w:p w14:paraId="72484495" w14:textId="423EF273" w:rsidR="00B325F2" w:rsidRPr="00B325F2" w:rsidRDefault="00B325F2" w:rsidP="00B325F2">
            <w:pPr>
              <w:rPr>
                <w:rFonts w:eastAsia="Calibri" w:cs="Arial"/>
                <w:sz w:val="20"/>
                <w:szCs w:val="20"/>
              </w:rPr>
            </w:pPr>
            <w:r w:rsidRPr="00B325F2">
              <w:rPr>
                <w:rFonts w:eastAsia="Calibri" w:cs="Arial"/>
                <w:sz w:val="20"/>
                <w:szCs w:val="20"/>
              </w:rPr>
              <w:t xml:space="preserve">Bolzenius et al. </w:t>
            </w:r>
            <w:r w:rsidRPr="00B325F2">
              <w:rPr>
                <w:rFonts w:eastAsia="Calibri" w:cs="Arial"/>
                <w:sz w:val="20"/>
                <w:szCs w:val="20"/>
              </w:rPr>
              <w:fldChar w:fldCharType="begin"/>
            </w:r>
            <w:r>
              <w:rPr>
                <w:rFonts w:eastAsia="Calibri" w:cs="Arial"/>
                <w:sz w:val="20"/>
                <w:szCs w:val="20"/>
              </w:rPr>
              <w:instrText xml:space="preserve"> ADDIN ZOTERO_ITEM CSL_CITATION {"citationID":"a26ej3f49be","properties":{"formattedCitation":"[62]","plainCitation":"[62]"},"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325F2">
              <w:rPr>
                <w:rFonts w:eastAsia="Calibri" w:cs="Arial"/>
                <w:sz w:val="20"/>
                <w:szCs w:val="20"/>
              </w:rPr>
              <w:fldChar w:fldCharType="separate"/>
            </w:r>
            <w:r w:rsidRPr="00B325F2">
              <w:rPr>
                <w:rFonts w:cs="Calibri"/>
                <w:sz w:val="20"/>
              </w:rPr>
              <w:t>[62]</w:t>
            </w:r>
            <w:r w:rsidRPr="00B325F2">
              <w:rPr>
                <w:rFonts w:eastAsia="Calibri" w:cs="Arial"/>
                <w:sz w:val="20"/>
                <w:szCs w:val="20"/>
              </w:rPr>
              <w:fldChar w:fldCharType="end"/>
            </w:r>
          </w:p>
        </w:tc>
        <w:tc>
          <w:tcPr>
            <w:tcW w:w="720" w:type="dxa"/>
            <w:vAlign w:val="center"/>
          </w:tcPr>
          <w:p w14:paraId="597C0A9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6AEB2C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0C2133" w14:textId="77777777" w:rsidR="00B325F2" w:rsidRPr="00B325F2" w:rsidRDefault="00B325F2" w:rsidP="00B325F2">
            <w:pPr>
              <w:jc w:val="center"/>
              <w:rPr>
                <w:rFonts w:eastAsia="Calibri" w:cs="Arial"/>
                <w:sz w:val="20"/>
                <w:szCs w:val="20"/>
              </w:rPr>
            </w:pPr>
            <w:r w:rsidRPr="00B325F2">
              <w:rPr>
                <w:rFonts w:eastAsia="Calibri" w:cs="Arial"/>
                <w:sz w:val="20"/>
                <w:szCs w:val="20"/>
              </w:rPr>
              <w:t>30</w:t>
            </w:r>
          </w:p>
        </w:tc>
        <w:tc>
          <w:tcPr>
            <w:tcW w:w="3420" w:type="dxa"/>
            <w:noWrap/>
            <w:vAlign w:val="center"/>
            <w:hideMark/>
          </w:tcPr>
          <w:p w14:paraId="27629D3C" w14:textId="77777777" w:rsidR="00B325F2" w:rsidRPr="00B325F2" w:rsidRDefault="00B325F2" w:rsidP="00B325F2">
            <w:pPr>
              <w:rPr>
                <w:rFonts w:eastAsia="Calibri" w:cs="Arial"/>
                <w:sz w:val="20"/>
                <w:szCs w:val="20"/>
              </w:rPr>
            </w:pPr>
            <w:r w:rsidRPr="00B325F2">
              <w:rPr>
                <w:rFonts w:eastAsia="Calibri" w:cs="Arial"/>
                <w:sz w:val="20"/>
                <w:szCs w:val="20"/>
              </w:rPr>
              <w:t>Caucasian, 93.33</w:t>
            </w:r>
          </w:p>
          <w:p w14:paraId="0D36DC71" w14:textId="77777777" w:rsidR="00B325F2" w:rsidRPr="00B325F2" w:rsidRDefault="00B325F2" w:rsidP="00B325F2">
            <w:pPr>
              <w:rPr>
                <w:rFonts w:eastAsia="Calibri" w:cs="Arial"/>
                <w:sz w:val="20"/>
                <w:szCs w:val="20"/>
              </w:rPr>
            </w:pPr>
            <w:r w:rsidRPr="00B325F2">
              <w:rPr>
                <w:rFonts w:eastAsia="Calibri" w:cs="Arial"/>
                <w:sz w:val="20"/>
                <w:szCs w:val="20"/>
              </w:rPr>
              <w:t>African-American, 6.67</w:t>
            </w:r>
          </w:p>
        </w:tc>
      </w:tr>
      <w:tr w:rsidR="00B325F2" w:rsidRPr="00B325F2" w14:paraId="5FD51415" w14:textId="77777777" w:rsidTr="00D17AB8">
        <w:trPr>
          <w:trHeight w:val="300"/>
        </w:trPr>
        <w:tc>
          <w:tcPr>
            <w:tcW w:w="2605" w:type="dxa"/>
            <w:noWrap/>
            <w:vAlign w:val="center"/>
            <w:hideMark/>
          </w:tcPr>
          <w:p w14:paraId="62F919FA" w14:textId="53273C92" w:rsidR="00B325F2" w:rsidRPr="00B325F2" w:rsidRDefault="00B325F2" w:rsidP="00B325F2">
            <w:pPr>
              <w:rPr>
                <w:rFonts w:eastAsia="Calibri" w:cs="Arial"/>
                <w:sz w:val="20"/>
                <w:szCs w:val="20"/>
              </w:rPr>
            </w:pPr>
            <w:r w:rsidRPr="00B325F2">
              <w:rPr>
                <w:rFonts w:eastAsia="Calibri" w:cs="Arial"/>
                <w:sz w:val="20"/>
                <w:szCs w:val="20"/>
              </w:rPr>
              <w:t xml:space="preserve">Brooks et al. </w:t>
            </w:r>
            <w:r w:rsidRPr="00B325F2">
              <w:rPr>
                <w:rFonts w:eastAsia="Calibri" w:cs="Arial"/>
                <w:sz w:val="20"/>
                <w:szCs w:val="20"/>
              </w:rPr>
              <w:fldChar w:fldCharType="begin"/>
            </w:r>
            <w:r>
              <w:rPr>
                <w:rFonts w:eastAsia="Calibri" w:cs="Arial"/>
                <w:sz w:val="20"/>
                <w:szCs w:val="20"/>
              </w:rPr>
              <w:instrText xml:space="preserve"> ADDIN ZOTERO_ITEM CSL_CITATION {"citationID":"a2p64gv04t4","properties":{"formattedCitation":"[63]","plainCitation":"[63]"},"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[63]</w:t>
            </w:r>
            <w:r w:rsidRPr="00B325F2">
              <w:rPr>
                <w:rFonts w:eastAsia="Calibri" w:cs="Arial"/>
                <w:sz w:val="20"/>
                <w:szCs w:val="20"/>
              </w:rPr>
              <w:fldChar w:fldCharType="end"/>
            </w:r>
          </w:p>
        </w:tc>
        <w:tc>
          <w:tcPr>
            <w:tcW w:w="720" w:type="dxa"/>
            <w:vAlign w:val="center"/>
          </w:tcPr>
          <w:p w14:paraId="09666B6F"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9342C1C"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18CFD26" w14:textId="77777777" w:rsidR="00B325F2" w:rsidRPr="00B325F2" w:rsidRDefault="00B325F2" w:rsidP="00B325F2">
            <w:pPr>
              <w:jc w:val="center"/>
              <w:rPr>
                <w:rFonts w:eastAsia="Calibri" w:cs="Arial"/>
                <w:sz w:val="20"/>
                <w:szCs w:val="20"/>
              </w:rPr>
            </w:pPr>
            <w:r w:rsidRPr="00B325F2">
              <w:rPr>
                <w:rFonts w:eastAsia="Calibri" w:cs="Arial"/>
                <w:sz w:val="20"/>
                <w:szCs w:val="20"/>
              </w:rPr>
              <w:t>105</w:t>
            </w:r>
          </w:p>
        </w:tc>
        <w:tc>
          <w:tcPr>
            <w:tcW w:w="3420" w:type="dxa"/>
            <w:noWrap/>
            <w:vAlign w:val="center"/>
            <w:hideMark/>
          </w:tcPr>
          <w:p w14:paraId="38D85F84" w14:textId="77777777" w:rsidR="00B325F2" w:rsidRPr="00B325F2" w:rsidRDefault="00B325F2" w:rsidP="00B325F2">
            <w:pPr>
              <w:rPr>
                <w:rFonts w:eastAsia="Calibri" w:cs="Arial"/>
                <w:sz w:val="20"/>
                <w:szCs w:val="20"/>
              </w:rPr>
            </w:pPr>
            <w:r w:rsidRPr="00B325F2">
              <w:rPr>
                <w:rFonts w:eastAsia="Calibri" w:cs="Arial"/>
                <w:sz w:val="20"/>
                <w:szCs w:val="20"/>
              </w:rPr>
              <w:t>Caucasian, 87.62</w:t>
            </w:r>
          </w:p>
        </w:tc>
      </w:tr>
      <w:tr w:rsidR="00B325F2" w:rsidRPr="00B325F2" w14:paraId="5FEC2DA0" w14:textId="77777777" w:rsidTr="00D17AB8">
        <w:trPr>
          <w:trHeight w:val="300"/>
        </w:trPr>
        <w:tc>
          <w:tcPr>
            <w:tcW w:w="2605" w:type="dxa"/>
            <w:noWrap/>
            <w:vAlign w:val="center"/>
            <w:hideMark/>
          </w:tcPr>
          <w:p w14:paraId="0C704E43" w14:textId="2C38D8BD" w:rsidR="00B325F2" w:rsidRPr="00B325F2" w:rsidRDefault="00B325F2" w:rsidP="00B325F2">
            <w:pPr>
              <w:rPr>
                <w:rFonts w:eastAsia="Calibri" w:cs="Arial"/>
                <w:sz w:val="20"/>
                <w:szCs w:val="20"/>
              </w:rPr>
            </w:pPr>
            <w:r w:rsidRPr="00B325F2">
              <w:rPr>
                <w:rFonts w:eastAsia="Calibri" w:cs="Arial"/>
                <w:sz w:val="20"/>
                <w:szCs w:val="20"/>
              </w:rPr>
              <w:t xml:space="preserve">Brooks et al. </w:t>
            </w:r>
            <w:r w:rsidRPr="00B325F2">
              <w:rPr>
                <w:rFonts w:eastAsia="Calibri" w:cs="Arial"/>
                <w:sz w:val="20"/>
                <w:szCs w:val="20"/>
              </w:rPr>
              <w:fldChar w:fldCharType="begin"/>
            </w:r>
            <w:r>
              <w:rPr>
                <w:rFonts w:eastAsia="Calibri" w:cs="Arial"/>
                <w:sz w:val="20"/>
                <w:szCs w:val="20"/>
              </w:rPr>
              <w:instrText xml:space="preserve"> ADDIN ZOTERO_ITEM CSL_CITATION {"citationID":"ash9s113tu","properties":{"formattedCitation":"[64]","plainCitation":"[64]"},"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325F2">
              <w:rPr>
                <w:rFonts w:eastAsia="Calibri" w:cs="Arial"/>
                <w:sz w:val="20"/>
                <w:szCs w:val="20"/>
              </w:rPr>
              <w:fldChar w:fldCharType="separate"/>
            </w:r>
            <w:r w:rsidRPr="00B325F2">
              <w:rPr>
                <w:rFonts w:cs="Calibri"/>
                <w:sz w:val="20"/>
              </w:rPr>
              <w:t>[64]</w:t>
            </w:r>
            <w:r w:rsidRPr="00B325F2">
              <w:rPr>
                <w:rFonts w:eastAsia="Calibri" w:cs="Arial"/>
                <w:sz w:val="20"/>
                <w:szCs w:val="20"/>
              </w:rPr>
              <w:fldChar w:fldCharType="end"/>
            </w:r>
          </w:p>
        </w:tc>
        <w:tc>
          <w:tcPr>
            <w:tcW w:w="720" w:type="dxa"/>
            <w:vAlign w:val="center"/>
          </w:tcPr>
          <w:p w14:paraId="4B7711A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1ECAE5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FE96A24" w14:textId="77777777" w:rsidR="00B325F2" w:rsidRPr="00B325F2" w:rsidRDefault="00B325F2" w:rsidP="00B325F2">
            <w:pPr>
              <w:jc w:val="center"/>
              <w:rPr>
                <w:rFonts w:eastAsia="Calibri" w:cs="Arial"/>
                <w:sz w:val="20"/>
                <w:szCs w:val="20"/>
              </w:rPr>
            </w:pPr>
            <w:r w:rsidRPr="00B325F2">
              <w:rPr>
                <w:rFonts w:eastAsia="Calibri" w:cs="Arial"/>
                <w:sz w:val="20"/>
                <w:szCs w:val="20"/>
              </w:rPr>
              <w:t>105</w:t>
            </w:r>
          </w:p>
        </w:tc>
        <w:tc>
          <w:tcPr>
            <w:tcW w:w="3420" w:type="dxa"/>
            <w:noWrap/>
            <w:vAlign w:val="center"/>
            <w:hideMark/>
          </w:tcPr>
          <w:p w14:paraId="1899D0CE" w14:textId="77777777" w:rsidR="00B325F2" w:rsidRPr="00B325F2" w:rsidRDefault="00B325F2" w:rsidP="00B325F2">
            <w:pPr>
              <w:rPr>
                <w:rFonts w:eastAsia="Calibri" w:cs="Arial"/>
                <w:sz w:val="20"/>
                <w:szCs w:val="20"/>
              </w:rPr>
            </w:pPr>
            <w:r w:rsidRPr="00B325F2">
              <w:rPr>
                <w:rFonts w:eastAsia="Calibri" w:cs="Arial"/>
                <w:sz w:val="20"/>
                <w:szCs w:val="20"/>
              </w:rPr>
              <w:t>Caucasian, 87.62</w:t>
            </w:r>
          </w:p>
        </w:tc>
      </w:tr>
      <w:tr w:rsidR="00B325F2" w:rsidRPr="00B325F2" w14:paraId="6E008A5C" w14:textId="77777777" w:rsidTr="00D17AB8">
        <w:trPr>
          <w:trHeight w:val="300"/>
        </w:trPr>
        <w:tc>
          <w:tcPr>
            <w:tcW w:w="2605" w:type="dxa"/>
            <w:noWrap/>
            <w:vAlign w:val="center"/>
            <w:hideMark/>
          </w:tcPr>
          <w:p w14:paraId="029F3536" w14:textId="0904457F" w:rsidR="00B325F2" w:rsidRPr="00B325F2" w:rsidRDefault="00B325F2" w:rsidP="00B325F2">
            <w:pPr>
              <w:rPr>
                <w:rFonts w:eastAsia="Calibri" w:cs="Arial"/>
                <w:sz w:val="20"/>
                <w:szCs w:val="20"/>
              </w:rPr>
            </w:pPr>
            <w:r w:rsidRPr="00B325F2">
              <w:rPr>
                <w:rFonts w:eastAsia="Calibri" w:cs="Arial"/>
                <w:sz w:val="20"/>
                <w:szCs w:val="20"/>
              </w:rPr>
              <w:t xml:space="preserve">Broshek et al. </w:t>
            </w:r>
            <w:r w:rsidRPr="00B325F2">
              <w:rPr>
                <w:rFonts w:eastAsia="Calibri" w:cs="Arial"/>
                <w:sz w:val="20"/>
                <w:szCs w:val="20"/>
              </w:rPr>
              <w:fldChar w:fldCharType="begin"/>
            </w:r>
            <w:r>
              <w:rPr>
                <w:rFonts w:eastAsia="Calibri" w:cs="Arial"/>
                <w:sz w:val="20"/>
                <w:szCs w:val="20"/>
              </w:rPr>
              <w:instrText xml:space="preserve"> ADDIN ZOTERO_ITEM CSL_CITATION {"citationID":"avp2e908t1","properties":{"formattedCitation":"[39]","plainCitation":"[39]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Pr="00B325F2">
              <w:rPr>
                <w:rFonts w:eastAsia="Calibri" w:cs="Arial"/>
                <w:sz w:val="20"/>
                <w:szCs w:val="20"/>
              </w:rPr>
              <w:fldChar w:fldCharType="separate"/>
            </w:r>
            <w:r w:rsidRPr="00B325F2">
              <w:rPr>
                <w:rFonts w:cs="Calibri"/>
                <w:sz w:val="20"/>
              </w:rPr>
              <w:t>[39]</w:t>
            </w:r>
            <w:r w:rsidRPr="00B325F2">
              <w:rPr>
                <w:rFonts w:eastAsia="Calibri" w:cs="Arial"/>
                <w:sz w:val="20"/>
                <w:szCs w:val="20"/>
              </w:rPr>
              <w:fldChar w:fldCharType="end"/>
            </w:r>
          </w:p>
        </w:tc>
        <w:tc>
          <w:tcPr>
            <w:tcW w:w="720" w:type="dxa"/>
            <w:vAlign w:val="center"/>
          </w:tcPr>
          <w:p w14:paraId="30C9032D"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2A8BB5C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C9A1BB" w14:textId="77777777" w:rsidR="00B325F2" w:rsidRPr="00B325F2" w:rsidRDefault="00B325F2" w:rsidP="00B325F2">
            <w:pPr>
              <w:jc w:val="center"/>
              <w:rPr>
                <w:rFonts w:eastAsia="Calibri" w:cs="Arial"/>
                <w:sz w:val="20"/>
                <w:szCs w:val="20"/>
              </w:rPr>
            </w:pPr>
            <w:r w:rsidRPr="00B325F2">
              <w:rPr>
                <w:rFonts w:eastAsia="Calibri" w:cs="Arial"/>
                <w:sz w:val="20"/>
                <w:szCs w:val="20"/>
              </w:rPr>
              <w:t>131</w:t>
            </w:r>
          </w:p>
        </w:tc>
        <w:tc>
          <w:tcPr>
            <w:tcW w:w="3420" w:type="dxa"/>
            <w:noWrap/>
            <w:vAlign w:val="center"/>
            <w:hideMark/>
          </w:tcPr>
          <w:p w14:paraId="6E4E683C" w14:textId="77777777" w:rsidR="00B325F2" w:rsidRPr="00B325F2" w:rsidRDefault="00B325F2" w:rsidP="00B325F2">
            <w:pPr>
              <w:rPr>
                <w:rFonts w:eastAsia="Calibri" w:cs="Arial"/>
                <w:sz w:val="20"/>
                <w:szCs w:val="20"/>
              </w:rPr>
            </w:pPr>
            <w:r w:rsidRPr="00B325F2">
              <w:rPr>
                <w:rFonts w:eastAsia="Calibri" w:cs="Arial"/>
                <w:sz w:val="20"/>
                <w:szCs w:val="20"/>
              </w:rPr>
              <w:t>Caucasian, 68.7</w:t>
            </w:r>
          </w:p>
          <w:p w14:paraId="5101B5D0" w14:textId="77777777" w:rsidR="00B325F2" w:rsidRPr="00B325F2" w:rsidRDefault="00B325F2" w:rsidP="00B325F2">
            <w:pPr>
              <w:rPr>
                <w:rFonts w:eastAsia="Calibri" w:cs="Arial"/>
                <w:sz w:val="20"/>
                <w:szCs w:val="20"/>
              </w:rPr>
            </w:pPr>
            <w:r w:rsidRPr="00B325F2">
              <w:rPr>
                <w:rFonts w:eastAsia="Calibri" w:cs="Arial"/>
                <w:sz w:val="20"/>
                <w:szCs w:val="20"/>
              </w:rPr>
              <w:t>African-American, 22.9</w:t>
            </w:r>
          </w:p>
          <w:p w14:paraId="49A8DBAE" w14:textId="77777777" w:rsidR="00B325F2" w:rsidRPr="00B325F2" w:rsidRDefault="00B325F2" w:rsidP="00B325F2">
            <w:pPr>
              <w:rPr>
                <w:rFonts w:eastAsia="Calibri" w:cs="Arial"/>
                <w:sz w:val="20"/>
                <w:szCs w:val="20"/>
              </w:rPr>
            </w:pPr>
            <w:r w:rsidRPr="00B325F2">
              <w:rPr>
                <w:rFonts w:eastAsia="Calibri" w:cs="Arial"/>
                <w:sz w:val="20"/>
                <w:szCs w:val="20"/>
              </w:rPr>
              <w:t>Other, 7.63</w:t>
            </w:r>
          </w:p>
        </w:tc>
      </w:tr>
      <w:tr w:rsidR="00B325F2" w:rsidRPr="00B325F2" w14:paraId="3AFDB103" w14:textId="77777777" w:rsidTr="00D17AB8">
        <w:trPr>
          <w:trHeight w:val="300"/>
        </w:trPr>
        <w:tc>
          <w:tcPr>
            <w:tcW w:w="2605" w:type="dxa"/>
            <w:noWrap/>
            <w:vAlign w:val="center"/>
            <w:hideMark/>
          </w:tcPr>
          <w:p w14:paraId="25C8D7B2" w14:textId="4A3C3CC7" w:rsidR="00B325F2" w:rsidRPr="00B325F2" w:rsidRDefault="00B325F2" w:rsidP="00B325F2">
            <w:pPr>
              <w:rPr>
                <w:rFonts w:eastAsia="Calibri" w:cs="Arial"/>
                <w:sz w:val="20"/>
                <w:szCs w:val="20"/>
              </w:rPr>
            </w:pPr>
            <w:r w:rsidRPr="00B325F2">
              <w:rPr>
                <w:rFonts w:eastAsia="Calibri" w:cs="Arial"/>
                <w:sz w:val="20"/>
                <w:szCs w:val="20"/>
              </w:rPr>
              <w:t xml:space="preserve">Clark et al. </w:t>
            </w:r>
            <w:r w:rsidRPr="00B325F2">
              <w:rPr>
                <w:rFonts w:eastAsia="Calibri" w:cs="Arial"/>
                <w:sz w:val="20"/>
                <w:szCs w:val="20"/>
              </w:rPr>
              <w:fldChar w:fldCharType="begin"/>
            </w:r>
            <w:r>
              <w:rPr>
                <w:rFonts w:eastAsia="Calibri" w:cs="Arial"/>
                <w:sz w:val="20"/>
                <w:szCs w:val="20"/>
              </w:rPr>
              <w:instrText xml:space="preserve"> ADDIN ZOTERO_ITEM CSL_CITATION {"citationID":"a2k8vjm25lj","properties":{"formattedCitation":"[65]","plainCitation":"[65]"},"citationItems":[{"id":5303,"uris":["http://zotero.org/users/1562642/items/7MQDSZ6K"],"uri":["http://zotero.org/users/1562642/items/7MQDSZ6K"],"itemData":{"id":5303,"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[65]</w:t>
            </w:r>
            <w:r w:rsidRPr="00B325F2">
              <w:rPr>
                <w:rFonts w:eastAsia="Calibri" w:cs="Arial"/>
                <w:sz w:val="20"/>
                <w:szCs w:val="20"/>
              </w:rPr>
              <w:fldChar w:fldCharType="end"/>
            </w:r>
          </w:p>
        </w:tc>
        <w:tc>
          <w:tcPr>
            <w:tcW w:w="720" w:type="dxa"/>
            <w:vAlign w:val="center"/>
          </w:tcPr>
          <w:p w14:paraId="25078D4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2DC3867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109E9AE" w14:textId="77777777" w:rsidR="00B325F2" w:rsidRPr="00B325F2" w:rsidRDefault="00B325F2" w:rsidP="00B325F2">
            <w:pPr>
              <w:jc w:val="center"/>
              <w:rPr>
                <w:rFonts w:eastAsia="Calibri" w:cs="Arial"/>
                <w:sz w:val="20"/>
                <w:szCs w:val="20"/>
              </w:rPr>
            </w:pPr>
            <w:r w:rsidRPr="00B325F2">
              <w:rPr>
                <w:rFonts w:eastAsia="Calibri" w:cs="Arial"/>
                <w:sz w:val="20"/>
                <w:szCs w:val="20"/>
              </w:rPr>
              <w:t>79</w:t>
            </w:r>
          </w:p>
        </w:tc>
        <w:tc>
          <w:tcPr>
            <w:tcW w:w="3420" w:type="dxa"/>
            <w:noWrap/>
            <w:vAlign w:val="center"/>
            <w:hideMark/>
          </w:tcPr>
          <w:p w14:paraId="34569460" w14:textId="77777777" w:rsidR="00B325F2" w:rsidRPr="00B325F2" w:rsidRDefault="00B325F2" w:rsidP="00B325F2">
            <w:pPr>
              <w:rPr>
                <w:rFonts w:eastAsia="Calibri" w:cs="Arial"/>
                <w:sz w:val="20"/>
                <w:szCs w:val="20"/>
              </w:rPr>
            </w:pPr>
            <w:r w:rsidRPr="00B325F2">
              <w:rPr>
                <w:rFonts w:eastAsia="Calibri" w:cs="Arial"/>
                <w:sz w:val="20"/>
                <w:szCs w:val="20"/>
              </w:rPr>
              <w:t>Caucasian, 56.96</w:t>
            </w:r>
          </w:p>
          <w:p w14:paraId="7886EA62" w14:textId="77777777" w:rsidR="00B325F2" w:rsidRPr="00B325F2" w:rsidRDefault="00B325F2" w:rsidP="00B325F2">
            <w:pPr>
              <w:rPr>
                <w:rFonts w:eastAsia="Calibri" w:cs="Arial"/>
                <w:sz w:val="20"/>
                <w:szCs w:val="20"/>
              </w:rPr>
            </w:pPr>
            <w:r w:rsidRPr="00B325F2">
              <w:rPr>
                <w:rFonts w:eastAsia="Calibri" w:cs="Arial"/>
                <w:sz w:val="20"/>
                <w:szCs w:val="20"/>
              </w:rPr>
              <w:t>Hispanic, 21.52</w:t>
            </w:r>
          </w:p>
          <w:p w14:paraId="6ADAA4B0" w14:textId="77777777" w:rsidR="00B325F2" w:rsidRPr="00B325F2" w:rsidRDefault="00B325F2" w:rsidP="00B325F2">
            <w:pPr>
              <w:rPr>
                <w:rFonts w:eastAsia="Calibri" w:cs="Arial"/>
                <w:sz w:val="20"/>
                <w:szCs w:val="20"/>
              </w:rPr>
            </w:pPr>
            <w:r w:rsidRPr="00B325F2">
              <w:rPr>
                <w:rFonts w:eastAsia="Calibri" w:cs="Arial"/>
                <w:sz w:val="20"/>
                <w:szCs w:val="20"/>
              </w:rPr>
              <w:t>African-American, 7.59</w:t>
            </w:r>
          </w:p>
          <w:p w14:paraId="60ECF423" w14:textId="77777777" w:rsidR="00B325F2" w:rsidRPr="00B325F2" w:rsidRDefault="00B325F2" w:rsidP="00B325F2">
            <w:pPr>
              <w:rPr>
                <w:rFonts w:eastAsia="Calibri" w:cs="Arial"/>
                <w:sz w:val="20"/>
                <w:szCs w:val="20"/>
              </w:rPr>
            </w:pPr>
            <w:r w:rsidRPr="00B325F2">
              <w:rPr>
                <w:rFonts w:eastAsia="Calibri" w:cs="Arial"/>
                <w:sz w:val="20"/>
                <w:szCs w:val="20"/>
              </w:rPr>
              <w:t>Other, 7.59</w:t>
            </w:r>
          </w:p>
          <w:p w14:paraId="7D5EDAD2" w14:textId="77777777" w:rsidR="00B325F2" w:rsidRPr="00B325F2" w:rsidRDefault="00B325F2" w:rsidP="00B325F2">
            <w:pPr>
              <w:rPr>
                <w:rFonts w:eastAsia="Calibri" w:cs="Arial"/>
                <w:sz w:val="20"/>
                <w:szCs w:val="20"/>
              </w:rPr>
            </w:pPr>
            <w:r w:rsidRPr="00B325F2">
              <w:rPr>
                <w:rFonts w:eastAsia="Calibri" w:cs="Arial"/>
                <w:sz w:val="20"/>
                <w:szCs w:val="20"/>
              </w:rPr>
              <w:t>Asian, 6.33</w:t>
            </w:r>
          </w:p>
        </w:tc>
      </w:tr>
      <w:tr w:rsidR="00B325F2" w:rsidRPr="00B325F2" w14:paraId="633329D0" w14:textId="77777777" w:rsidTr="00D17AB8">
        <w:trPr>
          <w:trHeight w:val="300"/>
        </w:trPr>
        <w:tc>
          <w:tcPr>
            <w:tcW w:w="2605" w:type="dxa"/>
            <w:noWrap/>
            <w:vAlign w:val="center"/>
            <w:hideMark/>
          </w:tcPr>
          <w:p w14:paraId="317C8A58" w14:textId="1C306654" w:rsidR="00B325F2" w:rsidRPr="00B325F2" w:rsidRDefault="00B325F2" w:rsidP="00B325F2">
            <w:pPr>
              <w:rPr>
                <w:rFonts w:eastAsia="Calibri" w:cs="Arial"/>
                <w:sz w:val="20"/>
                <w:szCs w:val="20"/>
              </w:rPr>
            </w:pPr>
            <w:r w:rsidRPr="00B325F2">
              <w:rPr>
                <w:rFonts w:eastAsia="Calibri" w:cs="Arial"/>
                <w:sz w:val="20"/>
                <w:szCs w:val="20"/>
              </w:rPr>
              <w:t xml:space="preserve">Classen et al. </w:t>
            </w:r>
            <w:r w:rsidRPr="00B325F2">
              <w:rPr>
                <w:rFonts w:eastAsia="Calibri" w:cs="Arial"/>
                <w:sz w:val="20"/>
                <w:szCs w:val="20"/>
              </w:rPr>
              <w:fldChar w:fldCharType="begin"/>
            </w:r>
            <w:r>
              <w:rPr>
                <w:rFonts w:eastAsia="Calibri" w:cs="Arial"/>
                <w:sz w:val="20"/>
                <w:szCs w:val="20"/>
              </w:rPr>
              <w:instrText xml:space="preserve"> ADDIN ZOTERO_ITEM CSL_CITATION {"citationID":"a27t9s9puhk","properties":{"formattedCitation":"[66]","plainCitation":"[66]"},"citationItems":[{"id":5065,"uris":["http://zotero.org/users/1562642/items/P6W94589"],"uri":["http://zotero.org/users/1562642/items/P6W94589"],"itemData":{"id":5065,"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sidRPr="00B325F2">
              <w:rPr>
                <w:rFonts w:eastAsia="Calibri" w:cs="Arial"/>
                <w:sz w:val="20"/>
                <w:szCs w:val="20"/>
              </w:rPr>
              <w:fldChar w:fldCharType="separate"/>
            </w:r>
            <w:r w:rsidRPr="00B325F2">
              <w:rPr>
                <w:rFonts w:cs="Calibri"/>
                <w:sz w:val="20"/>
              </w:rPr>
              <w:t>[66]</w:t>
            </w:r>
            <w:r w:rsidRPr="00B325F2">
              <w:rPr>
                <w:rFonts w:eastAsia="Calibri" w:cs="Arial"/>
                <w:sz w:val="20"/>
                <w:szCs w:val="20"/>
              </w:rPr>
              <w:fldChar w:fldCharType="end"/>
            </w:r>
          </w:p>
        </w:tc>
        <w:tc>
          <w:tcPr>
            <w:tcW w:w="720" w:type="dxa"/>
            <w:vAlign w:val="center"/>
          </w:tcPr>
          <w:p w14:paraId="11D42C09"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13AA157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F070312"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4B0DBF40" w14:textId="77777777" w:rsidR="00B325F2" w:rsidRPr="00B325F2" w:rsidRDefault="00B325F2" w:rsidP="00B325F2">
            <w:pPr>
              <w:rPr>
                <w:rFonts w:eastAsia="Calibri" w:cs="Arial"/>
                <w:sz w:val="20"/>
                <w:szCs w:val="20"/>
              </w:rPr>
            </w:pPr>
            <w:r w:rsidRPr="00B325F2">
              <w:rPr>
                <w:rFonts w:eastAsia="Calibri" w:cs="Arial"/>
                <w:sz w:val="20"/>
                <w:szCs w:val="20"/>
              </w:rPr>
              <w:t>White, 68.42</w:t>
            </w:r>
          </w:p>
          <w:p w14:paraId="696EE1E0" w14:textId="77777777" w:rsidR="00B325F2" w:rsidRPr="00B325F2" w:rsidRDefault="00B325F2" w:rsidP="00B325F2">
            <w:pPr>
              <w:rPr>
                <w:rFonts w:eastAsia="Calibri" w:cs="Arial"/>
                <w:sz w:val="20"/>
                <w:szCs w:val="20"/>
              </w:rPr>
            </w:pPr>
            <w:r w:rsidRPr="00B325F2">
              <w:rPr>
                <w:rFonts w:eastAsia="Calibri" w:cs="Arial"/>
                <w:sz w:val="20"/>
                <w:szCs w:val="20"/>
              </w:rPr>
              <w:t>Other, 28.95</w:t>
            </w:r>
          </w:p>
          <w:p w14:paraId="5DDC303B" w14:textId="77777777" w:rsidR="00B325F2" w:rsidRPr="00B325F2" w:rsidRDefault="00B325F2" w:rsidP="00B325F2">
            <w:pPr>
              <w:rPr>
                <w:rFonts w:eastAsia="Calibri" w:cs="Arial"/>
                <w:sz w:val="20"/>
                <w:szCs w:val="20"/>
              </w:rPr>
            </w:pPr>
            <w:r w:rsidRPr="00B325F2">
              <w:rPr>
                <w:rFonts w:eastAsia="Calibri" w:cs="Arial"/>
                <w:sz w:val="20"/>
                <w:szCs w:val="20"/>
              </w:rPr>
              <w:t>Missing, 2.63</w:t>
            </w:r>
          </w:p>
        </w:tc>
      </w:tr>
      <w:tr w:rsidR="00B325F2" w:rsidRPr="00B325F2" w14:paraId="559F053F" w14:textId="77777777" w:rsidTr="00D17AB8">
        <w:trPr>
          <w:trHeight w:val="300"/>
        </w:trPr>
        <w:tc>
          <w:tcPr>
            <w:tcW w:w="2605" w:type="dxa"/>
            <w:noWrap/>
            <w:vAlign w:val="center"/>
            <w:hideMark/>
          </w:tcPr>
          <w:p w14:paraId="3CD7FD5C" w14:textId="16C898BA" w:rsidR="00B325F2" w:rsidRPr="00B325F2" w:rsidRDefault="00B325F2" w:rsidP="00B325F2">
            <w:pPr>
              <w:rPr>
                <w:rFonts w:eastAsia="Calibri" w:cs="Arial"/>
                <w:sz w:val="20"/>
                <w:szCs w:val="20"/>
              </w:rPr>
            </w:pPr>
            <w:r w:rsidRPr="00B325F2">
              <w:rPr>
                <w:rFonts w:eastAsia="Calibri" w:cs="Arial"/>
                <w:sz w:val="20"/>
                <w:szCs w:val="20"/>
              </w:rPr>
              <w:t xml:space="preserve">Cole et al. </w:t>
            </w:r>
            <w:r w:rsidRPr="00B325F2">
              <w:rPr>
                <w:rFonts w:eastAsia="Calibri" w:cs="Arial"/>
                <w:sz w:val="20"/>
                <w:szCs w:val="20"/>
              </w:rPr>
              <w:fldChar w:fldCharType="begin"/>
            </w:r>
            <w:r>
              <w:rPr>
                <w:rFonts w:eastAsia="Calibri" w:cs="Arial"/>
                <w:sz w:val="20"/>
                <w:szCs w:val="20"/>
              </w:rPr>
              <w:instrText xml:space="preserve"> ADDIN ZOTERO_ITEM CSL_CITATION {"citationID":"a136u7dtdfm","properties":{"formattedCitation":"[35]","plainCitation":"[35]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[35]</w:t>
            </w:r>
            <w:r w:rsidRPr="00B325F2">
              <w:rPr>
                <w:rFonts w:eastAsia="Calibri" w:cs="Arial"/>
                <w:sz w:val="20"/>
                <w:szCs w:val="20"/>
              </w:rPr>
              <w:fldChar w:fldCharType="end"/>
            </w:r>
          </w:p>
        </w:tc>
        <w:tc>
          <w:tcPr>
            <w:tcW w:w="720" w:type="dxa"/>
            <w:vAlign w:val="center"/>
          </w:tcPr>
          <w:p w14:paraId="451F825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4D9491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D58AE9" w14:textId="77777777" w:rsidR="00B325F2" w:rsidRPr="00B325F2" w:rsidRDefault="00B325F2" w:rsidP="00B325F2">
            <w:pPr>
              <w:jc w:val="center"/>
              <w:rPr>
                <w:rFonts w:eastAsia="Calibri" w:cs="Arial"/>
                <w:sz w:val="20"/>
                <w:szCs w:val="20"/>
              </w:rPr>
            </w:pPr>
            <w:r w:rsidRPr="00B325F2">
              <w:rPr>
                <w:rFonts w:eastAsia="Calibri" w:cs="Arial"/>
                <w:sz w:val="20"/>
                <w:szCs w:val="20"/>
              </w:rPr>
              <w:t>419</w:t>
            </w:r>
          </w:p>
        </w:tc>
        <w:tc>
          <w:tcPr>
            <w:tcW w:w="3420" w:type="dxa"/>
            <w:noWrap/>
            <w:vAlign w:val="center"/>
            <w:hideMark/>
          </w:tcPr>
          <w:p w14:paraId="613EF624" w14:textId="77777777" w:rsidR="00B325F2" w:rsidRPr="00B325F2" w:rsidRDefault="00B325F2" w:rsidP="00B325F2">
            <w:pPr>
              <w:rPr>
                <w:rFonts w:eastAsia="Calibri" w:cs="Arial"/>
                <w:sz w:val="20"/>
                <w:szCs w:val="20"/>
              </w:rPr>
            </w:pPr>
            <w:r w:rsidRPr="00B325F2">
              <w:rPr>
                <w:rFonts w:eastAsia="Calibri" w:cs="Arial"/>
                <w:sz w:val="20"/>
                <w:szCs w:val="20"/>
              </w:rPr>
              <w:t>Caucasian, 60.14</w:t>
            </w:r>
          </w:p>
          <w:p w14:paraId="4775B9B1" w14:textId="77777777" w:rsidR="00B325F2" w:rsidRPr="00B325F2" w:rsidRDefault="00B325F2" w:rsidP="00B325F2">
            <w:pPr>
              <w:rPr>
                <w:rFonts w:eastAsia="Calibri" w:cs="Arial"/>
                <w:sz w:val="20"/>
                <w:szCs w:val="20"/>
              </w:rPr>
            </w:pPr>
            <w:r w:rsidRPr="00B325F2">
              <w:rPr>
                <w:rFonts w:eastAsia="Calibri" w:cs="Arial"/>
                <w:sz w:val="20"/>
                <w:szCs w:val="20"/>
              </w:rPr>
              <w:t>African-American, 17.42</w:t>
            </w:r>
          </w:p>
          <w:p w14:paraId="0A618363" w14:textId="77777777" w:rsidR="00B325F2" w:rsidRPr="00B325F2" w:rsidRDefault="00B325F2" w:rsidP="00B325F2">
            <w:pPr>
              <w:rPr>
                <w:rFonts w:eastAsia="Calibri" w:cs="Arial"/>
                <w:sz w:val="20"/>
                <w:szCs w:val="20"/>
              </w:rPr>
            </w:pPr>
            <w:r w:rsidRPr="00B325F2">
              <w:rPr>
                <w:rFonts w:eastAsia="Calibri" w:cs="Arial"/>
                <w:sz w:val="20"/>
                <w:szCs w:val="20"/>
              </w:rPr>
              <w:t>Latino, 12.89</w:t>
            </w:r>
          </w:p>
          <w:p w14:paraId="59FA1666" w14:textId="77777777" w:rsidR="00B325F2" w:rsidRPr="00B325F2" w:rsidRDefault="00B325F2" w:rsidP="00B325F2">
            <w:pPr>
              <w:rPr>
                <w:rFonts w:eastAsia="Calibri" w:cs="Arial"/>
                <w:sz w:val="20"/>
                <w:szCs w:val="20"/>
              </w:rPr>
            </w:pPr>
            <w:r w:rsidRPr="00B325F2">
              <w:rPr>
                <w:rFonts w:eastAsia="Calibri" w:cs="Arial"/>
                <w:sz w:val="20"/>
                <w:szCs w:val="20"/>
              </w:rPr>
              <w:t>Other, 6.44</w:t>
            </w:r>
          </w:p>
          <w:p w14:paraId="6A3A320D" w14:textId="77777777" w:rsidR="00B325F2" w:rsidRPr="00B325F2" w:rsidRDefault="00B325F2" w:rsidP="00B325F2">
            <w:pPr>
              <w:rPr>
                <w:rFonts w:eastAsia="Calibri" w:cs="Arial"/>
                <w:sz w:val="20"/>
                <w:szCs w:val="20"/>
              </w:rPr>
            </w:pPr>
            <w:r w:rsidRPr="00B325F2">
              <w:rPr>
                <w:rFonts w:eastAsia="Calibri" w:cs="Arial"/>
                <w:sz w:val="20"/>
                <w:szCs w:val="20"/>
              </w:rPr>
              <w:t>Asian, 2.15</w:t>
            </w:r>
          </w:p>
        </w:tc>
      </w:tr>
      <w:tr w:rsidR="00B325F2" w:rsidRPr="00B325F2" w14:paraId="3640253C" w14:textId="77777777" w:rsidTr="00D17AB8">
        <w:trPr>
          <w:trHeight w:val="300"/>
        </w:trPr>
        <w:tc>
          <w:tcPr>
            <w:tcW w:w="2605" w:type="dxa"/>
            <w:noWrap/>
            <w:vAlign w:val="center"/>
            <w:hideMark/>
          </w:tcPr>
          <w:p w14:paraId="50992AA3" w14:textId="3AE9DC24" w:rsidR="00B325F2" w:rsidRPr="00B325F2" w:rsidRDefault="00B325F2" w:rsidP="00B325F2">
            <w:pPr>
              <w:rPr>
                <w:rFonts w:eastAsia="Calibri" w:cs="Arial"/>
                <w:sz w:val="20"/>
                <w:szCs w:val="20"/>
              </w:rPr>
            </w:pPr>
            <w:r w:rsidRPr="00B325F2">
              <w:rPr>
                <w:rFonts w:eastAsia="Calibri" w:cs="Arial"/>
                <w:sz w:val="20"/>
                <w:szCs w:val="20"/>
              </w:rPr>
              <w:t xml:space="preserve">Cole et al. </w:t>
            </w:r>
            <w:r w:rsidRPr="00B325F2">
              <w:rPr>
                <w:rFonts w:eastAsia="Calibri" w:cs="Arial"/>
                <w:sz w:val="20"/>
                <w:szCs w:val="20"/>
              </w:rPr>
              <w:fldChar w:fldCharType="begin"/>
            </w:r>
            <w:r>
              <w:rPr>
                <w:rFonts w:eastAsia="Calibri" w:cs="Arial"/>
                <w:sz w:val="20"/>
                <w:szCs w:val="20"/>
              </w:rPr>
              <w:instrText xml:space="preserve"> ADDIN ZOTERO_ITEM CSL_CITATION {"citationID":"a10p9bdc7ro","properties":{"formattedCitation":"[67]","plainCitation":"[67]"},"citationItems":[{"id":4630,"uris":["http://zotero.org/users/1562642/items/KGNSSCNI"],"uri":["http://zotero.org/users/1562642/items/KGNSSCNI"],"itemData":{"id":4630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sidRPr="00B325F2">
              <w:rPr>
                <w:rFonts w:eastAsia="Calibri" w:cs="Arial"/>
                <w:sz w:val="20"/>
                <w:szCs w:val="20"/>
              </w:rPr>
              <w:fldChar w:fldCharType="separate"/>
            </w:r>
            <w:r w:rsidRPr="00B325F2">
              <w:rPr>
                <w:rFonts w:cs="Calibri"/>
                <w:sz w:val="20"/>
              </w:rPr>
              <w:t>[67]</w:t>
            </w:r>
            <w:r w:rsidRPr="00B325F2">
              <w:rPr>
                <w:rFonts w:eastAsia="Calibri" w:cs="Arial"/>
                <w:sz w:val="20"/>
                <w:szCs w:val="20"/>
              </w:rPr>
              <w:fldChar w:fldCharType="end"/>
            </w:r>
          </w:p>
        </w:tc>
        <w:tc>
          <w:tcPr>
            <w:tcW w:w="720" w:type="dxa"/>
            <w:vAlign w:val="center"/>
          </w:tcPr>
          <w:p w14:paraId="1F05868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3205F42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746E96"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3420" w:type="dxa"/>
            <w:noWrap/>
            <w:vAlign w:val="center"/>
            <w:hideMark/>
          </w:tcPr>
          <w:p w14:paraId="72C331FA" w14:textId="77777777" w:rsidR="00B325F2" w:rsidRPr="00B325F2" w:rsidRDefault="00B325F2" w:rsidP="00B325F2">
            <w:pPr>
              <w:rPr>
                <w:rFonts w:eastAsia="Calibri" w:cs="Arial"/>
                <w:sz w:val="20"/>
                <w:szCs w:val="20"/>
              </w:rPr>
            </w:pPr>
            <w:r w:rsidRPr="00B325F2">
              <w:rPr>
                <w:rFonts w:eastAsia="Calibri" w:cs="Arial"/>
                <w:sz w:val="20"/>
                <w:szCs w:val="20"/>
              </w:rPr>
              <w:t>African-American, 44.44</w:t>
            </w:r>
          </w:p>
          <w:p w14:paraId="45613A95" w14:textId="77777777" w:rsidR="00B325F2" w:rsidRPr="00B325F2" w:rsidRDefault="00B325F2" w:rsidP="00B325F2">
            <w:pPr>
              <w:rPr>
                <w:rFonts w:eastAsia="Calibri" w:cs="Arial"/>
                <w:sz w:val="20"/>
                <w:szCs w:val="20"/>
              </w:rPr>
            </w:pPr>
            <w:r w:rsidRPr="00B325F2">
              <w:rPr>
                <w:rFonts w:eastAsia="Calibri" w:cs="Arial"/>
                <w:sz w:val="20"/>
                <w:szCs w:val="20"/>
              </w:rPr>
              <w:t>White (non-Hispanic), 33.33</w:t>
            </w:r>
          </w:p>
          <w:p w14:paraId="3E113C39" w14:textId="77777777" w:rsidR="00B325F2" w:rsidRPr="00B325F2" w:rsidRDefault="00B325F2" w:rsidP="00B325F2">
            <w:pPr>
              <w:rPr>
                <w:rFonts w:eastAsia="Calibri" w:cs="Arial"/>
                <w:sz w:val="20"/>
                <w:szCs w:val="20"/>
              </w:rPr>
            </w:pPr>
            <w:r w:rsidRPr="00B325F2">
              <w:rPr>
                <w:rFonts w:eastAsia="Calibri" w:cs="Arial"/>
                <w:sz w:val="20"/>
                <w:szCs w:val="20"/>
              </w:rPr>
              <w:t>Hispanic or Latino, 22.22</w:t>
            </w:r>
          </w:p>
        </w:tc>
      </w:tr>
      <w:tr w:rsidR="00B325F2" w:rsidRPr="00B325F2" w14:paraId="52E29855" w14:textId="77777777" w:rsidTr="00D17AB8">
        <w:trPr>
          <w:trHeight w:val="300"/>
        </w:trPr>
        <w:tc>
          <w:tcPr>
            <w:tcW w:w="2605" w:type="dxa"/>
            <w:noWrap/>
            <w:vAlign w:val="center"/>
            <w:hideMark/>
          </w:tcPr>
          <w:p w14:paraId="55E1300F" w14:textId="3EB5AB4B" w:rsidR="00B325F2" w:rsidRPr="00B325F2" w:rsidRDefault="00B325F2" w:rsidP="00B325F2">
            <w:pPr>
              <w:rPr>
                <w:rFonts w:eastAsia="Calibri" w:cs="Arial"/>
                <w:sz w:val="20"/>
                <w:szCs w:val="20"/>
              </w:rPr>
            </w:pPr>
            <w:r w:rsidRPr="00B325F2">
              <w:rPr>
                <w:rFonts w:eastAsia="Calibri" w:cs="Arial"/>
                <w:sz w:val="20"/>
                <w:szCs w:val="20"/>
              </w:rPr>
              <w:t xml:space="preserve">Collins et al. </w:t>
            </w:r>
            <w:r w:rsidRPr="00B325F2">
              <w:rPr>
                <w:rFonts w:eastAsia="Calibri" w:cs="Arial"/>
                <w:sz w:val="20"/>
                <w:szCs w:val="20"/>
              </w:rPr>
              <w:fldChar w:fldCharType="begin"/>
            </w:r>
            <w:r>
              <w:rPr>
                <w:rFonts w:eastAsia="Calibri" w:cs="Arial"/>
                <w:sz w:val="20"/>
                <w:szCs w:val="20"/>
              </w:rPr>
              <w:instrText xml:space="preserve"> ADDIN ZOTERO_ITEM CSL_CITATION {"citationID":"a1k8jqov22b","properties":{"formattedCitation":"[11]","plainCitation":"[11]"},"citationItems":[{"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sidRPr="00B325F2">
              <w:rPr>
                <w:rFonts w:eastAsia="Calibri" w:cs="Arial"/>
                <w:sz w:val="20"/>
                <w:szCs w:val="20"/>
              </w:rPr>
              <w:fldChar w:fldCharType="separate"/>
            </w:r>
            <w:r w:rsidRPr="00B325F2">
              <w:rPr>
                <w:rFonts w:cs="Calibri"/>
                <w:sz w:val="20"/>
              </w:rPr>
              <w:t>[11]</w:t>
            </w:r>
            <w:r w:rsidRPr="00B325F2">
              <w:rPr>
                <w:rFonts w:eastAsia="Calibri" w:cs="Arial"/>
                <w:sz w:val="20"/>
                <w:szCs w:val="20"/>
              </w:rPr>
              <w:fldChar w:fldCharType="end"/>
            </w:r>
          </w:p>
        </w:tc>
        <w:tc>
          <w:tcPr>
            <w:tcW w:w="720" w:type="dxa"/>
            <w:vAlign w:val="center"/>
          </w:tcPr>
          <w:p w14:paraId="3AFD914E"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CBC3FB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E53C47" w14:textId="77777777" w:rsidR="00B325F2" w:rsidRPr="00B325F2" w:rsidRDefault="00B325F2" w:rsidP="00B325F2">
            <w:pPr>
              <w:jc w:val="center"/>
              <w:rPr>
                <w:rFonts w:eastAsia="Calibri" w:cs="Arial"/>
                <w:sz w:val="20"/>
                <w:szCs w:val="20"/>
              </w:rPr>
            </w:pPr>
            <w:r w:rsidRPr="00B325F2">
              <w:rPr>
                <w:rFonts w:eastAsia="Calibri" w:cs="Arial"/>
                <w:sz w:val="20"/>
                <w:szCs w:val="20"/>
              </w:rPr>
              <w:t>393</w:t>
            </w:r>
          </w:p>
        </w:tc>
        <w:tc>
          <w:tcPr>
            <w:tcW w:w="3420" w:type="dxa"/>
            <w:noWrap/>
            <w:vAlign w:val="center"/>
            <w:hideMark/>
          </w:tcPr>
          <w:p w14:paraId="11463FBF" w14:textId="77777777" w:rsidR="00B325F2" w:rsidRPr="00B325F2" w:rsidRDefault="00B325F2" w:rsidP="00B325F2">
            <w:pPr>
              <w:rPr>
                <w:rFonts w:eastAsia="Calibri" w:cs="Arial"/>
                <w:sz w:val="20"/>
                <w:szCs w:val="20"/>
              </w:rPr>
            </w:pPr>
            <w:r w:rsidRPr="00B325F2">
              <w:rPr>
                <w:rFonts w:eastAsia="Calibri" w:cs="Arial"/>
                <w:sz w:val="20"/>
                <w:szCs w:val="20"/>
              </w:rPr>
              <w:t>European American, 48.09</w:t>
            </w:r>
          </w:p>
          <w:p w14:paraId="4F082E98" w14:textId="77777777" w:rsidR="00B325F2" w:rsidRPr="00B325F2" w:rsidRDefault="00B325F2" w:rsidP="00B325F2">
            <w:pPr>
              <w:rPr>
                <w:rFonts w:eastAsia="Calibri" w:cs="Arial"/>
                <w:sz w:val="20"/>
                <w:szCs w:val="20"/>
              </w:rPr>
            </w:pPr>
            <w:r w:rsidRPr="00B325F2">
              <w:rPr>
                <w:rFonts w:eastAsia="Calibri" w:cs="Arial"/>
                <w:sz w:val="20"/>
                <w:szCs w:val="20"/>
              </w:rPr>
              <w:t>African-American, 46.06</w:t>
            </w:r>
          </w:p>
          <w:p w14:paraId="07F05D81" w14:textId="77777777" w:rsidR="00B325F2" w:rsidRPr="00B325F2" w:rsidRDefault="00B325F2" w:rsidP="00B325F2">
            <w:pPr>
              <w:rPr>
                <w:rFonts w:eastAsia="Calibri" w:cs="Arial"/>
                <w:sz w:val="20"/>
                <w:szCs w:val="20"/>
              </w:rPr>
            </w:pPr>
            <w:r w:rsidRPr="00B325F2">
              <w:rPr>
                <w:rFonts w:eastAsia="Calibri" w:cs="Arial"/>
                <w:sz w:val="20"/>
                <w:szCs w:val="20"/>
              </w:rPr>
              <w:t>Polynesian American, 4.07</w:t>
            </w:r>
          </w:p>
          <w:p w14:paraId="2B3FE100" w14:textId="77777777" w:rsidR="00B325F2" w:rsidRPr="00B325F2" w:rsidRDefault="00B325F2" w:rsidP="00B325F2">
            <w:pPr>
              <w:rPr>
                <w:rFonts w:eastAsia="Calibri" w:cs="Arial"/>
                <w:sz w:val="20"/>
                <w:szCs w:val="20"/>
              </w:rPr>
            </w:pPr>
            <w:r w:rsidRPr="00B325F2">
              <w:rPr>
                <w:rFonts w:eastAsia="Calibri" w:cs="Arial"/>
                <w:sz w:val="20"/>
                <w:szCs w:val="20"/>
              </w:rPr>
              <w:t>Asian American, 1.02</w:t>
            </w:r>
          </w:p>
          <w:p w14:paraId="4CA78D3F" w14:textId="77777777" w:rsidR="00B325F2" w:rsidRPr="00B325F2" w:rsidRDefault="00B325F2" w:rsidP="00B325F2">
            <w:pPr>
              <w:rPr>
                <w:rFonts w:eastAsia="Calibri" w:cs="Arial"/>
                <w:sz w:val="20"/>
                <w:szCs w:val="20"/>
              </w:rPr>
            </w:pPr>
            <w:r w:rsidRPr="00B325F2">
              <w:rPr>
                <w:rFonts w:eastAsia="Calibri" w:cs="Arial"/>
                <w:sz w:val="20"/>
                <w:szCs w:val="20"/>
              </w:rPr>
              <w:t>Hispanic American, 1.02</w:t>
            </w:r>
          </w:p>
        </w:tc>
      </w:tr>
      <w:tr w:rsidR="00B325F2" w:rsidRPr="00B325F2" w14:paraId="171A257C" w14:textId="77777777" w:rsidTr="00D17AB8">
        <w:trPr>
          <w:trHeight w:val="300"/>
        </w:trPr>
        <w:tc>
          <w:tcPr>
            <w:tcW w:w="2605" w:type="dxa"/>
            <w:noWrap/>
            <w:vAlign w:val="center"/>
            <w:hideMark/>
          </w:tcPr>
          <w:p w14:paraId="59FAC4AD" w14:textId="4409DF3E" w:rsidR="00B325F2" w:rsidRPr="00B325F2" w:rsidRDefault="00B325F2" w:rsidP="00B325F2">
            <w:pPr>
              <w:rPr>
                <w:rFonts w:eastAsia="Calibri" w:cs="Arial"/>
                <w:sz w:val="20"/>
                <w:szCs w:val="20"/>
              </w:rPr>
            </w:pPr>
            <w:r w:rsidRPr="00B325F2">
              <w:rPr>
                <w:rFonts w:eastAsia="Calibri" w:cs="Arial"/>
                <w:sz w:val="20"/>
                <w:szCs w:val="20"/>
              </w:rPr>
              <w:t xml:space="preserve">Combs et al. </w:t>
            </w:r>
            <w:r w:rsidRPr="00B325F2">
              <w:rPr>
                <w:rFonts w:eastAsia="Calibri" w:cs="Arial"/>
                <w:sz w:val="20"/>
                <w:szCs w:val="20"/>
              </w:rPr>
              <w:fldChar w:fldCharType="begin"/>
            </w:r>
            <w:r>
              <w:rPr>
                <w:rFonts w:eastAsia="Calibri" w:cs="Arial"/>
                <w:sz w:val="20"/>
                <w:szCs w:val="20"/>
              </w:rPr>
              <w:instrText xml:space="preserve"> ADDIN ZOTERO_ITEM CSL_CITATION {"citationID":"a1pq1qsmvrn","properties":{"formattedCitation":"[68]","plainCitation":"[68]"},"citationItems":[{"id":5426,"uris":["http://zotero.org/users/1562642/items/HVBCD3XG"],"uri":["http://zotero.org/users/1562642/items/HVBCD3XG"],"itemData":{"id":5426,"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sidRPr="00B325F2">
              <w:rPr>
                <w:rFonts w:eastAsia="Calibri" w:cs="Arial"/>
                <w:sz w:val="20"/>
                <w:szCs w:val="20"/>
              </w:rPr>
              <w:fldChar w:fldCharType="separate"/>
            </w:r>
            <w:r w:rsidRPr="00B325F2">
              <w:rPr>
                <w:rFonts w:cs="Calibri"/>
                <w:sz w:val="20"/>
              </w:rPr>
              <w:t>[68]</w:t>
            </w:r>
            <w:r w:rsidRPr="00B325F2">
              <w:rPr>
                <w:rFonts w:eastAsia="Calibri" w:cs="Arial"/>
                <w:sz w:val="20"/>
                <w:szCs w:val="20"/>
              </w:rPr>
              <w:fldChar w:fldCharType="end"/>
            </w:r>
          </w:p>
        </w:tc>
        <w:tc>
          <w:tcPr>
            <w:tcW w:w="720" w:type="dxa"/>
            <w:vAlign w:val="center"/>
          </w:tcPr>
          <w:p w14:paraId="04580BD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0CB45F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1490A06" w14:textId="77777777" w:rsidR="00B325F2" w:rsidRPr="00B325F2" w:rsidRDefault="00B325F2" w:rsidP="00B325F2">
            <w:pPr>
              <w:jc w:val="center"/>
              <w:rPr>
                <w:rFonts w:eastAsia="Calibri" w:cs="Arial"/>
                <w:sz w:val="20"/>
                <w:szCs w:val="20"/>
              </w:rPr>
            </w:pPr>
            <w:r w:rsidRPr="00B325F2">
              <w:rPr>
                <w:rFonts w:eastAsia="Calibri" w:cs="Arial"/>
                <w:sz w:val="20"/>
                <w:szCs w:val="20"/>
              </w:rPr>
              <w:t>251</w:t>
            </w:r>
          </w:p>
        </w:tc>
        <w:tc>
          <w:tcPr>
            <w:tcW w:w="3420" w:type="dxa"/>
            <w:noWrap/>
            <w:vAlign w:val="center"/>
            <w:hideMark/>
          </w:tcPr>
          <w:p w14:paraId="7A125F78" w14:textId="77777777" w:rsidR="00B325F2" w:rsidRPr="00B325F2" w:rsidRDefault="00B325F2" w:rsidP="00B325F2">
            <w:pPr>
              <w:rPr>
                <w:rFonts w:eastAsia="Calibri" w:cs="Arial"/>
                <w:sz w:val="20"/>
                <w:szCs w:val="20"/>
              </w:rPr>
            </w:pPr>
            <w:r w:rsidRPr="00B325F2">
              <w:rPr>
                <w:rFonts w:eastAsia="Calibri" w:cs="Arial"/>
                <w:sz w:val="20"/>
                <w:szCs w:val="20"/>
              </w:rPr>
              <w:t>Non-Hispanic, 75.7</w:t>
            </w:r>
          </w:p>
          <w:p w14:paraId="2DE56FE3" w14:textId="77777777" w:rsidR="00B325F2" w:rsidRPr="00B325F2" w:rsidRDefault="00B325F2" w:rsidP="00B325F2">
            <w:pPr>
              <w:rPr>
                <w:rFonts w:eastAsia="Calibri" w:cs="Arial"/>
                <w:sz w:val="20"/>
                <w:szCs w:val="20"/>
              </w:rPr>
            </w:pPr>
            <w:r w:rsidRPr="00B325F2">
              <w:rPr>
                <w:rFonts w:eastAsia="Calibri" w:cs="Arial"/>
                <w:sz w:val="20"/>
                <w:szCs w:val="20"/>
              </w:rPr>
              <w:t>Hispanic, 17.13</w:t>
            </w:r>
          </w:p>
          <w:p w14:paraId="56022384" w14:textId="77777777" w:rsidR="00B325F2" w:rsidRPr="00B325F2" w:rsidRDefault="00B325F2" w:rsidP="00B325F2">
            <w:pPr>
              <w:rPr>
                <w:rFonts w:eastAsia="Calibri" w:cs="Arial"/>
                <w:sz w:val="20"/>
                <w:szCs w:val="20"/>
              </w:rPr>
            </w:pPr>
          </w:p>
          <w:p w14:paraId="2B1966CE" w14:textId="77777777" w:rsidR="00B325F2" w:rsidRPr="00B325F2" w:rsidRDefault="00B325F2" w:rsidP="00B325F2">
            <w:pPr>
              <w:rPr>
                <w:rFonts w:eastAsia="Calibri" w:cs="Arial"/>
                <w:sz w:val="20"/>
                <w:szCs w:val="20"/>
              </w:rPr>
            </w:pPr>
            <w:r w:rsidRPr="00B325F2">
              <w:rPr>
                <w:rFonts w:eastAsia="Calibri" w:cs="Arial"/>
                <w:sz w:val="20"/>
                <w:szCs w:val="20"/>
              </w:rPr>
              <w:t>Caucasian, 43.83</w:t>
            </w:r>
          </w:p>
          <w:p w14:paraId="0889BD3D" w14:textId="77777777" w:rsidR="00B325F2" w:rsidRPr="00B325F2" w:rsidRDefault="00B325F2" w:rsidP="00B325F2">
            <w:pPr>
              <w:rPr>
                <w:rFonts w:eastAsia="Calibri" w:cs="Arial"/>
                <w:sz w:val="20"/>
                <w:szCs w:val="20"/>
              </w:rPr>
            </w:pPr>
            <w:r w:rsidRPr="00B325F2">
              <w:rPr>
                <w:rFonts w:eastAsia="Calibri" w:cs="Arial"/>
                <w:sz w:val="20"/>
                <w:szCs w:val="20"/>
              </w:rPr>
              <w:t>Other, 14.34</w:t>
            </w:r>
          </w:p>
          <w:p w14:paraId="272D7CD1" w14:textId="77777777" w:rsidR="00B325F2" w:rsidRPr="00B325F2" w:rsidRDefault="00B325F2" w:rsidP="00B325F2">
            <w:pPr>
              <w:rPr>
                <w:rFonts w:eastAsia="Calibri" w:cs="Arial"/>
                <w:sz w:val="20"/>
                <w:szCs w:val="20"/>
              </w:rPr>
            </w:pPr>
            <w:r w:rsidRPr="00B325F2">
              <w:rPr>
                <w:rFonts w:eastAsia="Calibri" w:cs="Arial"/>
                <w:sz w:val="20"/>
                <w:szCs w:val="20"/>
              </w:rPr>
              <w:t>African-American, 9.56</w:t>
            </w:r>
          </w:p>
        </w:tc>
      </w:tr>
      <w:tr w:rsidR="00B325F2" w:rsidRPr="00B325F2" w14:paraId="11612AFE" w14:textId="77777777" w:rsidTr="00D17AB8">
        <w:trPr>
          <w:trHeight w:val="300"/>
        </w:trPr>
        <w:tc>
          <w:tcPr>
            <w:tcW w:w="2605" w:type="dxa"/>
            <w:noWrap/>
            <w:vAlign w:val="center"/>
            <w:hideMark/>
          </w:tcPr>
          <w:p w14:paraId="611CCB6E" w14:textId="3B601F31" w:rsidR="00B325F2" w:rsidRPr="00B325F2" w:rsidRDefault="00B325F2" w:rsidP="00B325F2">
            <w:pPr>
              <w:rPr>
                <w:rFonts w:eastAsia="Calibri" w:cs="Arial"/>
                <w:sz w:val="20"/>
                <w:szCs w:val="20"/>
              </w:rPr>
            </w:pPr>
            <w:r w:rsidRPr="00B325F2">
              <w:rPr>
                <w:rFonts w:eastAsia="Calibri" w:cs="Arial"/>
                <w:sz w:val="20"/>
                <w:szCs w:val="20"/>
              </w:rPr>
              <w:t xml:space="preserve">Coughlin et al. </w:t>
            </w:r>
            <w:r w:rsidRPr="00B325F2">
              <w:rPr>
                <w:rFonts w:eastAsia="Calibri" w:cs="Arial"/>
                <w:sz w:val="20"/>
                <w:szCs w:val="20"/>
              </w:rPr>
              <w:fldChar w:fldCharType="begin"/>
            </w:r>
            <w:r>
              <w:rPr>
                <w:rFonts w:eastAsia="Calibri" w:cs="Arial"/>
                <w:sz w:val="20"/>
                <w:szCs w:val="20"/>
              </w:rPr>
              <w:instrText xml:space="preserve"> ADDIN ZOTERO_ITEM CSL_CITATION {"citationID":"ndaINhTR","properties":{"formattedCitation":"[69]","plainCitation":"[69]"},"citationItems":[{"id":5068,"uris":["http://zotero.org/users/1562642/items/3E4HB8NZ"],"uri":["http://zotero.org/users/1562642/items/3E4HB8NZ"],"itemData":{"id":5068,"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sidRPr="00B325F2">
              <w:rPr>
                <w:rFonts w:eastAsia="Calibri" w:cs="Arial"/>
                <w:sz w:val="20"/>
                <w:szCs w:val="20"/>
              </w:rPr>
              <w:fldChar w:fldCharType="separate"/>
            </w:r>
            <w:r w:rsidRPr="00B325F2">
              <w:rPr>
                <w:rFonts w:cs="Calibri"/>
                <w:sz w:val="20"/>
              </w:rPr>
              <w:t>[69]</w:t>
            </w:r>
            <w:r w:rsidRPr="00B325F2">
              <w:rPr>
                <w:rFonts w:eastAsia="Calibri" w:cs="Arial"/>
                <w:sz w:val="20"/>
                <w:szCs w:val="20"/>
              </w:rPr>
              <w:fldChar w:fldCharType="end"/>
            </w:r>
          </w:p>
        </w:tc>
        <w:tc>
          <w:tcPr>
            <w:tcW w:w="720" w:type="dxa"/>
            <w:vAlign w:val="center"/>
          </w:tcPr>
          <w:p w14:paraId="28B51C7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71100F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5E6BAD" w14:textId="77777777" w:rsidR="00B325F2" w:rsidRPr="00B325F2" w:rsidRDefault="00B325F2" w:rsidP="00B325F2">
            <w:pPr>
              <w:jc w:val="center"/>
              <w:rPr>
                <w:rFonts w:eastAsia="Calibri" w:cs="Arial"/>
                <w:sz w:val="20"/>
                <w:szCs w:val="20"/>
              </w:rPr>
            </w:pPr>
            <w:r w:rsidRPr="00B325F2">
              <w:rPr>
                <w:rFonts w:eastAsia="Calibri" w:cs="Arial"/>
                <w:sz w:val="20"/>
                <w:szCs w:val="20"/>
              </w:rPr>
              <w:t>20</w:t>
            </w:r>
          </w:p>
        </w:tc>
        <w:tc>
          <w:tcPr>
            <w:tcW w:w="3420" w:type="dxa"/>
            <w:noWrap/>
            <w:vAlign w:val="center"/>
            <w:hideMark/>
          </w:tcPr>
          <w:p w14:paraId="2B55C04A" w14:textId="77777777" w:rsidR="00B325F2" w:rsidRPr="00B325F2" w:rsidRDefault="00B325F2" w:rsidP="00B325F2">
            <w:pPr>
              <w:rPr>
                <w:rFonts w:eastAsia="Calibri" w:cs="Arial"/>
                <w:sz w:val="20"/>
                <w:szCs w:val="20"/>
              </w:rPr>
            </w:pPr>
            <w:r w:rsidRPr="00B325F2">
              <w:rPr>
                <w:rFonts w:eastAsia="Calibri" w:cs="Arial"/>
                <w:sz w:val="20"/>
                <w:szCs w:val="20"/>
              </w:rPr>
              <w:t>Caucasian, 65</w:t>
            </w:r>
          </w:p>
          <w:p w14:paraId="13BE94DA" w14:textId="77777777" w:rsidR="00B325F2" w:rsidRPr="00B325F2" w:rsidRDefault="00B325F2" w:rsidP="00B325F2">
            <w:pPr>
              <w:rPr>
                <w:rFonts w:eastAsia="Calibri" w:cs="Arial"/>
                <w:sz w:val="20"/>
                <w:szCs w:val="20"/>
              </w:rPr>
            </w:pPr>
            <w:r w:rsidRPr="00B325F2">
              <w:rPr>
                <w:rFonts w:eastAsia="Calibri" w:cs="Arial"/>
                <w:sz w:val="20"/>
                <w:szCs w:val="20"/>
              </w:rPr>
              <w:t>African-American, 35</w:t>
            </w:r>
          </w:p>
        </w:tc>
      </w:tr>
      <w:tr w:rsidR="00B325F2" w:rsidRPr="00B325F2" w14:paraId="2DD40B6F" w14:textId="77777777" w:rsidTr="00D17AB8">
        <w:trPr>
          <w:trHeight w:val="300"/>
        </w:trPr>
        <w:tc>
          <w:tcPr>
            <w:tcW w:w="2605" w:type="dxa"/>
            <w:noWrap/>
            <w:vAlign w:val="center"/>
            <w:hideMark/>
          </w:tcPr>
          <w:p w14:paraId="57BB03CD" w14:textId="63AE3FBA" w:rsidR="00B325F2" w:rsidRPr="00B325F2" w:rsidRDefault="00B325F2" w:rsidP="00B325F2">
            <w:pPr>
              <w:rPr>
                <w:rFonts w:eastAsia="Calibri" w:cs="Arial"/>
                <w:sz w:val="20"/>
                <w:szCs w:val="20"/>
              </w:rPr>
            </w:pPr>
            <w:r w:rsidRPr="00B325F2">
              <w:rPr>
                <w:rFonts w:eastAsia="Calibri" w:cs="Arial"/>
                <w:sz w:val="20"/>
                <w:szCs w:val="20"/>
              </w:rPr>
              <w:t xml:space="preserve">Daniel et al. </w:t>
            </w:r>
            <w:r w:rsidRPr="00B325F2">
              <w:rPr>
                <w:rFonts w:eastAsia="Calibri" w:cs="Arial"/>
                <w:sz w:val="20"/>
                <w:szCs w:val="20"/>
              </w:rPr>
              <w:fldChar w:fldCharType="begin"/>
            </w:r>
            <w:r>
              <w:rPr>
                <w:rFonts w:eastAsia="Calibri" w:cs="Arial"/>
                <w:sz w:val="20"/>
                <w:szCs w:val="20"/>
              </w:rPr>
              <w:instrText xml:space="preserve"> ADDIN ZOTERO_ITEM CSL_CITATION {"citationID":"a25a8b9st3n","properties":{"formattedCitation":"[70]","plainCitation":"[70]"},"citationItems":[{"id":5522,"uris":["http://zotero.org/users/1562642/items/AXP6GU2Q"],"uri":["http://zotero.org/users/1562642/items/AXP6GU2Q"],"itemData":{"id":5522,"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sidRPr="00B325F2">
              <w:rPr>
                <w:rFonts w:eastAsia="Calibri" w:cs="Arial"/>
                <w:sz w:val="20"/>
                <w:szCs w:val="20"/>
              </w:rPr>
              <w:fldChar w:fldCharType="separate"/>
            </w:r>
            <w:r w:rsidRPr="00B325F2">
              <w:rPr>
                <w:rFonts w:cs="Calibri"/>
                <w:sz w:val="20"/>
              </w:rPr>
              <w:t>[70]</w:t>
            </w:r>
            <w:r w:rsidRPr="00B325F2">
              <w:rPr>
                <w:rFonts w:eastAsia="Calibri" w:cs="Arial"/>
                <w:sz w:val="20"/>
                <w:szCs w:val="20"/>
              </w:rPr>
              <w:fldChar w:fldCharType="end"/>
            </w:r>
          </w:p>
        </w:tc>
        <w:tc>
          <w:tcPr>
            <w:tcW w:w="720" w:type="dxa"/>
            <w:vAlign w:val="center"/>
          </w:tcPr>
          <w:p w14:paraId="3C8DABC9"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2040F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D23315" w14:textId="77777777" w:rsidR="00B325F2" w:rsidRPr="00B325F2" w:rsidRDefault="00B325F2" w:rsidP="00B325F2">
            <w:pPr>
              <w:jc w:val="center"/>
              <w:rPr>
                <w:rFonts w:eastAsia="Calibri" w:cs="Arial"/>
                <w:sz w:val="20"/>
                <w:szCs w:val="20"/>
              </w:rPr>
            </w:pPr>
            <w:r w:rsidRPr="00B325F2">
              <w:rPr>
                <w:rFonts w:eastAsia="Calibri" w:cs="Arial"/>
                <w:sz w:val="20"/>
                <w:szCs w:val="20"/>
              </w:rPr>
              <w:t>34</w:t>
            </w:r>
          </w:p>
        </w:tc>
        <w:tc>
          <w:tcPr>
            <w:tcW w:w="3420" w:type="dxa"/>
            <w:noWrap/>
            <w:vAlign w:val="center"/>
            <w:hideMark/>
          </w:tcPr>
          <w:p w14:paraId="6AFE60DA" w14:textId="77777777" w:rsidR="00B325F2" w:rsidRPr="00B325F2" w:rsidRDefault="00B325F2" w:rsidP="00B325F2">
            <w:pPr>
              <w:rPr>
                <w:rFonts w:eastAsia="Calibri" w:cs="Arial"/>
                <w:sz w:val="20"/>
                <w:szCs w:val="20"/>
              </w:rPr>
            </w:pPr>
            <w:r w:rsidRPr="00B325F2">
              <w:rPr>
                <w:rFonts w:eastAsia="Calibri" w:cs="Arial"/>
                <w:sz w:val="20"/>
                <w:szCs w:val="20"/>
              </w:rPr>
              <w:t>White, 38.23</w:t>
            </w:r>
          </w:p>
          <w:p w14:paraId="3BD67C30" w14:textId="77777777" w:rsidR="00B325F2" w:rsidRPr="00B325F2" w:rsidRDefault="00B325F2" w:rsidP="00B325F2">
            <w:pPr>
              <w:rPr>
                <w:rFonts w:eastAsia="Calibri" w:cs="Arial"/>
                <w:sz w:val="20"/>
                <w:szCs w:val="20"/>
              </w:rPr>
            </w:pPr>
            <w:r w:rsidRPr="00B325F2">
              <w:rPr>
                <w:rFonts w:eastAsia="Calibri" w:cs="Arial"/>
                <w:sz w:val="20"/>
                <w:szCs w:val="20"/>
              </w:rPr>
              <w:t>Black, 23.53</w:t>
            </w:r>
          </w:p>
          <w:p w14:paraId="2E6713FB" w14:textId="77777777" w:rsidR="00B325F2" w:rsidRPr="00B325F2" w:rsidRDefault="00B325F2" w:rsidP="00B325F2">
            <w:pPr>
              <w:rPr>
                <w:rFonts w:eastAsia="Calibri" w:cs="Arial"/>
                <w:sz w:val="20"/>
                <w:szCs w:val="20"/>
              </w:rPr>
            </w:pPr>
            <w:r w:rsidRPr="00B325F2">
              <w:rPr>
                <w:rFonts w:eastAsia="Calibri" w:cs="Arial"/>
                <w:sz w:val="20"/>
                <w:szCs w:val="20"/>
              </w:rPr>
              <w:t>Filipino, 23.53</w:t>
            </w:r>
          </w:p>
          <w:p w14:paraId="43765628" w14:textId="77777777" w:rsidR="00B325F2" w:rsidRPr="00B325F2" w:rsidRDefault="00B325F2" w:rsidP="00B325F2">
            <w:pPr>
              <w:rPr>
                <w:rFonts w:eastAsia="Calibri" w:cs="Arial"/>
                <w:sz w:val="20"/>
                <w:szCs w:val="20"/>
              </w:rPr>
            </w:pPr>
            <w:r w:rsidRPr="00B325F2">
              <w:rPr>
                <w:rFonts w:eastAsia="Calibri" w:cs="Arial"/>
                <w:sz w:val="20"/>
                <w:szCs w:val="20"/>
              </w:rPr>
              <w:t>Hispanic, 14.71</w:t>
            </w:r>
          </w:p>
        </w:tc>
      </w:tr>
      <w:tr w:rsidR="00B325F2" w:rsidRPr="00B325F2" w14:paraId="193EB0EC" w14:textId="77777777" w:rsidTr="00D17AB8">
        <w:trPr>
          <w:trHeight w:val="300"/>
        </w:trPr>
        <w:tc>
          <w:tcPr>
            <w:tcW w:w="2605" w:type="dxa"/>
            <w:noWrap/>
            <w:vAlign w:val="center"/>
            <w:hideMark/>
          </w:tcPr>
          <w:p w14:paraId="3AC75F11" w14:textId="43E9CA03" w:rsidR="00B325F2" w:rsidRPr="00B325F2" w:rsidRDefault="00B325F2" w:rsidP="00B325F2">
            <w:pPr>
              <w:rPr>
                <w:rFonts w:eastAsia="Calibri" w:cs="Arial"/>
                <w:sz w:val="20"/>
                <w:szCs w:val="20"/>
              </w:rPr>
            </w:pPr>
            <w:r w:rsidRPr="00B325F2">
              <w:rPr>
                <w:rFonts w:eastAsia="Calibri" w:cs="Arial"/>
                <w:sz w:val="20"/>
                <w:szCs w:val="20"/>
              </w:rPr>
              <w:t xml:space="preserve">De Beaumont et al. </w:t>
            </w:r>
            <w:r w:rsidRPr="00B325F2">
              <w:rPr>
                <w:rFonts w:eastAsia="Calibri" w:cs="Arial"/>
                <w:sz w:val="20"/>
                <w:szCs w:val="20"/>
              </w:rPr>
              <w:fldChar w:fldCharType="begin"/>
            </w:r>
            <w:r>
              <w:rPr>
                <w:rFonts w:eastAsia="Calibri" w:cs="Arial"/>
                <w:sz w:val="20"/>
                <w:szCs w:val="20"/>
              </w:rPr>
              <w:instrText xml:space="preserve"> ADDIN ZOTERO_ITEM CSL_CITATION {"citationID":"a251avp7om4","properties":{"formattedCitation":"[71]","plainCitation":"[71]"},"citationItems":[{"id":4655,"uris":["http://zotero.org/users/1562642/items/6VNRDSXW"],"uri":["http://zotero.org/users/1562642/items/6VNRDSXW"],"itemData":{"id":4655,"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sidRPr="00B325F2">
              <w:rPr>
                <w:rFonts w:eastAsia="Calibri" w:cs="Arial"/>
                <w:sz w:val="20"/>
                <w:szCs w:val="20"/>
              </w:rPr>
              <w:fldChar w:fldCharType="separate"/>
            </w:r>
            <w:r w:rsidRPr="00B325F2">
              <w:rPr>
                <w:rFonts w:cs="Calibri"/>
                <w:sz w:val="20"/>
              </w:rPr>
              <w:t>[71]</w:t>
            </w:r>
            <w:r w:rsidRPr="00B325F2">
              <w:rPr>
                <w:rFonts w:eastAsia="Calibri" w:cs="Arial"/>
                <w:sz w:val="20"/>
                <w:szCs w:val="20"/>
              </w:rPr>
              <w:fldChar w:fldCharType="end"/>
            </w:r>
          </w:p>
        </w:tc>
        <w:tc>
          <w:tcPr>
            <w:tcW w:w="720" w:type="dxa"/>
            <w:vAlign w:val="center"/>
          </w:tcPr>
          <w:p w14:paraId="0D96DC6E"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F9325D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B1FF761" w14:textId="77777777" w:rsidR="00B325F2" w:rsidRPr="00B325F2" w:rsidRDefault="00B325F2" w:rsidP="00B325F2">
            <w:pPr>
              <w:jc w:val="center"/>
              <w:rPr>
                <w:rFonts w:eastAsia="Calibri" w:cs="Arial"/>
                <w:sz w:val="20"/>
                <w:szCs w:val="20"/>
              </w:rPr>
            </w:pPr>
            <w:r w:rsidRPr="00B325F2">
              <w:rPr>
                <w:rFonts w:eastAsia="Calibri" w:cs="Arial"/>
                <w:sz w:val="20"/>
                <w:szCs w:val="20"/>
              </w:rPr>
              <w:t>30</w:t>
            </w:r>
          </w:p>
        </w:tc>
        <w:tc>
          <w:tcPr>
            <w:tcW w:w="3420" w:type="dxa"/>
            <w:noWrap/>
            <w:vAlign w:val="center"/>
            <w:hideMark/>
          </w:tcPr>
          <w:p w14:paraId="146246B1"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38192C3D" w14:textId="77777777" w:rsidTr="00D17AB8">
        <w:trPr>
          <w:trHeight w:val="300"/>
        </w:trPr>
        <w:tc>
          <w:tcPr>
            <w:tcW w:w="2605" w:type="dxa"/>
            <w:noWrap/>
            <w:vAlign w:val="center"/>
            <w:hideMark/>
          </w:tcPr>
          <w:p w14:paraId="1515FF31" w14:textId="0B00919B" w:rsidR="00B325F2" w:rsidRPr="00B325F2" w:rsidRDefault="00B325F2" w:rsidP="00B325F2">
            <w:pPr>
              <w:rPr>
                <w:rFonts w:eastAsia="Calibri" w:cs="Arial"/>
                <w:sz w:val="20"/>
                <w:szCs w:val="20"/>
              </w:rPr>
            </w:pPr>
            <w:r w:rsidRPr="00B325F2">
              <w:rPr>
                <w:rFonts w:eastAsia="Calibri" w:cs="Arial"/>
                <w:sz w:val="20"/>
                <w:szCs w:val="20"/>
              </w:rPr>
              <w:t xml:space="preserve">Didehbani et al. </w:t>
            </w:r>
            <w:r w:rsidRPr="00B325F2">
              <w:rPr>
                <w:rFonts w:eastAsia="Calibri" w:cs="Arial"/>
                <w:sz w:val="20"/>
                <w:szCs w:val="20"/>
              </w:rPr>
              <w:fldChar w:fldCharType="begin"/>
            </w:r>
            <w:r>
              <w:rPr>
                <w:rFonts w:eastAsia="Calibri" w:cs="Arial"/>
                <w:sz w:val="20"/>
                <w:szCs w:val="20"/>
              </w:rPr>
              <w:instrText xml:space="preserve"> ADDIN ZOTERO_ITEM CSL_CITATION {"citationID":"a148t41qvfn","properties":{"formattedCitation":"[72]","plainCitation":"[72]"},"citationItems":[{"id":4662,"uris":["http://zotero.org/users/1562642/items/DRSZF5ZW"],"uri":["http://zotero.org/users/1562642/items/DRSZF5ZW"],"itemData":{"id":4662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[72]</w:t>
            </w:r>
            <w:r w:rsidRPr="00B325F2">
              <w:rPr>
                <w:rFonts w:eastAsia="Calibri" w:cs="Arial"/>
                <w:sz w:val="20"/>
                <w:szCs w:val="20"/>
              </w:rPr>
              <w:fldChar w:fldCharType="end"/>
            </w:r>
          </w:p>
        </w:tc>
        <w:tc>
          <w:tcPr>
            <w:tcW w:w="720" w:type="dxa"/>
            <w:vAlign w:val="center"/>
          </w:tcPr>
          <w:p w14:paraId="07EBA9C9"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76DD333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F02FC2F" w14:textId="77777777" w:rsidR="00B325F2" w:rsidRPr="00B325F2" w:rsidRDefault="00B325F2" w:rsidP="00B325F2">
            <w:pPr>
              <w:jc w:val="center"/>
              <w:rPr>
                <w:rFonts w:eastAsia="Calibri" w:cs="Arial"/>
                <w:sz w:val="20"/>
                <w:szCs w:val="20"/>
              </w:rPr>
            </w:pPr>
            <w:r w:rsidRPr="00B325F2">
              <w:rPr>
                <w:rFonts w:eastAsia="Calibri" w:cs="Arial"/>
                <w:sz w:val="20"/>
                <w:szCs w:val="20"/>
              </w:rPr>
              <w:t>59</w:t>
            </w:r>
          </w:p>
        </w:tc>
        <w:tc>
          <w:tcPr>
            <w:tcW w:w="3420" w:type="dxa"/>
            <w:noWrap/>
            <w:vAlign w:val="center"/>
            <w:hideMark/>
          </w:tcPr>
          <w:p w14:paraId="50914EE5" w14:textId="77777777" w:rsidR="00B325F2" w:rsidRPr="00B325F2" w:rsidRDefault="00B325F2" w:rsidP="00B325F2">
            <w:pPr>
              <w:rPr>
                <w:rFonts w:eastAsia="Calibri" w:cs="Arial"/>
                <w:sz w:val="20"/>
                <w:szCs w:val="20"/>
              </w:rPr>
            </w:pPr>
            <w:r w:rsidRPr="00B325F2">
              <w:rPr>
                <w:rFonts w:eastAsia="Calibri" w:cs="Arial"/>
                <w:sz w:val="20"/>
                <w:szCs w:val="20"/>
              </w:rPr>
              <w:t>Caucasian, 83.05</w:t>
            </w:r>
          </w:p>
          <w:p w14:paraId="718C8D64" w14:textId="77777777" w:rsidR="00B325F2" w:rsidRPr="00B325F2" w:rsidRDefault="00B325F2" w:rsidP="00B325F2">
            <w:pPr>
              <w:rPr>
                <w:rFonts w:eastAsia="Calibri" w:cs="Arial"/>
                <w:sz w:val="20"/>
                <w:szCs w:val="20"/>
              </w:rPr>
            </w:pPr>
            <w:r w:rsidRPr="00B325F2">
              <w:rPr>
                <w:rFonts w:eastAsia="Calibri" w:cs="Arial"/>
                <w:sz w:val="20"/>
                <w:szCs w:val="20"/>
              </w:rPr>
              <w:t>African-American, 18.64</w:t>
            </w:r>
          </w:p>
        </w:tc>
      </w:tr>
      <w:tr w:rsidR="00B325F2" w:rsidRPr="00B325F2" w14:paraId="7EF6F2CC" w14:textId="77777777" w:rsidTr="00D17AB8">
        <w:trPr>
          <w:trHeight w:val="300"/>
        </w:trPr>
        <w:tc>
          <w:tcPr>
            <w:tcW w:w="2605" w:type="dxa"/>
            <w:noWrap/>
            <w:vAlign w:val="center"/>
            <w:hideMark/>
          </w:tcPr>
          <w:p w14:paraId="38C30431" w14:textId="3F8DDA7E" w:rsidR="00B325F2" w:rsidRPr="00B325F2" w:rsidRDefault="00B325F2" w:rsidP="00B325F2">
            <w:pPr>
              <w:rPr>
                <w:rFonts w:eastAsia="Calibri" w:cs="Arial"/>
                <w:sz w:val="20"/>
                <w:szCs w:val="20"/>
              </w:rPr>
            </w:pPr>
            <w:r w:rsidRPr="00B325F2">
              <w:rPr>
                <w:rFonts w:eastAsia="Calibri" w:cs="Arial"/>
                <w:sz w:val="20"/>
                <w:szCs w:val="20"/>
              </w:rPr>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2kp6g1fj6b","properties":{"formattedCitation":"[73]","plainCitation":"[73]"},"citationItems":[{"id":5424,"uris":["http://zotero.org/users/1562642/items/Q4CPSUNB"],"uri":["http://zotero.org/users/1562642/items/Q4CPSUNB"],"itemData":{"id":5424,"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sidRPr="00B325F2">
              <w:rPr>
                <w:rFonts w:eastAsia="Calibri" w:cs="Arial"/>
                <w:sz w:val="20"/>
                <w:szCs w:val="20"/>
              </w:rPr>
              <w:fldChar w:fldCharType="separate"/>
            </w:r>
            <w:r w:rsidRPr="00B325F2">
              <w:rPr>
                <w:rFonts w:cs="Calibri"/>
                <w:sz w:val="20"/>
              </w:rPr>
              <w:t>[73]</w:t>
            </w:r>
            <w:r w:rsidRPr="00B325F2">
              <w:rPr>
                <w:rFonts w:eastAsia="Calibri" w:cs="Arial"/>
                <w:sz w:val="20"/>
                <w:szCs w:val="20"/>
              </w:rPr>
              <w:fldChar w:fldCharType="end"/>
            </w:r>
          </w:p>
        </w:tc>
        <w:tc>
          <w:tcPr>
            <w:tcW w:w="720" w:type="dxa"/>
            <w:vAlign w:val="center"/>
          </w:tcPr>
          <w:p w14:paraId="2C849216"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4E5180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3D6B92E"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3420" w:type="dxa"/>
            <w:noWrap/>
            <w:vAlign w:val="center"/>
            <w:hideMark/>
          </w:tcPr>
          <w:p w14:paraId="2F8AD2E2" w14:textId="77777777" w:rsidR="00B325F2" w:rsidRPr="00B325F2" w:rsidRDefault="00B325F2" w:rsidP="00B325F2">
            <w:pPr>
              <w:rPr>
                <w:rFonts w:eastAsia="Calibri" w:cs="Arial"/>
                <w:sz w:val="20"/>
                <w:szCs w:val="20"/>
              </w:rPr>
            </w:pPr>
            <w:r w:rsidRPr="00B325F2">
              <w:rPr>
                <w:rFonts w:eastAsia="Calibri" w:cs="Arial"/>
                <w:sz w:val="20"/>
                <w:szCs w:val="20"/>
              </w:rPr>
              <w:t>Caucasian, 78</w:t>
            </w:r>
          </w:p>
          <w:p w14:paraId="7BC8F247" w14:textId="77777777" w:rsidR="00B325F2" w:rsidRPr="00B325F2" w:rsidRDefault="00B325F2" w:rsidP="00B325F2">
            <w:pPr>
              <w:rPr>
                <w:rFonts w:eastAsia="Calibri" w:cs="Arial"/>
                <w:sz w:val="20"/>
                <w:szCs w:val="20"/>
              </w:rPr>
            </w:pPr>
            <w:r w:rsidRPr="00B325F2">
              <w:rPr>
                <w:rFonts w:eastAsia="Calibri" w:cs="Arial"/>
                <w:sz w:val="20"/>
                <w:szCs w:val="20"/>
              </w:rPr>
              <w:t>Hispanic, 14</w:t>
            </w:r>
          </w:p>
          <w:p w14:paraId="67038740" w14:textId="77777777" w:rsidR="00B325F2" w:rsidRPr="00B325F2" w:rsidRDefault="00B325F2" w:rsidP="00B325F2">
            <w:pPr>
              <w:rPr>
                <w:rFonts w:eastAsia="Calibri" w:cs="Arial"/>
                <w:sz w:val="20"/>
                <w:szCs w:val="20"/>
              </w:rPr>
            </w:pPr>
            <w:r w:rsidRPr="00B325F2">
              <w:rPr>
                <w:rFonts w:eastAsia="Calibri" w:cs="Arial"/>
                <w:sz w:val="20"/>
                <w:szCs w:val="20"/>
              </w:rPr>
              <w:t>Black, 6</w:t>
            </w:r>
          </w:p>
          <w:p w14:paraId="0D688D07" w14:textId="77777777" w:rsidR="00B325F2" w:rsidRPr="00B325F2" w:rsidRDefault="00B325F2" w:rsidP="00B325F2">
            <w:pPr>
              <w:rPr>
                <w:rFonts w:eastAsia="Calibri" w:cs="Arial"/>
                <w:sz w:val="20"/>
                <w:szCs w:val="20"/>
              </w:rPr>
            </w:pPr>
            <w:r w:rsidRPr="00B325F2">
              <w:rPr>
                <w:rFonts w:eastAsia="Calibri" w:cs="Arial"/>
                <w:sz w:val="20"/>
                <w:szCs w:val="20"/>
              </w:rPr>
              <w:t>Other, 2</w:t>
            </w:r>
          </w:p>
        </w:tc>
      </w:tr>
      <w:tr w:rsidR="00B325F2" w:rsidRPr="00B325F2" w14:paraId="2020CB65" w14:textId="77777777" w:rsidTr="00D17AB8">
        <w:trPr>
          <w:trHeight w:val="300"/>
        </w:trPr>
        <w:tc>
          <w:tcPr>
            <w:tcW w:w="2605" w:type="dxa"/>
            <w:noWrap/>
            <w:vAlign w:val="center"/>
            <w:hideMark/>
          </w:tcPr>
          <w:p w14:paraId="62CD7138" w14:textId="020D9FDA" w:rsidR="00B325F2" w:rsidRPr="00B325F2" w:rsidRDefault="00B325F2" w:rsidP="00B325F2">
            <w:pPr>
              <w:rPr>
                <w:rFonts w:eastAsia="Calibri" w:cs="Arial"/>
                <w:sz w:val="20"/>
                <w:szCs w:val="20"/>
              </w:rPr>
            </w:pPr>
            <w:r w:rsidRPr="00B325F2">
              <w:rPr>
                <w:rFonts w:eastAsia="Calibri" w:cs="Arial"/>
                <w:sz w:val="20"/>
                <w:szCs w:val="20"/>
              </w:rPr>
              <w:lastRenderedPageBreak/>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15c77ke01f","properties":{"formattedCitation":"[74]","plainCitation":"[74]"},"citationItems":[{"id":5427,"uris":["http://zotero.org/users/1562642/items/WHD3XAS6"],"uri":["http://zotero.org/users/1562642/items/WHD3XAS6"],"itemData":{"id":5427,"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[74]</w:t>
            </w:r>
            <w:r w:rsidRPr="00B325F2">
              <w:rPr>
                <w:rFonts w:eastAsia="Calibri" w:cs="Arial"/>
                <w:sz w:val="20"/>
                <w:szCs w:val="20"/>
              </w:rPr>
              <w:fldChar w:fldCharType="end"/>
            </w:r>
          </w:p>
        </w:tc>
        <w:tc>
          <w:tcPr>
            <w:tcW w:w="720" w:type="dxa"/>
            <w:vAlign w:val="center"/>
          </w:tcPr>
          <w:p w14:paraId="7E7D6DF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CEFDFB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673533" w14:textId="77777777" w:rsidR="00B325F2" w:rsidRPr="00B325F2" w:rsidRDefault="00B325F2" w:rsidP="00B325F2">
            <w:pPr>
              <w:jc w:val="center"/>
              <w:rPr>
                <w:rFonts w:eastAsia="Calibri" w:cs="Arial"/>
                <w:sz w:val="20"/>
                <w:szCs w:val="20"/>
              </w:rPr>
            </w:pPr>
            <w:r w:rsidRPr="00B325F2">
              <w:rPr>
                <w:rFonts w:eastAsia="Calibri" w:cs="Arial"/>
                <w:sz w:val="20"/>
                <w:szCs w:val="20"/>
              </w:rPr>
              <w:t>85</w:t>
            </w:r>
          </w:p>
        </w:tc>
        <w:tc>
          <w:tcPr>
            <w:tcW w:w="3420" w:type="dxa"/>
            <w:noWrap/>
            <w:vAlign w:val="center"/>
            <w:hideMark/>
          </w:tcPr>
          <w:p w14:paraId="57708958" w14:textId="77777777" w:rsidR="00B325F2" w:rsidRPr="00B325F2" w:rsidRDefault="00B325F2" w:rsidP="00B325F2">
            <w:pPr>
              <w:rPr>
                <w:rFonts w:eastAsia="Calibri" w:cs="Arial"/>
                <w:sz w:val="20"/>
                <w:szCs w:val="20"/>
              </w:rPr>
            </w:pPr>
            <w:r w:rsidRPr="00B325F2">
              <w:rPr>
                <w:rFonts w:eastAsia="Calibri" w:cs="Arial"/>
                <w:sz w:val="20"/>
                <w:szCs w:val="20"/>
              </w:rPr>
              <w:t>White, 58.82</w:t>
            </w:r>
          </w:p>
          <w:p w14:paraId="1351C811" w14:textId="77777777" w:rsidR="00B325F2" w:rsidRPr="00B325F2" w:rsidRDefault="00B325F2" w:rsidP="00B325F2">
            <w:pPr>
              <w:rPr>
                <w:rFonts w:eastAsia="Calibri" w:cs="Arial"/>
                <w:sz w:val="20"/>
                <w:szCs w:val="20"/>
              </w:rPr>
            </w:pPr>
            <w:r w:rsidRPr="00B325F2">
              <w:rPr>
                <w:rFonts w:eastAsia="Calibri" w:cs="Arial"/>
                <w:sz w:val="20"/>
                <w:szCs w:val="20"/>
              </w:rPr>
              <w:t>Other, 18.82</w:t>
            </w:r>
          </w:p>
          <w:p w14:paraId="4374F883" w14:textId="77777777" w:rsidR="00B325F2" w:rsidRPr="00B325F2" w:rsidRDefault="00B325F2" w:rsidP="00B325F2">
            <w:pPr>
              <w:rPr>
                <w:rFonts w:eastAsia="Calibri" w:cs="Arial"/>
                <w:sz w:val="20"/>
                <w:szCs w:val="20"/>
              </w:rPr>
            </w:pPr>
            <w:r w:rsidRPr="00B325F2">
              <w:rPr>
                <w:rFonts w:eastAsia="Calibri" w:cs="Arial"/>
                <w:sz w:val="20"/>
                <w:szCs w:val="20"/>
              </w:rPr>
              <w:t>Black, 10.59</w:t>
            </w:r>
          </w:p>
          <w:p w14:paraId="796E863D" w14:textId="77777777" w:rsidR="00B325F2" w:rsidRPr="00B325F2" w:rsidRDefault="00B325F2" w:rsidP="00B325F2">
            <w:pPr>
              <w:rPr>
                <w:rFonts w:eastAsia="Calibri" w:cs="Arial"/>
                <w:sz w:val="20"/>
                <w:szCs w:val="20"/>
              </w:rPr>
            </w:pPr>
            <w:r w:rsidRPr="00B325F2">
              <w:rPr>
                <w:rFonts w:eastAsia="Calibri" w:cs="Arial"/>
                <w:sz w:val="20"/>
                <w:szCs w:val="20"/>
              </w:rPr>
              <w:t>Hispanic, 5.88</w:t>
            </w:r>
          </w:p>
        </w:tc>
      </w:tr>
      <w:tr w:rsidR="00B325F2" w:rsidRPr="00B325F2" w14:paraId="3652E639" w14:textId="77777777" w:rsidTr="00D17AB8">
        <w:trPr>
          <w:trHeight w:val="300"/>
        </w:trPr>
        <w:tc>
          <w:tcPr>
            <w:tcW w:w="2605" w:type="dxa"/>
            <w:noWrap/>
            <w:vAlign w:val="center"/>
            <w:hideMark/>
          </w:tcPr>
          <w:p w14:paraId="2527B7A3" w14:textId="25FDA8EC" w:rsidR="00B325F2" w:rsidRPr="00B325F2" w:rsidRDefault="00B325F2" w:rsidP="00B325F2">
            <w:pPr>
              <w:rPr>
                <w:rFonts w:eastAsia="Calibri" w:cs="Arial"/>
                <w:sz w:val="20"/>
                <w:szCs w:val="20"/>
              </w:rPr>
            </w:pPr>
            <w:r w:rsidRPr="00B325F2">
              <w:rPr>
                <w:rFonts w:eastAsia="Calibri" w:cs="Arial"/>
                <w:sz w:val="20"/>
                <w:szCs w:val="20"/>
              </w:rPr>
              <w:t xml:space="preserve">Dretsch et al. </w:t>
            </w:r>
            <w:r w:rsidRPr="00B325F2">
              <w:rPr>
                <w:rFonts w:eastAsia="Calibri" w:cs="Arial"/>
                <w:sz w:val="20"/>
                <w:szCs w:val="20"/>
              </w:rPr>
              <w:fldChar w:fldCharType="begin"/>
            </w:r>
            <w:r>
              <w:rPr>
                <w:rFonts w:eastAsia="Calibri" w:cs="Arial"/>
                <w:sz w:val="20"/>
                <w:szCs w:val="20"/>
              </w:rPr>
              <w:instrText xml:space="preserve"> ADDIN ZOTERO_ITEM CSL_CITATION {"citationID":"aiden4uvpq","properties":{"formattedCitation":"[75]","plainCitation":"[75]"},"citationItems":[{"id":5428,"uris":["http://zotero.org/users/1562642/items/XWVGGDC3"],"uri":["http://zotero.org/users/1562642/items/XWVGGDC3"],"itemData":{"id":5428,"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sidRPr="00B325F2">
              <w:rPr>
                <w:rFonts w:eastAsia="Calibri" w:cs="Arial"/>
                <w:sz w:val="20"/>
                <w:szCs w:val="20"/>
              </w:rPr>
              <w:fldChar w:fldCharType="separate"/>
            </w:r>
            <w:r w:rsidRPr="00B325F2">
              <w:rPr>
                <w:rFonts w:cs="Calibri"/>
                <w:sz w:val="20"/>
              </w:rPr>
              <w:t>[75]</w:t>
            </w:r>
            <w:r w:rsidRPr="00B325F2">
              <w:rPr>
                <w:rFonts w:eastAsia="Calibri" w:cs="Arial"/>
                <w:sz w:val="20"/>
                <w:szCs w:val="20"/>
              </w:rPr>
              <w:fldChar w:fldCharType="end"/>
            </w:r>
          </w:p>
        </w:tc>
        <w:tc>
          <w:tcPr>
            <w:tcW w:w="720" w:type="dxa"/>
            <w:vAlign w:val="center"/>
          </w:tcPr>
          <w:p w14:paraId="7FBCA8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3A4B05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0DDAC9" w14:textId="77777777" w:rsidR="00B325F2" w:rsidRPr="00B325F2" w:rsidRDefault="00B325F2" w:rsidP="00B325F2">
            <w:pPr>
              <w:jc w:val="center"/>
              <w:rPr>
                <w:rFonts w:eastAsia="Calibri" w:cs="Arial"/>
                <w:sz w:val="20"/>
                <w:szCs w:val="20"/>
              </w:rPr>
            </w:pPr>
            <w:r w:rsidRPr="00B325F2">
              <w:rPr>
                <w:rFonts w:eastAsia="Calibri" w:cs="Arial"/>
                <w:sz w:val="20"/>
                <w:szCs w:val="20"/>
              </w:rPr>
              <w:t>458</w:t>
            </w:r>
          </w:p>
        </w:tc>
        <w:tc>
          <w:tcPr>
            <w:tcW w:w="3420" w:type="dxa"/>
            <w:noWrap/>
            <w:vAlign w:val="center"/>
            <w:hideMark/>
          </w:tcPr>
          <w:p w14:paraId="0E8F416A" w14:textId="77777777" w:rsidR="00B325F2" w:rsidRPr="00B325F2" w:rsidRDefault="00B325F2" w:rsidP="00B325F2">
            <w:pPr>
              <w:rPr>
                <w:rFonts w:eastAsia="Calibri" w:cs="Arial"/>
                <w:sz w:val="20"/>
                <w:szCs w:val="20"/>
              </w:rPr>
            </w:pPr>
            <w:r w:rsidRPr="00B325F2">
              <w:rPr>
                <w:rFonts w:eastAsia="Calibri" w:cs="Arial"/>
                <w:sz w:val="20"/>
                <w:szCs w:val="20"/>
              </w:rPr>
              <w:t>White, 76.64</w:t>
            </w:r>
          </w:p>
          <w:p w14:paraId="28CD44AB" w14:textId="77777777" w:rsidR="00B325F2" w:rsidRPr="00B325F2" w:rsidRDefault="00B325F2" w:rsidP="00B325F2">
            <w:pPr>
              <w:rPr>
                <w:rFonts w:eastAsia="Calibri" w:cs="Arial"/>
                <w:sz w:val="20"/>
                <w:szCs w:val="20"/>
              </w:rPr>
            </w:pPr>
            <w:r w:rsidRPr="00B325F2">
              <w:rPr>
                <w:rFonts w:eastAsia="Calibri" w:cs="Arial"/>
                <w:sz w:val="20"/>
                <w:szCs w:val="20"/>
              </w:rPr>
              <w:t>Black, 10.04</w:t>
            </w:r>
          </w:p>
          <w:p w14:paraId="65D020B2" w14:textId="77777777" w:rsidR="00B325F2" w:rsidRPr="00B325F2" w:rsidRDefault="00B325F2" w:rsidP="00B325F2">
            <w:pPr>
              <w:rPr>
                <w:rFonts w:eastAsia="Calibri" w:cs="Arial"/>
                <w:sz w:val="20"/>
                <w:szCs w:val="20"/>
              </w:rPr>
            </w:pPr>
            <w:r w:rsidRPr="00B325F2">
              <w:rPr>
                <w:rFonts w:eastAsia="Calibri" w:cs="Arial"/>
                <w:sz w:val="20"/>
                <w:szCs w:val="20"/>
              </w:rPr>
              <w:t>Hispanic or Latino, 6.99</w:t>
            </w:r>
          </w:p>
          <w:p w14:paraId="7C833EED" w14:textId="77777777" w:rsidR="00B325F2" w:rsidRPr="00B325F2" w:rsidRDefault="00B325F2" w:rsidP="00B325F2">
            <w:pPr>
              <w:rPr>
                <w:rFonts w:eastAsia="Calibri" w:cs="Arial"/>
                <w:sz w:val="20"/>
                <w:szCs w:val="20"/>
              </w:rPr>
            </w:pPr>
            <w:r w:rsidRPr="00B325F2">
              <w:rPr>
                <w:rFonts w:eastAsia="Calibri" w:cs="Arial"/>
                <w:sz w:val="20"/>
                <w:szCs w:val="20"/>
              </w:rPr>
              <w:t>Pacific Islander, 2.84</w:t>
            </w:r>
          </w:p>
          <w:p w14:paraId="52120A60" w14:textId="77777777" w:rsidR="00B325F2" w:rsidRPr="00B325F2" w:rsidRDefault="00B325F2" w:rsidP="00B325F2">
            <w:pPr>
              <w:rPr>
                <w:rFonts w:eastAsia="Calibri" w:cs="Arial"/>
                <w:sz w:val="20"/>
                <w:szCs w:val="20"/>
              </w:rPr>
            </w:pPr>
            <w:r w:rsidRPr="00B325F2">
              <w:rPr>
                <w:rFonts w:eastAsia="Calibri" w:cs="Arial"/>
                <w:sz w:val="20"/>
                <w:szCs w:val="20"/>
              </w:rPr>
              <w:t>Other, 2.4</w:t>
            </w:r>
          </w:p>
          <w:p w14:paraId="1924DD85" w14:textId="77777777" w:rsidR="00B325F2" w:rsidRPr="00B325F2" w:rsidRDefault="00B325F2" w:rsidP="00B325F2">
            <w:pPr>
              <w:rPr>
                <w:rFonts w:eastAsia="Calibri" w:cs="Arial"/>
                <w:sz w:val="20"/>
                <w:szCs w:val="20"/>
              </w:rPr>
            </w:pPr>
            <w:r w:rsidRPr="00B325F2">
              <w:rPr>
                <w:rFonts w:eastAsia="Calibri" w:cs="Arial"/>
                <w:sz w:val="20"/>
                <w:szCs w:val="20"/>
              </w:rPr>
              <w:t>Native American, 1.09</w:t>
            </w:r>
          </w:p>
        </w:tc>
      </w:tr>
      <w:tr w:rsidR="00B325F2" w:rsidRPr="00B325F2" w14:paraId="443BDC64" w14:textId="77777777" w:rsidTr="00D17AB8">
        <w:trPr>
          <w:trHeight w:val="300"/>
        </w:trPr>
        <w:tc>
          <w:tcPr>
            <w:tcW w:w="2605" w:type="dxa"/>
            <w:noWrap/>
            <w:vAlign w:val="center"/>
            <w:hideMark/>
          </w:tcPr>
          <w:p w14:paraId="2556E74F" w14:textId="64AE8C4C" w:rsidR="00B325F2" w:rsidRPr="00B325F2" w:rsidRDefault="00B325F2" w:rsidP="00B325F2">
            <w:pPr>
              <w:rPr>
                <w:rFonts w:eastAsia="Calibri" w:cs="Arial"/>
                <w:sz w:val="20"/>
                <w:szCs w:val="20"/>
              </w:rPr>
            </w:pPr>
            <w:r w:rsidRPr="00B325F2">
              <w:rPr>
                <w:rFonts w:eastAsia="Calibri" w:cs="Arial"/>
                <w:sz w:val="20"/>
                <w:szCs w:val="20"/>
              </w:rPr>
              <w:t xml:space="preserve">Durazzo et al. </w:t>
            </w:r>
            <w:r w:rsidRPr="00B325F2">
              <w:rPr>
                <w:rFonts w:eastAsia="Calibri" w:cs="Arial"/>
                <w:sz w:val="20"/>
                <w:szCs w:val="20"/>
              </w:rPr>
              <w:fldChar w:fldCharType="begin"/>
            </w:r>
            <w:r>
              <w:rPr>
                <w:rFonts w:eastAsia="Calibri" w:cs="Arial"/>
                <w:sz w:val="20"/>
                <w:szCs w:val="20"/>
              </w:rPr>
              <w:instrText xml:space="preserve"> ADDIN ZOTERO_ITEM CSL_CITATION {"citationID":"a1lml56v5s4","properties":{"formattedCitation":"[76]","plainCitation":"[76]"},"citationItems":[{"id":4349,"uris":["http://zotero.org/users/1562642/items/X85CRWIW"],"uri":["http://zotero.org/users/1562642/items/X85CRWIW"],"itemData":{"id":4349,"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[76]</w:t>
            </w:r>
            <w:r w:rsidRPr="00B325F2">
              <w:rPr>
                <w:rFonts w:eastAsia="Calibri" w:cs="Arial"/>
                <w:sz w:val="20"/>
                <w:szCs w:val="20"/>
              </w:rPr>
              <w:fldChar w:fldCharType="end"/>
            </w:r>
          </w:p>
        </w:tc>
        <w:tc>
          <w:tcPr>
            <w:tcW w:w="720" w:type="dxa"/>
            <w:vAlign w:val="center"/>
          </w:tcPr>
          <w:p w14:paraId="11F489E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D5C4D3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0A59EC"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6D2875CB" w14:textId="77777777" w:rsidR="00B325F2" w:rsidRPr="00B325F2" w:rsidRDefault="00B325F2" w:rsidP="00B325F2">
            <w:pPr>
              <w:rPr>
                <w:rFonts w:eastAsia="Calibri" w:cs="Arial"/>
                <w:sz w:val="20"/>
                <w:szCs w:val="20"/>
              </w:rPr>
            </w:pPr>
            <w:r w:rsidRPr="00B325F2">
              <w:rPr>
                <w:rFonts w:eastAsia="Calibri" w:cs="Arial"/>
                <w:sz w:val="20"/>
                <w:szCs w:val="20"/>
              </w:rPr>
              <w:t>Caucasian, 71.88</w:t>
            </w:r>
          </w:p>
        </w:tc>
      </w:tr>
      <w:tr w:rsidR="00B325F2" w:rsidRPr="00B325F2" w14:paraId="1822EFC4" w14:textId="77777777" w:rsidTr="00D17AB8">
        <w:trPr>
          <w:trHeight w:val="300"/>
        </w:trPr>
        <w:tc>
          <w:tcPr>
            <w:tcW w:w="2605" w:type="dxa"/>
            <w:noWrap/>
            <w:vAlign w:val="center"/>
            <w:hideMark/>
          </w:tcPr>
          <w:p w14:paraId="4782B4AE" w14:textId="785278DA" w:rsidR="00B325F2" w:rsidRPr="00B325F2" w:rsidRDefault="00B325F2" w:rsidP="00B325F2">
            <w:pPr>
              <w:rPr>
                <w:rFonts w:eastAsia="Calibri" w:cs="Arial"/>
                <w:sz w:val="20"/>
                <w:szCs w:val="20"/>
              </w:rPr>
            </w:pPr>
            <w:r w:rsidRPr="00B325F2">
              <w:rPr>
                <w:rFonts w:eastAsia="Calibri" w:cs="Arial"/>
                <w:sz w:val="20"/>
                <w:szCs w:val="20"/>
              </w:rPr>
              <w:t xml:space="preserve">Echemendia et al. </w:t>
            </w:r>
            <w:r w:rsidRPr="00B325F2">
              <w:rPr>
                <w:rFonts w:eastAsia="Calibri" w:cs="Arial"/>
                <w:sz w:val="20"/>
                <w:szCs w:val="20"/>
              </w:rPr>
              <w:fldChar w:fldCharType="begin"/>
            </w:r>
            <w:r>
              <w:rPr>
                <w:rFonts w:eastAsia="Calibri" w:cs="Arial"/>
                <w:sz w:val="20"/>
                <w:szCs w:val="20"/>
              </w:rPr>
              <w:instrText xml:space="preserve"> ADDIN ZOTERO_ITEM CSL_CITATION {"citationID":"aln697dtn9","properties":{"formattedCitation":"[77]","plainCitation":"[77]"},"citationItems":[{"id":1043,"uris":["http://zotero.org/users/1562642/items/4P8AD29A"],"uri":["http://zotero.org/users/1562642/items/4P8AD29A"],"itemData":{"id":1043,"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sidRPr="00B325F2">
              <w:rPr>
                <w:rFonts w:eastAsia="Calibri" w:cs="Arial"/>
                <w:sz w:val="20"/>
                <w:szCs w:val="20"/>
              </w:rPr>
              <w:fldChar w:fldCharType="separate"/>
            </w:r>
            <w:r w:rsidRPr="00B325F2">
              <w:rPr>
                <w:rFonts w:cs="Calibri"/>
                <w:sz w:val="20"/>
              </w:rPr>
              <w:t>[77]</w:t>
            </w:r>
            <w:r w:rsidRPr="00B325F2">
              <w:rPr>
                <w:rFonts w:eastAsia="Calibri" w:cs="Arial"/>
                <w:sz w:val="20"/>
                <w:szCs w:val="20"/>
              </w:rPr>
              <w:fldChar w:fldCharType="end"/>
            </w:r>
          </w:p>
        </w:tc>
        <w:tc>
          <w:tcPr>
            <w:tcW w:w="720" w:type="dxa"/>
            <w:vAlign w:val="center"/>
          </w:tcPr>
          <w:p w14:paraId="7C5A5491"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306B4B5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F353A05" w14:textId="77777777" w:rsidR="00B325F2" w:rsidRPr="00B325F2" w:rsidRDefault="00B325F2" w:rsidP="00B325F2">
            <w:pPr>
              <w:jc w:val="center"/>
              <w:rPr>
                <w:rFonts w:eastAsia="Calibri" w:cs="Arial"/>
                <w:sz w:val="20"/>
                <w:szCs w:val="20"/>
              </w:rPr>
            </w:pPr>
            <w:r w:rsidRPr="00B325F2">
              <w:rPr>
                <w:rFonts w:eastAsia="Calibri" w:cs="Arial"/>
                <w:sz w:val="20"/>
                <w:szCs w:val="20"/>
              </w:rPr>
              <w:t>49</w:t>
            </w:r>
          </w:p>
        </w:tc>
        <w:tc>
          <w:tcPr>
            <w:tcW w:w="3420" w:type="dxa"/>
            <w:noWrap/>
            <w:vAlign w:val="center"/>
            <w:hideMark/>
          </w:tcPr>
          <w:p w14:paraId="57FF9241" w14:textId="77777777" w:rsidR="00B325F2" w:rsidRPr="00B325F2" w:rsidRDefault="00B325F2" w:rsidP="00B325F2">
            <w:pPr>
              <w:rPr>
                <w:rFonts w:eastAsia="Calibri" w:cs="Arial"/>
                <w:sz w:val="20"/>
                <w:szCs w:val="20"/>
              </w:rPr>
            </w:pPr>
            <w:r w:rsidRPr="00B325F2">
              <w:rPr>
                <w:rFonts w:eastAsia="Calibri" w:cs="Arial"/>
                <w:sz w:val="20"/>
                <w:szCs w:val="20"/>
              </w:rPr>
              <w:t>Caucasian, 81.63</w:t>
            </w:r>
          </w:p>
          <w:p w14:paraId="029AA98C" w14:textId="77777777" w:rsidR="00B325F2" w:rsidRPr="00B325F2" w:rsidRDefault="00B325F2" w:rsidP="00B325F2">
            <w:pPr>
              <w:rPr>
                <w:rFonts w:eastAsia="Calibri" w:cs="Arial"/>
                <w:sz w:val="20"/>
                <w:szCs w:val="20"/>
              </w:rPr>
            </w:pPr>
            <w:r w:rsidRPr="00B325F2">
              <w:rPr>
                <w:rFonts w:eastAsia="Calibri" w:cs="Arial"/>
                <w:sz w:val="20"/>
                <w:szCs w:val="20"/>
              </w:rPr>
              <w:t>African-American, 12.24</w:t>
            </w:r>
          </w:p>
          <w:p w14:paraId="026722D9" w14:textId="77777777" w:rsidR="00B325F2" w:rsidRPr="00B325F2" w:rsidRDefault="00B325F2" w:rsidP="00B325F2">
            <w:pPr>
              <w:rPr>
                <w:rFonts w:eastAsia="Calibri" w:cs="Arial"/>
                <w:sz w:val="20"/>
                <w:szCs w:val="20"/>
              </w:rPr>
            </w:pPr>
            <w:r w:rsidRPr="00B325F2">
              <w:rPr>
                <w:rFonts w:eastAsia="Calibri" w:cs="Arial"/>
                <w:sz w:val="20"/>
                <w:szCs w:val="20"/>
              </w:rPr>
              <w:t>Undeclared ethnicity, 4.08</w:t>
            </w:r>
          </w:p>
          <w:p w14:paraId="49B0A125" w14:textId="77777777" w:rsidR="00B325F2" w:rsidRPr="00B325F2" w:rsidRDefault="00B325F2" w:rsidP="00B325F2">
            <w:pPr>
              <w:rPr>
                <w:rFonts w:eastAsia="Calibri" w:cs="Arial"/>
                <w:sz w:val="20"/>
                <w:szCs w:val="20"/>
              </w:rPr>
            </w:pPr>
            <w:r w:rsidRPr="00B325F2">
              <w:rPr>
                <w:rFonts w:eastAsia="Calibri" w:cs="Arial"/>
                <w:sz w:val="20"/>
                <w:szCs w:val="20"/>
              </w:rPr>
              <w:t>Latino, 2.04</w:t>
            </w:r>
          </w:p>
        </w:tc>
      </w:tr>
      <w:tr w:rsidR="00B325F2" w:rsidRPr="00B325F2" w14:paraId="5A9C996E" w14:textId="77777777" w:rsidTr="00D17AB8">
        <w:trPr>
          <w:trHeight w:val="300"/>
        </w:trPr>
        <w:tc>
          <w:tcPr>
            <w:tcW w:w="2605" w:type="dxa"/>
            <w:noWrap/>
            <w:vAlign w:val="center"/>
            <w:hideMark/>
          </w:tcPr>
          <w:p w14:paraId="0F54F08C" w14:textId="1D091AAA" w:rsidR="00B325F2" w:rsidRPr="00B325F2" w:rsidRDefault="00B325F2" w:rsidP="00B325F2">
            <w:pPr>
              <w:rPr>
                <w:rFonts w:eastAsia="Calibri" w:cs="Arial"/>
                <w:sz w:val="20"/>
                <w:szCs w:val="20"/>
              </w:rPr>
            </w:pPr>
            <w:r w:rsidRPr="00B325F2">
              <w:rPr>
                <w:rFonts w:eastAsia="Calibri" w:cs="Arial"/>
                <w:sz w:val="20"/>
                <w:szCs w:val="20"/>
              </w:rPr>
              <w:t xml:space="preserve">Erlanger et al. </w:t>
            </w:r>
            <w:r w:rsidRPr="00B325F2">
              <w:rPr>
                <w:rFonts w:eastAsia="Calibri" w:cs="Arial"/>
                <w:sz w:val="20"/>
                <w:szCs w:val="20"/>
              </w:rPr>
              <w:fldChar w:fldCharType="begin"/>
            </w:r>
            <w:r>
              <w:rPr>
                <w:rFonts w:eastAsia="Calibri" w:cs="Arial"/>
                <w:sz w:val="20"/>
                <w:szCs w:val="20"/>
              </w:rPr>
              <w:instrText xml:space="preserve"> ADDIN ZOTERO_ITEM CSL_CITATION {"citationID":"a6fkvllaam","properties":{"formattedCitation":"[78]","plainCitation":"[78]"},"citationItems":[{"id":4674,"uris":["http://zotero.org/users/1562642/items/JAC9SU63"],"uri":["http://zotero.org/users/1562642/items/JAC9SU63"],"itemData":{"id":4674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sidRPr="00B325F2">
              <w:rPr>
                <w:rFonts w:eastAsia="Calibri" w:cs="Arial"/>
                <w:sz w:val="20"/>
                <w:szCs w:val="20"/>
              </w:rPr>
              <w:fldChar w:fldCharType="separate"/>
            </w:r>
            <w:r w:rsidRPr="00B325F2">
              <w:rPr>
                <w:rFonts w:cs="Calibri"/>
                <w:sz w:val="20"/>
              </w:rPr>
              <w:t>[78]</w:t>
            </w:r>
            <w:r w:rsidRPr="00B325F2">
              <w:rPr>
                <w:rFonts w:eastAsia="Calibri" w:cs="Arial"/>
                <w:sz w:val="20"/>
                <w:szCs w:val="20"/>
              </w:rPr>
              <w:fldChar w:fldCharType="end"/>
            </w:r>
          </w:p>
        </w:tc>
        <w:tc>
          <w:tcPr>
            <w:tcW w:w="720" w:type="dxa"/>
            <w:vAlign w:val="center"/>
          </w:tcPr>
          <w:p w14:paraId="489CE321"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45C252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E91566" w14:textId="77777777" w:rsidR="00B325F2" w:rsidRPr="00B325F2" w:rsidRDefault="00B325F2" w:rsidP="00B325F2">
            <w:pPr>
              <w:jc w:val="center"/>
              <w:rPr>
                <w:rFonts w:eastAsia="Calibri" w:cs="Arial"/>
                <w:sz w:val="20"/>
                <w:szCs w:val="20"/>
              </w:rPr>
            </w:pPr>
            <w:r w:rsidRPr="00B325F2">
              <w:rPr>
                <w:rFonts w:eastAsia="Calibri" w:cs="Arial"/>
                <w:sz w:val="20"/>
                <w:szCs w:val="20"/>
              </w:rPr>
              <w:t>440</w:t>
            </w:r>
          </w:p>
        </w:tc>
        <w:tc>
          <w:tcPr>
            <w:tcW w:w="3420" w:type="dxa"/>
            <w:noWrap/>
            <w:vAlign w:val="center"/>
            <w:hideMark/>
          </w:tcPr>
          <w:p w14:paraId="6AE6D041" w14:textId="77777777" w:rsidR="00B325F2" w:rsidRPr="00B325F2" w:rsidRDefault="00B325F2" w:rsidP="00B325F2">
            <w:pPr>
              <w:rPr>
                <w:rFonts w:eastAsia="Calibri" w:cs="Arial"/>
                <w:sz w:val="20"/>
                <w:szCs w:val="20"/>
              </w:rPr>
            </w:pPr>
            <w:r w:rsidRPr="00B325F2">
              <w:rPr>
                <w:rFonts w:eastAsia="Calibri" w:cs="Arial"/>
                <w:sz w:val="20"/>
                <w:szCs w:val="20"/>
              </w:rPr>
              <w:t>Caucasian, 55</w:t>
            </w:r>
          </w:p>
          <w:p w14:paraId="33D04487" w14:textId="77777777" w:rsidR="00B325F2" w:rsidRPr="00B325F2" w:rsidRDefault="00B325F2" w:rsidP="00B325F2">
            <w:pPr>
              <w:rPr>
                <w:rFonts w:eastAsia="Calibri" w:cs="Arial"/>
                <w:sz w:val="20"/>
                <w:szCs w:val="20"/>
              </w:rPr>
            </w:pPr>
            <w:r w:rsidRPr="00B325F2">
              <w:rPr>
                <w:rFonts w:eastAsia="Calibri" w:cs="Arial"/>
                <w:sz w:val="20"/>
                <w:szCs w:val="20"/>
              </w:rPr>
              <w:t>African-American, 11.59</w:t>
            </w:r>
          </w:p>
          <w:p w14:paraId="57E1ACB5" w14:textId="77777777" w:rsidR="00B325F2" w:rsidRPr="00B325F2" w:rsidRDefault="00B325F2" w:rsidP="00B325F2">
            <w:pPr>
              <w:rPr>
                <w:rFonts w:eastAsia="Calibri" w:cs="Arial"/>
                <w:sz w:val="20"/>
                <w:szCs w:val="20"/>
              </w:rPr>
            </w:pPr>
            <w:r w:rsidRPr="00B325F2">
              <w:rPr>
                <w:rFonts w:eastAsia="Calibri" w:cs="Arial"/>
                <w:sz w:val="20"/>
                <w:szCs w:val="20"/>
              </w:rPr>
              <w:t>Asian American, 5.91</w:t>
            </w:r>
          </w:p>
          <w:p w14:paraId="07AB8867" w14:textId="77777777" w:rsidR="00B325F2" w:rsidRPr="00B325F2" w:rsidRDefault="00B325F2" w:rsidP="00B325F2">
            <w:pPr>
              <w:rPr>
                <w:rFonts w:eastAsia="Calibri" w:cs="Arial"/>
                <w:sz w:val="20"/>
                <w:szCs w:val="20"/>
              </w:rPr>
            </w:pPr>
            <w:r w:rsidRPr="00B325F2">
              <w:rPr>
                <w:rFonts w:eastAsia="Calibri" w:cs="Arial"/>
                <w:sz w:val="20"/>
                <w:szCs w:val="20"/>
              </w:rPr>
              <w:t>Hispanic, 4.09</w:t>
            </w:r>
          </w:p>
        </w:tc>
      </w:tr>
      <w:tr w:rsidR="00B325F2" w:rsidRPr="00B325F2" w14:paraId="7E9114F3" w14:textId="77777777" w:rsidTr="00D17AB8">
        <w:trPr>
          <w:trHeight w:val="300"/>
        </w:trPr>
        <w:tc>
          <w:tcPr>
            <w:tcW w:w="2605" w:type="dxa"/>
            <w:noWrap/>
            <w:vAlign w:val="center"/>
            <w:hideMark/>
          </w:tcPr>
          <w:p w14:paraId="44B6EBC6" w14:textId="1FBFAFD1" w:rsidR="00B325F2" w:rsidRPr="00B325F2" w:rsidRDefault="00B325F2" w:rsidP="00B325F2">
            <w:pPr>
              <w:rPr>
                <w:rFonts w:eastAsia="Calibri" w:cs="Arial"/>
                <w:sz w:val="20"/>
                <w:szCs w:val="20"/>
              </w:rPr>
            </w:pPr>
            <w:r w:rsidRPr="00B325F2">
              <w:rPr>
                <w:rFonts w:eastAsia="Calibri" w:cs="Arial"/>
                <w:sz w:val="20"/>
                <w:szCs w:val="20"/>
              </w:rPr>
              <w:t xml:space="preserve">Ettenhofer &amp; Abeles </w:t>
            </w:r>
            <w:r w:rsidRPr="00B325F2">
              <w:rPr>
                <w:rFonts w:eastAsia="Calibri" w:cs="Arial"/>
                <w:sz w:val="20"/>
                <w:szCs w:val="20"/>
              </w:rPr>
              <w:fldChar w:fldCharType="begin"/>
            </w:r>
            <w:r>
              <w:rPr>
                <w:rFonts w:eastAsia="Calibri" w:cs="Arial"/>
                <w:sz w:val="20"/>
                <w:szCs w:val="20"/>
              </w:rPr>
              <w:instrText xml:space="preserve"> ADDIN ZOTERO_ITEM CSL_CITATION {"citationID":"a7jfoeueu","properties":{"formattedCitation":"[79]","plainCitation":"[79]"},"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325F2">
              <w:rPr>
                <w:rFonts w:eastAsia="Calibri" w:cs="Arial"/>
                <w:sz w:val="20"/>
                <w:szCs w:val="20"/>
              </w:rPr>
              <w:fldChar w:fldCharType="separate"/>
            </w:r>
            <w:r w:rsidRPr="00B325F2">
              <w:rPr>
                <w:rFonts w:cs="Calibri"/>
                <w:sz w:val="20"/>
              </w:rPr>
              <w:t>[79]</w:t>
            </w:r>
            <w:r w:rsidRPr="00B325F2">
              <w:rPr>
                <w:rFonts w:eastAsia="Calibri" w:cs="Arial"/>
                <w:sz w:val="20"/>
                <w:szCs w:val="20"/>
              </w:rPr>
              <w:fldChar w:fldCharType="end"/>
            </w:r>
          </w:p>
        </w:tc>
        <w:tc>
          <w:tcPr>
            <w:tcW w:w="720" w:type="dxa"/>
            <w:vAlign w:val="center"/>
          </w:tcPr>
          <w:p w14:paraId="387FEA77"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1E52A1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3070C3D" w14:textId="77777777" w:rsidR="00B325F2" w:rsidRPr="00B325F2" w:rsidRDefault="00B325F2" w:rsidP="00B325F2">
            <w:pPr>
              <w:jc w:val="center"/>
              <w:rPr>
                <w:rFonts w:eastAsia="Calibri" w:cs="Arial"/>
                <w:sz w:val="20"/>
                <w:szCs w:val="20"/>
              </w:rPr>
            </w:pPr>
            <w:r w:rsidRPr="00B325F2">
              <w:rPr>
                <w:rFonts w:eastAsia="Calibri" w:cs="Arial"/>
                <w:sz w:val="20"/>
                <w:szCs w:val="20"/>
              </w:rPr>
              <w:t>126</w:t>
            </w:r>
          </w:p>
        </w:tc>
        <w:tc>
          <w:tcPr>
            <w:tcW w:w="3420" w:type="dxa"/>
            <w:noWrap/>
            <w:vAlign w:val="center"/>
            <w:hideMark/>
          </w:tcPr>
          <w:p w14:paraId="206D6ADC" w14:textId="77777777" w:rsidR="00B325F2" w:rsidRPr="00B325F2" w:rsidRDefault="00B325F2" w:rsidP="00B325F2">
            <w:pPr>
              <w:rPr>
                <w:rFonts w:eastAsia="Calibri" w:cs="Arial"/>
                <w:sz w:val="20"/>
                <w:szCs w:val="20"/>
              </w:rPr>
            </w:pPr>
            <w:r w:rsidRPr="00B325F2">
              <w:rPr>
                <w:rFonts w:eastAsia="Calibri" w:cs="Arial"/>
                <w:sz w:val="20"/>
                <w:szCs w:val="20"/>
              </w:rPr>
              <w:t>Caucasian/White, 90.48</w:t>
            </w:r>
          </w:p>
          <w:p w14:paraId="20A94693" w14:textId="77777777" w:rsidR="00B325F2" w:rsidRPr="00B325F2" w:rsidRDefault="00B325F2" w:rsidP="00B325F2">
            <w:pPr>
              <w:rPr>
                <w:rFonts w:eastAsia="Calibri" w:cs="Arial"/>
                <w:sz w:val="20"/>
                <w:szCs w:val="20"/>
              </w:rPr>
            </w:pPr>
            <w:r w:rsidRPr="00B325F2">
              <w:rPr>
                <w:rFonts w:eastAsia="Calibri" w:cs="Arial"/>
                <w:sz w:val="20"/>
                <w:szCs w:val="20"/>
              </w:rPr>
              <w:t>African-American/Black, 3.97</w:t>
            </w:r>
          </w:p>
          <w:p w14:paraId="19054847" w14:textId="77777777" w:rsidR="00B325F2" w:rsidRPr="00B325F2" w:rsidRDefault="00B325F2" w:rsidP="00B325F2">
            <w:pPr>
              <w:rPr>
                <w:rFonts w:eastAsia="Calibri" w:cs="Arial"/>
                <w:sz w:val="20"/>
                <w:szCs w:val="20"/>
              </w:rPr>
            </w:pPr>
            <w:r w:rsidRPr="00B325F2">
              <w:rPr>
                <w:rFonts w:eastAsia="Calibri" w:cs="Arial"/>
                <w:sz w:val="20"/>
                <w:szCs w:val="20"/>
              </w:rPr>
              <w:t>Asian, 2.38</w:t>
            </w:r>
          </w:p>
          <w:p w14:paraId="7AB27B38" w14:textId="77777777" w:rsidR="00B325F2" w:rsidRPr="00B325F2" w:rsidRDefault="00B325F2" w:rsidP="00B325F2">
            <w:pPr>
              <w:rPr>
                <w:rFonts w:eastAsia="Calibri" w:cs="Arial"/>
                <w:sz w:val="20"/>
                <w:szCs w:val="20"/>
              </w:rPr>
            </w:pPr>
            <w:r w:rsidRPr="00B325F2">
              <w:rPr>
                <w:rFonts w:eastAsia="Calibri" w:cs="Arial"/>
                <w:sz w:val="20"/>
                <w:szCs w:val="20"/>
              </w:rPr>
              <w:t>Hispanic or Latino, 1.59</w:t>
            </w:r>
          </w:p>
          <w:p w14:paraId="2C2E12B9" w14:textId="77777777" w:rsidR="00B325F2" w:rsidRPr="00B325F2" w:rsidRDefault="00B325F2" w:rsidP="00B325F2">
            <w:pPr>
              <w:rPr>
                <w:rFonts w:eastAsia="Calibri" w:cs="Arial"/>
                <w:sz w:val="20"/>
                <w:szCs w:val="20"/>
              </w:rPr>
            </w:pPr>
            <w:r w:rsidRPr="00B325F2">
              <w:rPr>
                <w:rFonts w:eastAsia="Calibri" w:cs="Arial"/>
                <w:sz w:val="20"/>
                <w:szCs w:val="20"/>
              </w:rPr>
              <w:t>Other, 1.59</w:t>
            </w:r>
          </w:p>
        </w:tc>
      </w:tr>
      <w:tr w:rsidR="00B325F2" w:rsidRPr="00B325F2" w14:paraId="33F4B71E" w14:textId="77777777" w:rsidTr="00D17AB8">
        <w:trPr>
          <w:trHeight w:val="300"/>
        </w:trPr>
        <w:tc>
          <w:tcPr>
            <w:tcW w:w="2605" w:type="dxa"/>
            <w:noWrap/>
            <w:vAlign w:val="center"/>
            <w:hideMark/>
          </w:tcPr>
          <w:p w14:paraId="1EDDB500" w14:textId="7802F8A2" w:rsidR="00B325F2" w:rsidRPr="00B325F2" w:rsidRDefault="00B325F2" w:rsidP="00B325F2">
            <w:pPr>
              <w:rPr>
                <w:rFonts w:eastAsia="Calibri" w:cs="Arial"/>
                <w:sz w:val="20"/>
                <w:szCs w:val="20"/>
              </w:rPr>
            </w:pPr>
            <w:r w:rsidRPr="00B325F2">
              <w:rPr>
                <w:rFonts w:eastAsia="Calibri" w:cs="Arial"/>
                <w:sz w:val="20"/>
                <w:szCs w:val="20"/>
              </w:rPr>
              <w:t xml:space="preserve">Fann et al. </w:t>
            </w:r>
            <w:r w:rsidRPr="00B325F2">
              <w:rPr>
                <w:rFonts w:eastAsia="Calibri" w:cs="Arial"/>
                <w:sz w:val="20"/>
                <w:szCs w:val="20"/>
              </w:rPr>
              <w:fldChar w:fldCharType="begin"/>
            </w:r>
            <w:r>
              <w:rPr>
                <w:rFonts w:eastAsia="Calibri" w:cs="Arial"/>
                <w:sz w:val="20"/>
                <w:szCs w:val="20"/>
              </w:rPr>
              <w:instrText xml:space="preserve"> ADDIN ZOTERO_ITEM CSL_CITATION {"citationID":"a15m2qbihgu","properties":{"formattedCitation":"[80]","plainCitation":"[80]"},"citationItems":[{"id":5087,"uris":["http://zotero.org/users/1562642/items/DTVN493R"],"uri":["http://zotero.org/users/1562642/items/DTVN493R"],"itemData":{"id":5087,"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sidRPr="00B325F2">
              <w:rPr>
                <w:rFonts w:eastAsia="Calibri" w:cs="Arial"/>
                <w:sz w:val="20"/>
                <w:szCs w:val="20"/>
              </w:rPr>
              <w:fldChar w:fldCharType="separate"/>
            </w:r>
            <w:r w:rsidRPr="00B325F2">
              <w:rPr>
                <w:rFonts w:cs="Calibri"/>
                <w:sz w:val="20"/>
              </w:rPr>
              <w:t>[80]</w:t>
            </w:r>
            <w:r w:rsidRPr="00B325F2">
              <w:rPr>
                <w:rFonts w:eastAsia="Calibri" w:cs="Arial"/>
                <w:sz w:val="20"/>
                <w:szCs w:val="20"/>
              </w:rPr>
              <w:fldChar w:fldCharType="end"/>
            </w:r>
          </w:p>
        </w:tc>
        <w:tc>
          <w:tcPr>
            <w:tcW w:w="720" w:type="dxa"/>
            <w:vAlign w:val="center"/>
          </w:tcPr>
          <w:p w14:paraId="3A758B41"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4A6C16A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FAED16D" w14:textId="77777777" w:rsidR="00B325F2" w:rsidRPr="00B325F2" w:rsidRDefault="00B325F2" w:rsidP="00B325F2">
            <w:pPr>
              <w:jc w:val="center"/>
              <w:rPr>
                <w:rFonts w:eastAsia="Calibri" w:cs="Arial"/>
                <w:sz w:val="20"/>
                <w:szCs w:val="20"/>
              </w:rPr>
            </w:pPr>
            <w:r w:rsidRPr="00B325F2">
              <w:rPr>
                <w:rFonts w:eastAsia="Calibri" w:cs="Arial"/>
                <w:sz w:val="20"/>
                <w:szCs w:val="20"/>
              </w:rPr>
              <w:t>15</w:t>
            </w:r>
          </w:p>
        </w:tc>
        <w:tc>
          <w:tcPr>
            <w:tcW w:w="3420" w:type="dxa"/>
            <w:noWrap/>
            <w:vAlign w:val="center"/>
            <w:hideMark/>
          </w:tcPr>
          <w:p w14:paraId="60A50F9F" w14:textId="77777777" w:rsidR="00B325F2" w:rsidRPr="00B325F2" w:rsidRDefault="00B325F2" w:rsidP="00B325F2">
            <w:pPr>
              <w:rPr>
                <w:rFonts w:eastAsia="Calibri" w:cs="Arial"/>
                <w:sz w:val="20"/>
                <w:szCs w:val="20"/>
              </w:rPr>
            </w:pPr>
            <w:r w:rsidRPr="00B325F2">
              <w:rPr>
                <w:rFonts w:eastAsia="Calibri" w:cs="Arial"/>
                <w:sz w:val="20"/>
                <w:szCs w:val="20"/>
              </w:rPr>
              <w:t>White, 86.67</w:t>
            </w:r>
          </w:p>
          <w:p w14:paraId="37553C7A" w14:textId="77777777" w:rsidR="00B325F2" w:rsidRPr="00B325F2" w:rsidRDefault="00B325F2" w:rsidP="00B325F2">
            <w:pPr>
              <w:rPr>
                <w:rFonts w:eastAsia="Calibri" w:cs="Arial"/>
                <w:sz w:val="20"/>
                <w:szCs w:val="20"/>
              </w:rPr>
            </w:pPr>
            <w:r w:rsidRPr="00B325F2">
              <w:rPr>
                <w:rFonts w:eastAsia="Calibri" w:cs="Arial"/>
                <w:sz w:val="20"/>
                <w:szCs w:val="20"/>
              </w:rPr>
              <w:t>American Indian, 6.67</w:t>
            </w:r>
          </w:p>
          <w:p w14:paraId="5BFDD582"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6.67</w:t>
            </w:r>
          </w:p>
        </w:tc>
      </w:tr>
      <w:tr w:rsidR="00B325F2" w:rsidRPr="00B325F2" w14:paraId="4D2AF5D9" w14:textId="77777777" w:rsidTr="00D17AB8">
        <w:trPr>
          <w:trHeight w:val="300"/>
        </w:trPr>
        <w:tc>
          <w:tcPr>
            <w:tcW w:w="2605" w:type="dxa"/>
            <w:noWrap/>
            <w:vAlign w:val="center"/>
            <w:hideMark/>
          </w:tcPr>
          <w:p w14:paraId="4E21BA09" w14:textId="6BBD51D3" w:rsidR="00B325F2" w:rsidRPr="00B325F2" w:rsidRDefault="00B325F2" w:rsidP="00B325F2">
            <w:pPr>
              <w:rPr>
                <w:rFonts w:eastAsia="Calibri" w:cs="Arial"/>
                <w:sz w:val="20"/>
                <w:szCs w:val="20"/>
              </w:rPr>
            </w:pPr>
            <w:r w:rsidRPr="00B325F2">
              <w:rPr>
                <w:rFonts w:eastAsia="Calibri" w:cs="Arial"/>
                <w:sz w:val="20"/>
                <w:szCs w:val="20"/>
              </w:rPr>
              <w:t xml:space="preserve">Fay et al. </w:t>
            </w:r>
            <w:r w:rsidRPr="00B325F2">
              <w:rPr>
                <w:rFonts w:eastAsia="Calibri" w:cs="Arial"/>
                <w:sz w:val="20"/>
                <w:szCs w:val="20"/>
              </w:rPr>
              <w:fldChar w:fldCharType="begin"/>
            </w:r>
            <w:r>
              <w:rPr>
                <w:rFonts w:eastAsia="Calibri" w:cs="Arial"/>
                <w:sz w:val="20"/>
                <w:szCs w:val="20"/>
              </w:rPr>
              <w:instrText xml:space="preserve"> ADDIN ZOTERO_ITEM CSL_CITATION {"citationID":"a24od32qte5","properties":{"formattedCitation":"[81]","plainCitation":"[81]"},"citationItems":[{"id":5086,"uris":["http://zotero.org/users/1562642/items/8V33RJQK"],"uri":["http://zotero.org/users/1562642/items/8V33RJQK"],"itemData":{"id":5086,"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sidRPr="00B325F2">
              <w:rPr>
                <w:rFonts w:eastAsia="Calibri" w:cs="Arial"/>
                <w:sz w:val="20"/>
                <w:szCs w:val="20"/>
              </w:rPr>
              <w:fldChar w:fldCharType="separate"/>
            </w:r>
            <w:r w:rsidRPr="00B325F2">
              <w:rPr>
                <w:rFonts w:cs="Calibri"/>
                <w:sz w:val="20"/>
              </w:rPr>
              <w:t>[81]</w:t>
            </w:r>
            <w:r w:rsidRPr="00B325F2">
              <w:rPr>
                <w:rFonts w:eastAsia="Calibri" w:cs="Arial"/>
                <w:sz w:val="20"/>
                <w:szCs w:val="20"/>
              </w:rPr>
              <w:fldChar w:fldCharType="end"/>
            </w:r>
          </w:p>
        </w:tc>
        <w:tc>
          <w:tcPr>
            <w:tcW w:w="720" w:type="dxa"/>
            <w:vAlign w:val="center"/>
          </w:tcPr>
          <w:p w14:paraId="7EEAD7B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126174C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FC990E5" w14:textId="77777777" w:rsidR="00B325F2" w:rsidRPr="00B325F2" w:rsidRDefault="00B325F2" w:rsidP="00B325F2">
            <w:pPr>
              <w:jc w:val="center"/>
              <w:rPr>
                <w:rFonts w:eastAsia="Calibri" w:cs="Arial"/>
                <w:sz w:val="20"/>
                <w:szCs w:val="20"/>
              </w:rPr>
            </w:pPr>
            <w:r w:rsidRPr="00B325F2">
              <w:rPr>
                <w:rFonts w:eastAsia="Calibri" w:cs="Arial"/>
                <w:sz w:val="20"/>
                <w:szCs w:val="20"/>
              </w:rPr>
              <w:t>281</w:t>
            </w:r>
          </w:p>
        </w:tc>
        <w:tc>
          <w:tcPr>
            <w:tcW w:w="3420" w:type="dxa"/>
            <w:noWrap/>
            <w:vAlign w:val="center"/>
            <w:hideMark/>
          </w:tcPr>
          <w:p w14:paraId="32C8672D" w14:textId="77777777" w:rsidR="00B325F2" w:rsidRPr="00B325F2" w:rsidRDefault="00B325F2" w:rsidP="00B325F2">
            <w:pPr>
              <w:rPr>
                <w:rFonts w:eastAsia="Calibri" w:cs="Arial"/>
                <w:sz w:val="20"/>
                <w:szCs w:val="20"/>
              </w:rPr>
            </w:pPr>
            <w:r w:rsidRPr="00B325F2">
              <w:rPr>
                <w:rFonts w:eastAsia="Calibri" w:cs="Arial"/>
                <w:sz w:val="20"/>
                <w:szCs w:val="20"/>
              </w:rPr>
              <w:t>Caucasian, 69.04</w:t>
            </w:r>
          </w:p>
        </w:tc>
      </w:tr>
      <w:tr w:rsidR="00B325F2" w:rsidRPr="00B325F2" w14:paraId="2E44F63C" w14:textId="77777777" w:rsidTr="00D17AB8">
        <w:trPr>
          <w:trHeight w:val="300"/>
        </w:trPr>
        <w:tc>
          <w:tcPr>
            <w:tcW w:w="2605" w:type="dxa"/>
            <w:noWrap/>
            <w:vAlign w:val="center"/>
            <w:hideMark/>
          </w:tcPr>
          <w:p w14:paraId="04267122" w14:textId="0989CE6A" w:rsidR="00B325F2" w:rsidRPr="00B325F2" w:rsidRDefault="00B325F2" w:rsidP="00B325F2">
            <w:pPr>
              <w:rPr>
                <w:rFonts w:eastAsia="Calibri" w:cs="Arial"/>
                <w:sz w:val="20"/>
                <w:szCs w:val="20"/>
              </w:rPr>
            </w:pPr>
            <w:r w:rsidRPr="00B325F2">
              <w:rPr>
                <w:rFonts w:eastAsia="Calibri" w:cs="Arial"/>
                <w:sz w:val="20"/>
                <w:szCs w:val="20"/>
              </w:rPr>
              <w:t xml:space="preserve">Fisher et al. </w:t>
            </w:r>
            <w:r w:rsidRPr="00B325F2">
              <w:rPr>
                <w:rFonts w:eastAsia="Calibri" w:cs="Arial"/>
                <w:sz w:val="20"/>
                <w:szCs w:val="20"/>
              </w:rPr>
              <w:fldChar w:fldCharType="begin"/>
            </w:r>
            <w:r>
              <w:rPr>
                <w:rFonts w:eastAsia="Calibri" w:cs="Arial"/>
                <w:sz w:val="20"/>
                <w:szCs w:val="20"/>
              </w:rPr>
              <w:instrText xml:space="preserve"> ADDIN ZOTERO_ITEM CSL_CITATION {"citationID":"acmtqu37rf","properties":{"formattedCitation":"[82]","plainCitation":"[82]"},"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325F2">
              <w:rPr>
                <w:rFonts w:eastAsia="Calibri" w:cs="Arial"/>
                <w:sz w:val="20"/>
                <w:szCs w:val="20"/>
              </w:rPr>
              <w:fldChar w:fldCharType="separate"/>
            </w:r>
            <w:r w:rsidRPr="00B325F2">
              <w:rPr>
                <w:rFonts w:cs="Calibri"/>
                <w:sz w:val="20"/>
              </w:rPr>
              <w:t>[82]</w:t>
            </w:r>
            <w:r w:rsidRPr="00B325F2">
              <w:rPr>
                <w:rFonts w:eastAsia="Calibri" w:cs="Arial"/>
                <w:sz w:val="20"/>
                <w:szCs w:val="20"/>
              </w:rPr>
              <w:fldChar w:fldCharType="end"/>
            </w:r>
          </w:p>
        </w:tc>
        <w:tc>
          <w:tcPr>
            <w:tcW w:w="720" w:type="dxa"/>
            <w:vAlign w:val="center"/>
          </w:tcPr>
          <w:p w14:paraId="51CEDD06"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350" w:type="dxa"/>
            <w:vAlign w:val="center"/>
          </w:tcPr>
          <w:p w14:paraId="0802077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0E47934" w14:textId="77777777" w:rsidR="00B325F2" w:rsidRPr="00B325F2" w:rsidRDefault="00B325F2" w:rsidP="00B325F2">
            <w:pPr>
              <w:jc w:val="center"/>
              <w:rPr>
                <w:rFonts w:eastAsia="Calibri" w:cs="Arial"/>
                <w:sz w:val="20"/>
                <w:szCs w:val="20"/>
              </w:rPr>
            </w:pPr>
            <w:r w:rsidRPr="00B325F2">
              <w:rPr>
                <w:rFonts w:eastAsia="Calibri" w:cs="Arial"/>
                <w:sz w:val="20"/>
                <w:szCs w:val="20"/>
              </w:rPr>
              <w:t>90</w:t>
            </w:r>
          </w:p>
        </w:tc>
        <w:tc>
          <w:tcPr>
            <w:tcW w:w="3420" w:type="dxa"/>
            <w:noWrap/>
            <w:vAlign w:val="center"/>
            <w:hideMark/>
          </w:tcPr>
          <w:p w14:paraId="680AA318" w14:textId="77777777" w:rsidR="00B325F2" w:rsidRPr="00B325F2" w:rsidRDefault="00B325F2" w:rsidP="00B325F2">
            <w:pPr>
              <w:rPr>
                <w:rFonts w:eastAsia="Calibri" w:cs="Arial"/>
                <w:sz w:val="20"/>
                <w:szCs w:val="20"/>
              </w:rPr>
            </w:pPr>
            <w:r w:rsidRPr="00B325F2">
              <w:rPr>
                <w:rFonts w:eastAsia="Calibri" w:cs="Arial"/>
                <w:sz w:val="20"/>
                <w:szCs w:val="20"/>
              </w:rPr>
              <w:t>White, 93.33</w:t>
            </w:r>
          </w:p>
          <w:p w14:paraId="7B1FBC70" w14:textId="77777777" w:rsidR="00B325F2" w:rsidRPr="00B325F2" w:rsidRDefault="00B325F2" w:rsidP="00B325F2">
            <w:pPr>
              <w:rPr>
                <w:rFonts w:eastAsia="Calibri" w:cs="Arial"/>
                <w:sz w:val="20"/>
                <w:szCs w:val="20"/>
              </w:rPr>
            </w:pPr>
            <w:r w:rsidRPr="00B325F2">
              <w:rPr>
                <w:rFonts w:eastAsia="Calibri" w:cs="Arial"/>
                <w:sz w:val="20"/>
                <w:szCs w:val="20"/>
              </w:rPr>
              <w:t>Asian, 2.22</w:t>
            </w:r>
          </w:p>
          <w:p w14:paraId="0B8D0409" w14:textId="77777777" w:rsidR="00B325F2" w:rsidRPr="00B325F2" w:rsidRDefault="00B325F2" w:rsidP="00B325F2">
            <w:pPr>
              <w:rPr>
                <w:rFonts w:eastAsia="Calibri" w:cs="Arial"/>
                <w:sz w:val="20"/>
                <w:szCs w:val="20"/>
              </w:rPr>
            </w:pPr>
            <w:r w:rsidRPr="00B325F2">
              <w:rPr>
                <w:rFonts w:eastAsia="Calibri" w:cs="Arial"/>
                <w:sz w:val="20"/>
                <w:szCs w:val="20"/>
              </w:rPr>
              <w:t>Black, 2.22</w:t>
            </w:r>
          </w:p>
          <w:p w14:paraId="3BE07DC0" w14:textId="77777777" w:rsidR="00B325F2" w:rsidRPr="00B325F2" w:rsidRDefault="00B325F2" w:rsidP="00B325F2">
            <w:pPr>
              <w:rPr>
                <w:rFonts w:eastAsia="Calibri" w:cs="Arial"/>
                <w:sz w:val="20"/>
                <w:szCs w:val="20"/>
              </w:rPr>
            </w:pPr>
            <w:r w:rsidRPr="00B325F2">
              <w:rPr>
                <w:rFonts w:eastAsia="Calibri" w:cs="Arial"/>
                <w:sz w:val="20"/>
                <w:szCs w:val="20"/>
              </w:rPr>
              <w:t>Hispanic, 2.22</w:t>
            </w:r>
          </w:p>
        </w:tc>
      </w:tr>
      <w:tr w:rsidR="00B325F2" w:rsidRPr="00B325F2" w14:paraId="41EC7E4A" w14:textId="77777777" w:rsidTr="00D17AB8">
        <w:trPr>
          <w:trHeight w:val="300"/>
        </w:trPr>
        <w:tc>
          <w:tcPr>
            <w:tcW w:w="2605" w:type="dxa"/>
            <w:noWrap/>
            <w:vAlign w:val="center"/>
            <w:hideMark/>
          </w:tcPr>
          <w:p w14:paraId="26A71A37" w14:textId="30C53C82" w:rsidR="00B325F2" w:rsidRPr="00B325F2" w:rsidRDefault="00B325F2" w:rsidP="00B325F2">
            <w:pPr>
              <w:rPr>
                <w:rFonts w:eastAsia="Calibri" w:cs="Arial"/>
                <w:sz w:val="20"/>
                <w:szCs w:val="20"/>
              </w:rPr>
            </w:pPr>
            <w:r w:rsidRPr="00B325F2">
              <w:rPr>
                <w:rFonts w:eastAsia="Calibri" w:cs="Arial"/>
                <w:sz w:val="20"/>
                <w:szCs w:val="20"/>
              </w:rPr>
              <w:t xml:space="preserve">Franke et al.  </w:t>
            </w:r>
            <w:r w:rsidRPr="00B325F2">
              <w:rPr>
                <w:rFonts w:eastAsia="Calibri" w:cs="Arial"/>
                <w:sz w:val="20"/>
                <w:szCs w:val="20"/>
              </w:rPr>
              <w:fldChar w:fldCharType="begin"/>
            </w:r>
            <w:r>
              <w:rPr>
                <w:rFonts w:eastAsia="Calibri" w:cs="Arial"/>
                <w:sz w:val="20"/>
                <w:szCs w:val="20"/>
              </w:rPr>
              <w:instrText xml:space="preserve"> ADDIN ZOTERO_ITEM CSL_CITATION {"citationID":"apoh1m2s52","properties":{"formattedCitation":"[83]","plainCitation":"[83]"},"citationItems":[{"id":4678,"uris":["http://zotero.org/users/1562642/items/FEFQM2S8"],"uri":["http://zotero.org/users/1562642/items/FEFQM2S8"],"itemData":{"id":4678,"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sidRPr="00B325F2">
              <w:rPr>
                <w:rFonts w:eastAsia="Calibri" w:cs="Arial"/>
                <w:sz w:val="20"/>
                <w:szCs w:val="20"/>
              </w:rPr>
              <w:fldChar w:fldCharType="separate"/>
            </w:r>
            <w:r w:rsidRPr="00B325F2">
              <w:rPr>
                <w:rFonts w:cs="Calibri"/>
                <w:sz w:val="20"/>
              </w:rPr>
              <w:t>[83]</w:t>
            </w:r>
            <w:r w:rsidRPr="00B325F2">
              <w:rPr>
                <w:rFonts w:eastAsia="Calibri" w:cs="Arial"/>
                <w:sz w:val="20"/>
                <w:szCs w:val="20"/>
              </w:rPr>
              <w:fldChar w:fldCharType="end"/>
            </w:r>
          </w:p>
        </w:tc>
        <w:tc>
          <w:tcPr>
            <w:tcW w:w="720" w:type="dxa"/>
            <w:vAlign w:val="center"/>
          </w:tcPr>
          <w:p w14:paraId="73A56F38"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2CA89CE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B96F5A5" w14:textId="77777777" w:rsidR="00B325F2" w:rsidRPr="00B325F2" w:rsidRDefault="00B325F2" w:rsidP="00B325F2">
            <w:pPr>
              <w:jc w:val="center"/>
              <w:rPr>
                <w:rFonts w:eastAsia="Calibri" w:cs="Arial"/>
                <w:sz w:val="20"/>
                <w:szCs w:val="20"/>
              </w:rPr>
            </w:pPr>
            <w:r w:rsidRPr="00B325F2">
              <w:rPr>
                <w:rFonts w:eastAsia="Calibri" w:cs="Arial"/>
                <w:sz w:val="20"/>
                <w:szCs w:val="20"/>
              </w:rPr>
              <w:t>181</w:t>
            </w:r>
          </w:p>
        </w:tc>
        <w:tc>
          <w:tcPr>
            <w:tcW w:w="3420" w:type="dxa"/>
            <w:noWrap/>
            <w:vAlign w:val="center"/>
            <w:hideMark/>
          </w:tcPr>
          <w:p w14:paraId="495AA497" w14:textId="77777777" w:rsidR="00B325F2" w:rsidRPr="00B325F2" w:rsidRDefault="00B325F2" w:rsidP="00B325F2">
            <w:pPr>
              <w:rPr>
                <w:rFonts w:eastAsia="Calibri" w:cs="Arial"/>
                <w:sz w:val="20"/>
                <w:szCs w:val="20"/>
              </w:rPr>
            </w:pPr>
            <w:r w:rsidRPr="00B325F2">
              <w:rPr>
                <w:rFonts w:eastAsia="Calibri" w:cs="Arial"/>
                <w:sz w:val="20"/>
                <w:szCs w:val="20"/>
              </w:rPr>
              <w:t>Caucasian, 79.01</w:t>
            </w:r>
          </w:p>
          <w:p w14:paraId="3569130B" w14:textId="77777777" w:rsidR="00B325F2" w:rsidRPr="00B325F2" w:rsidRDefault="00B325F2" w:rsidP="00B325F2">
            <w:pPr>
              <w:rPr>
                <w:rFonts w:eastAsia="Calibri" w:cs="Arial"/>
                <w:sz w:val="20"/>
                <w:szCs w:val="20"/>
              </w:rPr>
            </w:pPr>
            <w:r w:rsidRPr="00B325F2">
              <w:rPr>
                <w:rFonts w:eastAsia="Calibri" w:cs="Arial"/>
                <w:sz w:val="20"/>
                <w:szCs w:val="20"/>
              </w:rPr>
              <w:t>African-American, 14.92</w:t>
            </w:r>
          </w:p>
          <w:p w14:paraId="1B0C4CD6" w14:textId="77777777" w:rsidR="00B325F2" w:rsidRPr="00B325F2" w:rsidRDefault="00B325F2" w:rsidP="00B325F2">
            <w:pPr>
              <w:rPr>
                <w:rFonts w:eastAsia="Calibri" w:cs="Arial"/>
                <w:sz w:val="20"/>
                <w:szCs w:val="20"/>
              </w:rPr>
            </w:pPr>
            <w:r w:rsidRPr="00B325F2">
              <w:rPr>
                <w:rFonts w:eastAsia="Calibri" w:cs="Arial"/>
                <w:sz w:val="20"/>
                <w:szCs w:val="20"/>
              </w:rPr>
              <w:t>Other, 6.08</w:t>
            </w:r>
          </w:p>
        </w:tc>
      </w:tr>
      <w:tr w:rsidR="00B325F2" w:rsidRPr="00B325F2" w14:paraId="587142A4" w14:textId="77777777" w:rsidTr="00D17AB8">
        <w:trPr>
          <w:trHeight w:val="300"/>
        </w:trPr>
        <w:tc>
          <w:tcPr>
            <w:tcW w:w="2605" w:type="dxa"/>
            <w:noWrap/>
            <w:vAlign w:val="center"/>
            <w:hideMark/>
          </w:tcPr>
          <w:p w14:paraId="28B5C0D7" w14:textId="27391F5A" w:rsidR="00B325F2" w:rsidRPr="00B325F2" w:rsidRDefault="00B325F2" w:rsidP="00B325F2">
            <w:pPr>
              <w:rPr>
                <w:rFonts w:eastAsia="Calibri" w:cs="Arial"/>
                <w:sz w:val="20"/>
                <w:szCs w:val="20"/>
              </w:rPr>
            </w:pPr>
            <w:r w:rsidRPr="00B325F2">
              <w:rPr>
                <w:rFonts w:eastAsia="Calibri" w:cs="Arial"/>
                <w:sz w:val="20"/>
                <w:szCs w:val="20"/>
              </w:rPr>
              <w:t xml:space="preserve">Gill et al. </w:t>
            </w:r>
            <w:r w:rsidRPr="00B325F2">
              <w:rPr>
                <w:rFonts w:eastAsia="Calibri" w:cs="Arial"/>
                <w:sz w:val="20"/>
                <w:szCs w:val="20"/>
              </w:rPr>
              <w:fldChar w:fldCharType="begin"/>
            </w:r>
            <w:r>
              <w:rPr>
                <w:rFonts w:eastAsia="Calibri" w:cs="Arial"/>
                <w:sz w:val="20"/>
                <w:szCs w:val="20"/>
              </w:rPr>
              <w:instrText xml:space="preserve"> ADDIN ZOTERO_ITEM CSL_CITATION {"citationID":"a13fg0qrvv2","properties":{"formattedCitation":"[84]","plainCitation":"[84]"},"citationItems":[{"id":5313,"uris":["http://zotero.org/users/1562642/items/PSSK84ZV"],"uri":["http://zotero.org/users/1562642/items/PSSK84ZV"],"itemData":{"id":5313,"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[84]</w:t>
            </w:r>
            <w:r w:rsidRPr="00B325F2">
              <w:rPr>
                <w:rFonts w:eastAsia="Calibri" w:cs="Arial"/>
                <w:sz w:val="20"/>
                <w:szCs w:val="20"/>
              </w:rPr>
              <w:fldChar w:fldCharType="end"/>
            </w:r>
          </w:p>
        </w:tc>
        <w:tc>
          <w:tcPr>
            <w:tcW w:w="720" w:type="dxa"/>
            <w:vAlign w:val="center"/>
          </w:tcPr>
          <w:p w14:paraId="5FB3B76B"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C9070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C33A097" w14:textId="77777777" w:rsidR="00B325F2" w:rsidRPr="00B325F2" w:rsidRDefault="00B325F2" w:rsidP="00B325F2">
            <w:pPr>
              <w:jc w:val="center"/>
              <w:rPr>
                <w:rFonts w:eastAsia="Calibri" w:cs="Arial"/>
                <w:sz w:val="20"/>
                <w:szCs w:val="20"/>
              </w:rPr>
            </w:pPr>
            <w:r w:rsidRPr="00B325F2">
              <w:rPr>
                <w:rFonts w:eastAsia="Calibri" w:cs="Arial"/>
                <w:sz w:val="20"/>
                <w:szCs w:val="20"/>
              </w:rPr>
              <w:t>31</w:t>
            </w:r>
          </w:p>
        </w:tc>
        <w:tc>
          <w:tcPr>
            <w:tcW w:w="3420" w:type="dxa"/>
            <w:noWrap/>
            <w:vAlign w:val="center"/>
            <w:hideMark/>
          </w:tcPr>
          <w:p w14:paraId="03A47D8D" w14:textId="77777777" w:rsidR="00B325F2" w:rsidRPr="00B325F2" w:rsidRDefault="00B325F2" w:rsidP="00B325F2">
            <w:pPr>
              <w:rPr>
                <w:rFonts w:eastAsia="Calibri" w:cs="Arial"/>
                <w:sz w:val="20"/>
                <w:szCs w:val="20"/>
              </w:rPr>
            </w:pPr>
            <w:r w:rsidRPr="00B325F2">
              <w:rPr>
                <w:rFonts w:eastAsia="Calibri" w:cs="Arial"/>
                <w:sz w:val="20"/>
                <w:szCs w:val="20"/>
              </w:rPr>
              <w:t>White, 80.64</w:t>
            </w:r>
          </w:p>
        </w:tc>
      </w:tr>
      <w:tr w:rsidR="00B325F2" w:rsidRPr="00B325F2" w14:paraId="567D849B" w14:textId="77777777" w:rsidTr="00D17AB8">
        <w:trPr>
          <w:trHeight w:val="300"/>
        </w:trPr>
        <w:tc>
          <w:tcPr>
            <w:tcW w:w="2605" w:type="dxa"/>
            <w:noWrap/>
            <w:vAlign w:val="center"/>
            <w:hideMark/>
          </w:tcPr>
          <w:p w14:paraId="0C16852B" w14:textId="54D566E4" w:rsidR="00B325F2" w:rsidRPr="00B325F2" w:rsidRDefault="00B325F2" w:rsidP="00B325F2">
            <w:pPr>
              <w:rPr>
                <w:rFonts w:eastAsia="Calibri" w:cs="Arial"/>
                <w:sz w:val="20"/>
                <w:szCs w:val="20"/>
              </w:rPr>
            </w:pPr>
            <w:r w:rsidRPr="00B325F2">
              <w:rPr>
                <w:rFonts w:eastAsia="Calibri" w:cs="Arial"/>
                <w:sz w:val="20"/>
                <w:szCs w:val="20"/>
              </w:rPr>
              <w:t xml:space="preserve">Gordon et al. </w:t>
            </w:r>
            <w:r w:rsidRPr="00B325F2">
              <w:rPr>
                <w:rFonts w:eastAsia="Calibri" w:cs="Arial"/>
                <w:sz w:val="20"/>
                <w:szCs w:val="20"/>
              </w:rPr>
              <w:fldChar w:fldCharType="begin"/>
            </w:r>
            <w:r>
              <w:rPr>
                <w:rFonts w:eastAsia="Calibri" w:cs="Arial"/>
                <w:sz w:val="20"/>
                <w:szCs w:val="20"/>
              </w:rPr>
              <w:instrText xml:space="preserve"> ADDIN ZOTERO_ITEM CSL_CITATION {"citationID":"a7m7el724v","properties":{"formattedCitation":"[85]","plainCitation":"[85]"},"citationItems":[{"id":5094,"uris":["http://zotero.org/users/1562642/items/F49I5NSE"],"uri":["http://zotero.org/users/1562642/items/F49I5NSE"],"itemData":{"id":5094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sidRPr="00B325F2">
              <w:rPr>
                <w:rFonts w:eastAsia="Calibri" w:cs="Arial"/>
                <w:sz w:val="20"/>
                <w:szCs w:val="20"/>
              </w:rPr>
              <w:fldChar w:fldCharType="separate"/>
            </w:r>
            <w:r w:rsidRPr="00B325F2">
              <w:rPr>
                <w:rFonts w:cs="Calibri"/>
                <w:sz w:val="20"/>
              </w:rPr>
              <w:t>[85]</w:t>
            </w:r>
            <w:r w:rsidRPr="00B325F2">
              <w:rPr>
                <w:rFonts w:eastAsia="Calibri" w:cs="Arial"/>
                <w:sz w:val="20"/>
                <w:szCs w:val="20"/>
              </w:rPr>
              <w:fldChar w:fldCharType="end"/>
            </w:r>
          </w:p>
        </w:tc>
        <w:tc>
          <w:tcPr>
            <w:tcW w:w="720" w:type="dxa"/>
            <w:vAlign w:val="center"/>
          </w:tcPr>
          <w:p w14:paraId="56FF723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20CCF57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1F2392F" w14:textId="77777777" w:rsidR="00B325F2" w:rsidRPr="00B325F2" w:rsidRDefault="00B325F2" w:rsidP="00B325F2">
            <w:pPr>
              <w:jc w:val="center"/>
              <w:rPr>
                <w:rFonts w:eastAsia="Calibri" w:cs="Arial"/>
                <w:sz w:val="20"/>
                <w:szCs w:val="20"/>
              </w:rPr>
            </w:pPr>
            <w:r w:rsidRPr="00B325F2">
              <w:rPr>
                <w:rFonts w:eastAsia="Calibri" w:cs="Arial"/>
                <w:sz w:val="20"/>
                <w:szCs w:val="20"/>
              </w:rPr>
              <w:t>82</w:t>
            </w:r>
          </w:p>
        </w:tc>
        <w:tc>
          <w:tcPr>
            <w:tcW w:w="3420" w:type="dxa"/>
            <w:noWrap/>
            <w:vAlign w:val="center"/>
            <w:hideMark/>
          </w:tcPr>
          <w:p w14:paraId="7488C78B" w14:textId="77777777" w:rsidR="00B325F2" w:rsidRPr="00B325F2" w:rsidRDefault="00B325F2" w:rsidP="00B325F2">
            <w:pPr>
              <w:rPr>
                <w:rFonts w:eastAsia="Calibri" w:cs="Arial"/>
                <w:sz w:val="20"/>
                <w:szCs w:val="20"/>
              </w:rPr>
            </w:pPr>
            <w:r w:rsidRPr="00B325F2">
              <w:rPr>
                <w:rFonts w:eastAsia="Calibri" w:cs="Arial"/>
                <w:sz w:val="20"/>
                <w:szCs w:val="20"/>
              </w:rPr>
              <w:t>Caucasian, 51.22</w:t>
            </w:r>
          </w:p>
          <w:p w14:paraId="3E5C08EC" w14:textId="77777777" w:rsidR="00B325F2" w:rsidRPr="00B325F2" w:rsidRDefault="00B325F2" w:rsidP="00B325F2">
            <w:pPr>
              <w:rPr>
                <w:rFonts w:eastAsia="Calibri" w:cs="Arial"/>
                <w:sz w:val="20"/>
                <w:szCs w:val="20"/>
              </w:rPr>
            </w:pPr>
            <w:r w:rsidRPr="00B325F2">
              <w:rPr>
                <w:rFonts w:eastAsia="Calibri" w:cs="Arial"/>
                <w:sz w:val="20"/>
                <w:szCs w:val="20"/>
              </w:rPr>
              <w:t>Hispanic or Latino, 32.93</w:t>
            </w:r>
          </w:p>
          <w:p w14:paraId="6BCF0F16" w14:textId="77777777" w:rsidR="00B325F2" w:rsidRPr="00B325F2" w:rsidRDefault="00B325F2" w:rsidP="00B325F2">
            <w:pPr>
              <w:rPr>
                <w:rFonts w:eastAsia="Calibri" w:cs="Arial"/>
                <w:sz w:val="20"/>
                <w:szCs w:val="20"/>
              </w:rPr>
            </w:pPr>
            <w:r w:rsidRPr="00B325F2">
              <w:rPr>
                <w:rFonts w:eastAsia="Calibri" w:cs="Arial"/>
                <w:sz w:val="20"/>
                <w:szCs w:val="20"/>
              </w:rPr>
              <w:t>African-American, 9.76</w:t>
            </w:r>
          </w:p>
          <w:p w14:paraId="0182B888" w14:textId="77777777" w:rsidR="00B325F2" w:rsidRPr="00B325F2" w:rsidRDefault="00B325F2" w:rsidP="00B325F2">
            <w:pPr>
              <w:rPr>
                <w:rFonts w:eastAsia="Calibri" w:cs="Arial"/>
                <w:sz w:val="20"/>
                <w:szCs w:val="20"/>
              </w:rPr>
            </w:pPr>
            <w:r w:rsidRPr="00B325F2">
              <w:rPr>
                <w:rFonts w:eastAsia="Calibri" w:cs="Arial"/>
                <w:sz w:val="20"/>
                <w:szCs w:val="20"/>
              </w:rPr>
              <w:t>Asian American, 3.66</w:t>
            </w:r>
          </w:p>
          <w:p w14:paraId="0EEDDE80" w14:textId="77777777" w:rsidR="00B325F2" w:rsidRPr="00B325F2" w:rsidRDefault="00B325F2" w:rsidP="00B325F2">
            <w:pPr>
              <w:rPr>
                <w:rFonts w:eastAsia="Calibri" w:cs="Arial"/>
                <w:sz w:val="20"/>
                <w:szCs w:val="20"/>
              </w:rPr>
            </w:pPr>
            <w:r w:rsidRPr="00B325F2">
              <w:rPr>
                <w:rFonts w:eastAsia="Calibri" w:cs="Arial"/>
                <w:sz w:val="20"/>
                <w:szCs w:val="20"/>
              </w:rPr>
              <w:t>Native American, 1.22</w:t>
            </w:r>
          </w:p>
        </w:tc>
      </w:tr>
      <w:tr w:rsidR="00B325F2" w:rsidRPr="00B325F2" w14:paraId="52252230" w14:textId="77777777" w:rsidTr="00D17AB8">
        <w:trPr>
          <w:trHeight w:val="300"/>
        </w:trPr>
        <w:tc>
          <w:tcPr>
            <w:tcW w:w="2605" w:type="dxa"/>
            <w:noWrap/>
            <w:vAlign w:val="center"/>
            <w:hideMark/>
          </w:tcPr>
          <w:p w14:paraId="285504D1" w14:textId="7B57E2CF" w:rsidR="00B325F2" w:rsidRPr="00B325F2" w:rsidRDefault="00B325F2" w:rsidP="00B325F2">
            <w:pPr>
              <w:rPr>
                <w:rFonts w:eastAsia="Calibri" w:cs="Arial"/>
                <w:sz w:val="20"/>
                <w:szCs w:val="20"/>
              </w:rPr>
            </w:pPr>
            <w:r w:rsidRPr="00B325F2">
              <w:rPr>
                <w:rFonts w:eastAsia="Calibri" w:cs="Arial"/>
                <w:sz w:val="20"/>
                <w:szCs w:val="20"/>
              </w:rPr>
              <w:t xml:space="preserve">Greiffenstein &amp; Baker </w:t>
            </w:r>
            <w:r w:rsidRPr="00B325F2">
              <w:rPr>
                <w:rFonts w:eastAsia="Calibri" w:cs="Arial"/>
                <w:sz w:val="20"/>
                <w:szCs w:val="20"/>
              </w:rPr>
              <w:fldChar w:fldCharType="begin"/>
            </w:r>
            <w:r>
              <w:rPr>
                <w:rFonts w:eastAsia="Calibri" w:cs="Arial"/>
                <w:sz w:val="20"/>
                <w:szCs w:val="20"/>
              </w:rPr>
              <w:instrText xml:space="preserve"> ADDIN ZOTERO_ITEM CSL_CITATION {"citationID":"aqavi0umgg","properties":{"formattedCitation":"[86]","plainCitation":"[86]"},"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325F2">
              <w:rPr>
                <w:rFonts w:eastAsia="Calibri" w:cs="Arial"/>
                <w:sz w:val="20"/>
                <w:szCs w:val="20"/>
              </w:rPr>
              <w:fldChar w:fldCharType="separate"/>
            </w:r>
            <w:r w:rsidRPr="00B325F2">
              <w:rPr>
                <w:rFonts w:cs="Calibri"/>
                <w:sz w:val="20"/>
              </w:rPr>
              <w:t>[86]</w:t>
            </w:r>
            <w:r w:rsidRPr="00B325F2">
              <w:rPr>
                <w:rFonts w:eastAsia="Calibri" w:cs="Arial"/>
                <w:sz w:val="20"/>
                <w:szCs w:val="20"/>
              </w:rPr>
              <w:fldChar w:fldCharType="end"/>
            </w:r>
          </w:p>
        </w:tc>
        <w:tc>
          <w:tcPr>
            <w:tcW w:w="720" w:type="dxa"/>
            <w:vAlign w:val="center"/>
          </w:tcPr>
          <w:p w14:paraId="60A68144"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6EBA088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1E55843" w14:textId="77777777" w:rsidR="00B325F2" w:rsidRPr="00B325F2" w:rsidRDefault="00B325F2" w:rsidP="00B325F2">
            <w:pPr>
              <w:jc w:val="center"/>
              <w:rPr>
                <w:rFonts w:eastAsia="Calibri" w:cs="Arial"/>
                <w:sz w:val="20"/>
                <w:szCs w:val="20"/>
              </w:rPr>
            </w:pPr>
            <w:r w:rsidRPr="00B325F2">
              <w:rPr>
                <w:rFonts w:eastAsia="Calibri" w:cs="Arial"/>
                <w:sz w:val="20"/>
                <w:szCs w:val="20"/>
              </w:rPr>
              <w:t>75</w:t>
            </w:r>
          </w:p>
        </w:tc>
        <w:tc>
          <w:tcPr>
            <w:tcW w:w="3420" w:type="dxa"/>
            <w:noWrap/>
            <w:vAlign w:val="center"/>
            <w:hideMark/>
          </w:tcPr>
          <w:p w14:paraId="0677F80E" w14:textId="77777777" w:rsidR="00B325F2" w:rsidRPr="00B325F2" w:rsidRDefault="00B325F2" w:rsidP="00B325F2">
            <w:pPr>
              <w:rPr>
                <w:rFonts w:eastAsia="Calibri" w:cs="Arial"/>
                <w:sz w:val="20"/>
                <w:szCs w:val="20"/>
              </w:rPr>
            </w:pPr>
            <w:r w:rsidRPr="00B325F2">
              <w:rPr>
                <w:rFonts w:eastAsia="Calibri" w:cs="Arial"/>
                <w:sz w:val="20"/>
                <w:szCs w:val="20"/>
              </w:rPr>
              <w:t>White, 72</w:t>
            </w:r>
          </w:p>
          <w:p w14:paraId="4373F259" w14:textId="77777777" w:rsidR="00B325F2" w:rsidRPr="00B325F2" w:rsidRDefault="00B325F2" w:rsidP="00B325F2">
            <w:pPr>
              <w:rPr>
                <w:rFonts w:eastAsia="Calibri" w:cs="Arial"/>
                <w:sz w:val="20"/>
                <w:szCs w:val="20"/>
              </w:rPr>
            </w:pPr>
            <w:r w:rsidRPr="00B325F2">
              <w:rPr>
                <w:rFonts w:eastAsia="Calibri" w:cs="Arial"/>
                <w:sz w:val="20"/>
                <w:szCs w:val="20"/>
              </w:rPr>
              <w:t>Black, 2.67</w:t>
            </w:r>
          </w:p>
        </w:tc>
      </w:tr>
      <w:tr w:rsidR="00B325F2" w:rsidRPr="00B325F2" w14:paraId="52CFAD2B" w14:textId="77777777" w:rsidTr="00D17AB8">
        <w:trPr>
          <w:trHeight w:val="300"/>
        </w:trPr>
        <w:tc>
          <w:tcPr>
            <w:tcW w:w="2605" w:type="dxa"/>
            <w:noWrap/>
            <w:vAlign w:val="center"/>
            <w:hideMark/>
          </w:tcPr>
          <w:p w14:paraId="759D6DD1" w14:textId="7BCF5EE5" w:rsidR="00B325F2" w:rsidRPr="00B325F2" w:rsidRDefault="00B325F2" w:rsidP="00B325F2">
            <w:pPr>
              <w:rPr>
                <w:rFonts w:eastAsia="Calibri" w:cs="Arial"/>
                <w:sz w:val="20"/>
                <w:szCs w:val="20"/>
              </w:rPr>
            </w:pPr>
            <w:r w:rsidRPr="00B325F2">
              <w:rPr>
                <w:rFonts w:eastAsia="Calibri" w:cs="Arial"/>
                <w:sz w:val="20"/>
                <w:szCs w:val="20"/>
              </w:rPr>
              <w:t xml:space="preserve">Grills &amp; Armistead-Jehle </w:t>
            </w:r>
            <w:r w:rsidRPr="00B325F2">
              <w:rPr>
                <w:rFonts w:eastAsia="Calibri" w:cs="Arial"/>
                <w:sz w:val="20"/>
                <w:szCs w:val="20"/>
              </w:rPr>
              <w:fldChar w:fldCharType="begin"/>
            </w:r>
            <w:r>
              <w:rPr>
                <w:rFonts w:eastAsia="Calibri" w:cs="Arial"/>
                <w:sz w:val="20"/>
                <w:szCs w:val="20"/>
              </w:rPr>
              <w:instrText xml:space="preserve"> ADDIN ZOTERO_ITEM CSL_CITATION {"citationID":"a20eo066mob","properties":{"formattedCitation":"[87]","plainCitation":"[87]"},"citationItems":[{"id":4422,"uris":["http://zotero.org/users/1562642/items/GAF2ZK8F"],"uri":["http://zotero.org/users/1562642/items/GAF2ZK8F"],"itemData":{"id":4422,"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[87]</w:t>
            </w:r>
            <w:r w:rsidRPr="00B325F2">
              <w:rPr>
                <w:rFonts w:eastAsia="Calibri" w:cs="Arial"/>
                <w:sz w:val="20"/>
                <w:szCs w:val="20"/>
              </w:rPr>
              <w:fldChar w:fldCharType="end"/>
            </w:r>
          </w:p>
        </w:tc>
        <w:tc>
          <w:tcPr>
            <w:tcW w:w="720" w:type="dxa"/>
            <w:vAlign w:val="center"/>
          </w:tcPr>
          <w:p w14:paraId="338AD7B9"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082A42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EE0651A" w14:textId="77777777" w:rsidR="00B325F2" w:rsidRPr="00B325F2" w:rsidRDefault="00B325F2" w:rsidP="00B325F2">
            <w:pPr>
              <w:jc w:val="center"/>
              <w:rPr>
                <w:rFonts w:eastAsia="Calibri" w:cs="Arial"/>
                <w:sz w:val="20"/>
                <w:szCs w:val="20"/>
              </w:rPr>
            </w:pPr>
            <w:r w:rsidRPr="00B325F2">
              <w:rPr>
                <w:rFonts w:eastAsia="Calibri" w:cs="Arial"/>
                <w:sz w:val="20"/>
                <w:szCs w:val="20"/>
              </w:rPr>
              <w:t>589</w:t>
            </w:r>
          </w:p>
        </w:tc>
        <w:tc>
          <w:tcPr>
            <w:tcW w:w="3420" w:type="dxa"/>
            <w:noWrap/>
            <w:vAlign w:val="center"/>
            <w:hideMark/>
          </w:tcPr>
          <w:p w14:paraId="619376E0" w14:textId="77777777" w:rsidR="00B325F2" w:rsidRPr="00B325F2" w:rsidRDefault="00B325F2" w:rsidP="00B325F2">
            <w:pPr>
              <w:rPr>
                <w:rFonts w:eastAsia="Calibri" w:cs="Arial"/>
                <w:sz w:val="20"/>
                <w:szCs w:val="20"/>
              </w:rPr>
            </w:pPr>
            <w:r w:rsidRPr="00B325F2">
              <w:rPr>
                <w:rFonts w:eastAsia="Calibri" w:cs="Arial"/>
                <w:sz w:val="20"/>
                <w:szCs w:val="20"/>
              </w:rPr>
              <w:t>Caucasian, 60.95</w:t>
            </w:r>
          </w:p>
          <w:p w14:paraId="714466CF" w14:textId="77777777" w:rsidR="00B325F2" w:rsidRPr="00B325F2" w:rsidRDefault="00B325F2" w:rsidP="00B325F2">
            <w:pPr>
              <w:rPr>
                <w:rFonts w:eastAsia="Calibri" w:cs="Arial"/>
                <w:sz w:val="20"/>
                <w:szCs w:val="20"/>
              </w:rPr>
            </w:pPr>
            <w:r w:rsidRPr="00B325F2">
              <w:rPr>
                <w:rFonts w:eastAsia="Calibri" w:cs="Arial"/>
                <w:sz w:val="20"/>
                <w:szCs w:val="20"/>
              </w:rPr>
              <w:t>Hispanic, 13.92</w:t>
            </w:r>
          </w:p>
          <w:p w14:paraId="68290191" w14:textId="77777777" w:rsidR="00B325F2" w:rsidRPr="00B325F2" w:rsidRDefault="00B325F2" w:rsidP="00B325F2">
            <w:pPr>
              <w:rPr>
                <w:rFonts w:eastAsia="Calibri" w:cs="Arial"/>
                <w:sz w:val="20"/>
                <w:szCs w:val="20"/>
              </w:rPr>
            </w:pPr>
            <w:r w:rsidRPr="00B325F2">
              <w:rPr>
                <w:rFonts w:eastAsia="Calibri" w:cs="Arial"/>
                <w:sz w:val="20"/>
                <w:szCs w:val="20"/>
              </w:rPr>
              <w:t>African-American, 13.07</w:t>
            </w:r>
          </w:p>
          <w:p w14:paraId="082E06F3" w14:textId="77777777" w:rsidR="00B325F2" w:rsidRPr="00B325F2" w:rsidRDefault="00B325F2" w:rsidP="00B325F2">
            <w:pPr>
              <w:rPr>
                <w:rFonts w:eastAsia="Calibri" w:cs="Arial"/>
                <w:sz w:val="20"/>
                <w:szCs w:val="20"/>
              </w:rPr>
            </w:pPr>
            <w:r w:rsidRPr="00B325F2">
              <w:rPr>
                <w:rFonts w:eastAsia="Calibri" w:cs="Arial"/>
                <w:sz w:val="20"/>
                <w:szCs w:val="20"/>
              </w:rPr>
              <w:t>Pacific Islander, 7.98</w:t>
            </w:r>
          </w:p>
          <w:p w14:paraId="68CD41A3" w14:textId="77777777" w:rsidR="00B325F2" w:rsidRPr="00B325F2" w:rsidRDefault="00B325F2" w:rsidP="00B325F2">
            <w:pPr>
              <w:rPr>
                <w:rFonts w:eastAsia="Calibri" w:cs="Arial"/>
                <w:sz w:val="20"/>
                <w:szCs w:val="20"/>
              </w:rPr>
            </w:pPr>
            <w:r w:rsidRPr="00B325F2">
              <w:rPr>
                <w:rFonts w:eastAsia="Calibri" w:cs="Arial"/>
                <w:sz w:val="20"/>
                <w:szCs w:val="20"/>
              </w:rPr>
              <w:t>Asian, 2.04</w:t>
            </w:r>
          </w:p>
          <w:p w14:paraId="255BEE3F" w14:textId="77777777" w:rsidR="00B325F2" w:rsidRPr="00B325F2" w:rsidRDefault="00B325F2" w:rsidP="00B325F2">
            <w:pPr>
              <w:rPr>
                <w:rFonts w:eastAsia="Calibri" w:cs="Arial"/>
                <w:sz w:val="20"/>
                <w:szCs w:val="20"/>
              </w:rPr>
            </w:pPr>
            <w:r w:rsidRPr="00B325F2">
              <w:rPr>
                <w:rFonts w:eastAsia="Calibri" w:cs="Arial"/>
                <w:sz w:val="20"/>
                <w:szCs w:val="20"/>
              </w:rPr>
              <w:t>Other, 2.04</w:t>
            </w:r>
          </w:p>
        </w:tc>
      </w:tr>
      <w:tr w:rsidR="00B325F2" w:rsidRPr="00B325F2" w14:paraId="3E08C963" w14:textId="77777777" w:rsidTr="00D17AB8">
        <w:trPr>
          <w:trHeight w:val="300"/>
        </w:trPr>
        <w:tc>
          <w:tcPr>
            <w:tcW w:w="2605" w:type="dxa"/>
            <w:noWrap/>
            <w:vAlign w:val="center"/>
            <w:hideMark/>
          </w:tcPr>
          <w:p w14:paraId="04333300" w14:textId="2EC352FD" w:rsidR="00B325F2" w:rsidRPr="00B325F2" w:rsidRDefault="00B325F2" w:rsidP="00B325F2">
            <w:pPr>
              <w:rPr>
                <w:rFonts w:eastAsia="Calibri" w:cs="Arial"/>
                <w:sz w:val="20"/>
                <w:szCs w:val="20"/>
              </w:rPr>
            </w:pPr>
            <w:r w:rsidRPr="00B325F2">
              <w:rPr>
                <w:rFonts w:eastAsia="Calibri" w:cs="Arial"/>
                <w:sz w:val="20"/>
                <w:szCs w:val="20"/>
              </w:rPr>
              <w:t xml:space="preserve">Hänninen et al. </w:t>
            </w:r>
            <w:r w:rsidRPr="00B325F2">
              <w:rPr>
                <w:rFonts w:eastAsia="Calibri" w:cs="Arial"/>
                <w:sz w:val="20"/>
                <w:szCs w:val="20"/>
              </w:rPr>
              <w:fldChar w:fldCharType="begin"/>
            </w:r>
            <w:r>
              <w:rPr>
                <w:rFonts w:eastAsia="Calibri" w:cs="Arial"/>
                <w:sz w:val="20"/>
                <w:szCs w:val="20"/>
              </w:rPr>
              <w:instrText xml:space="preserve"> ADDIN ZOTERO_ITEM CSL_CITATION {"citationID":"af1kr3ab4r","properties":{"formattedCitation":"[88]","plainCitation":"[88]"},"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[88]</w:t>
            </w:r>
            <w:r w:rsidRPr="00B325F2">
              <w:rPr>
                <w:rFonts w:eastAsia="Calibri" w:cs="Arial"/>
                <w:sz w:val="20"/>
                <w:szCs w:val="20"/>
              </w:rPr>
              <w:fldChar w:fldCharType="end"/>
            </w:r>
          </w:p>
        </w:tc>
        <w:tc>
          <w:tcPr>
            <w:tcW w:w="720" w:type="dxa"/>
            <w:vAlign w:val="center"/>
          </w:tcPr>
          <w:p w14:paraId="3B383B7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74D8A4F"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74BFE93D" w14:textId="77777777" w:rsidR="00B325F2" w:rsidRPr="00B325F2" w:rsidRDefault="00B325F2" w:rsidP="00B325F2">
            <w:pPr>
              <w:jc w:val="center"/>
              <w:rPr>
                <w:rFonts w:eastAsia="Calibri" w:cs="Arial"/>
                <w:sz w:val="20"/>
                <w:szCs w:val="20"/>
              </w:rPr>
            </w:pPr>
            <w:r w:rsidRPr="00B325F2">
              <w:rPr>
                <w:rFonts w:eastAsia="Calibri" w:cs="Arial"/>
                <w:sz w:val="20"/>
                <w:szCs w:val="20"/>
              </w:rPr>
              <w:t>304</w:t>
            </w:r>
          </w:p>
        </w:tc>
        <w:tc>
          <w:tcPr>
            <w:tcW w:w="3420" w:type="dxa"/>
            <w:noWrap/>
            <w:vAlign w:val="center"/>
            <w:hideMark/>
          </w:tcPr>
          <w:p w14:paraId="0163C2C6" w14:textId="77777777" w:rsidR="00B325F2" w:rsidRPr="00B325F2" w:rsidRDefault="00B325F2" w:rsidP="00B325F2">
            <w:pPr>
              <w:rPr>
                <w:rFonts w:eastAsia="Calibri" w:cs="Arial"/>
                <w:sz w:val="20"/>
                <w:szCs w:val="20"/>
              </w:rPr>
            </w:pPr>
            <w:r w:rsidRPr="00B325F2">
              <w:rPr>
                <w:rFonts w:eastAsia="Calibri" w:cs="Arial"/>
                <w:sz w:val="20"/>
                <w:szCs w:val="20"/>
              </w:rPr>
              <w:t>Caucasian, 100</w:t>
            </w:r>
          </w:p>
          <w:p w14:paraId="6B33D1E9" w14:textId="77777777" w:rsidR="00B325F2" w:rsidRPr="00B325F2" w:rsidRDefault="00B325F2" w:rsidP="00B325F2">
            <w:pPr>
              <w:rPr>
                <w:rFonts w:eastAsia="Calibri" w:cs="Arial"/>
                <w:sz w:val="20"/>
                <w:szCs w:val="20"/>
              </w:rPr>
            </w:pPr>
            <w:r w:rsidRPr="00B325F2">
              <w:rPr>
                <w:rFonts w:eastAsia="Calibri" w:cs="Arial"/>
                <w:sz w:val="20"/>
                <w:szCs w:val="20"/>
              </w:rPr>
              <w:t>Finnish, 86.84</w:t>
            </w:r>
          </w:p>
        </w:tc>
      </w:tr>
      <w:tr w:rsidR="00B325F2" w:rsidRPr="00B325F2" w14:paraId="4802270E" w14:textId="77777777" w:rsidTr="00D17AB8">
        <w:trPr>
          <w:trHeight w:val="300"/>
        </w:trPr>
        <w:tc>
          <w:tcPr>
            <w:tcW w:w="2605" w:type="dxa"/>
            <w:noWrap/>
            <w:vAlign w:val="center"/>
            <w:hideMark/>
          </w:tcPr>
          <w:p w14:paraId="7222B600" w14:textId="4F149237" w:rsidR="00B325F2" w:rsidRPr="00B325F2" w:rsidRDefault="00B325F2" w:rsidP="00B325F2">
            <w:pPr>
              <w:rPr>
                <w:rFonts w:eastAsia="Calibri" w:cs="Arial"/>
                <w:sz w:val="20"/>
                <w:szCs w:val="20"/>
              </w:rPr>
            </w:pPr>
            <w:r w:rsidRPr="00B325F2">
              <w:rPr>
                <w:rFonts w:eastAsia="Calibri" w:cs="Arial"/>
                <w:sz w:val="20"/>
                <w:szCs w:val="20"/>
              </w:rPr>
              <w:lastRenderedPageBreak/>
              <w:t xml:space="preserve">Hanna-Pladdy et al. </w:t>
            </w:r>
            <w:r w:rsidRPr="00B325F2">
              <w:rPr>
                <w:rFonts w:eastAsia="Calibri" w:cs="Arial"/>
                <w:sz w:val="20"/>
                <w:szCs w:val="20"/>
              </w:rPr>
              <w:fldChar w:fldCharType="begin"/>
            </w:r>
            <w:r>
              <w:rPr>
                <w:rFonts w:eastAsia="Calibri" w:cs="Arial"/>
                <w:sz w:val="20"/>
                <w:szCs w:val="20"/>
              </w:rPr>
              <w:instrText xml:space="preserve"> ADDIN ZOTERO_ITEM CSL_CITATION {"citationID":"a2buejugpob","properties":{"formattedCitation":"[89]","plainCitation":"[89]"},"citationItems":[{"id":4699,"uris":["http://zotero.org/users/1562642/items/MKXUN3B2"],"uri":["http://zotero.org/users/1562642/items/MKXUN3B2"],"itemData":{"id":4699,"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sidRPr="00B325F2">
              <w:rPr>
                <w:rFonts w:eastAsia="Calibri" w:cs="Arial"/>
                <w:sz w:val="20"/>
                <w:szCs w:val="20"/>
              </w:rPr>
              <w:fldChar w:fldCharType="separate"/>
            </w:r>
            <w:r w:rsidRPr="00B325F2">
              <w:rPr>
                <w:rFonts w:cs="Calibri"/>
                <w:sz w:val="20"/>
              </w:rPr>
              <w:t>[89]</w:t>
            </w:r>
            <w:r w:rsidRPr="00B325F2">
              <w:rPr>
                <w:rFonts w:eastAsia="Calibri" w:cs="Arial"/>
                <w:sz w:val="20"/>
                <w:szCs w:val="20"/>
              </w:rPr>
              <w:fldChar w:fldCharType="end"/>
            </w:r>
          </w:p>
        </w:tc>
        <w:tc>
          <w:tcPr>
            <w:tcW w:w="720" w:type="dxa"/>
            <w:vAlign w:val="center"/>
          </w:tcPr>
          <w:p w14:paraId="38AD1270"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62A9370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B0769D" w14:textId="77777777" w:rsidR="00B325F2" w:rsidRPr="00B325F2" w:rsidRDefault="00B325F2" w:rsidP="00B325F2">
            <w:pPr>
              <w:jc w:val="center"/>
              <w:rPr>
                <w:rFonts w:eastAsia="Calibri" w:cs="Arial"/>
                <w:sz w:val="20"/>
                <w:szCs w:val="20"/>
              </w:rPr>
            </w:pPr>
            <w:r w:rsidRPr="00B325F2">
              <w:rPr>
                <w:rFonts w:eastAsia="Calibri" w:cs="Arial"/>
                <w:sz w:val="20"/>
                <w:szCs w:val="20"/>
              </w:rPr>
              <w:t>88</w:t>
            </w:r>
          </w:p>
        </w:tc>
        <w:tc>
          <w:tcPr>
            <w:tcW w:w="3420" w:type="dxa"/>
            <w:noWrap/>
            <w:vAlign w:val="center"/>
            <w:hideMark/>
          </w:tcPr>
          <w:p w14:paraId="5CC31690" w14:textId="77777777" w:rsidR="00B325F2" w:rsidRPr="00B325F2" w:rsidRDefault="00B325F2" w:rsidP="00B325F2">
            <w:pPr>
              <w:rPr>
                <w:rFonts w:eastAsia="Calibri" w:cs="Arial"/>
                <w:sz w:val="20"/>
                <w:szCs w:val="20"/>
              </w:rPr>
            </w:pPr>
            <w:r w:rsidRPr="00B325F2">
              <w:rPr>
                <w:rFonts w:eastAsia="Calibri" w:cs="Arial"/>
                <w:sz w:val="20"/>
                <w:szCs w:val="20"/>
              </w:rPr>
              <w:t>Caucasian, 85.23</w:t>
            </w:r>
          </w:p>
          <w:p w14:paraId="43456EA0" w14:textId="77777777" w:rsidR="00B325F2" w:rsidRPr="00B325F2" w:rsidRDefault="00B325F2" w:rsidP="00B325F2">
            <w:pPr>
              <w:rPr>
                <w:rFonts w:eastAsia="Calibri" w:cs="Arial"/>
                <w:sz w:val="20"/>
                <w:szCs w:val="20"/>
              </w:rPr>
            </w:pPr>
            <w:r w:rsidRPr="00B325F2">
              <w:rPr>
                <w:rFonts w:eastAsia="Calibri" w:cs="Arial"/>
                <w:sz w:val="20"/>
                <w:szCs w:val="20"/>
              </w:rPr>
              <w:t>African-American, 9.09</w:t>
            </w:r>
          </w:p>
          <w:p w14:paraId="59B1C192" w14:textId="77777777" w:rsidR="00B325F2" w:rsidRPr="00B325F2" w:rsidRDefault="00B325F2" w:rsidP="00B325F2">
            <w:pPr>
              <w:rPr>
                <w:rFonts w:eastAsia="Calibri" w:cs="Arial"/>
                <w:sz w:val="20"/>
                <w:szCs w:val="20"/>
              </w:rPr>
            </w:pPr>
            <w:r w:rsidRPr="00B325F2">
              <w:rPr>
                <w:rFonts w:eastAsia="Calibri" w:cs="Arial"/>
                <w:sz w:val="20"/>
                <w:szCs w:val="20"/>
              </w:rPr>
              <w:t>Asian, 4.54</w:t>
            </w:r>
          </w:p>
          <w:p w14:paraId="135BE8E4" w14:textId="77777777" w:rsidR="00B325F2" w:rsidRPr="00B325F2" w:rsidRDefault="00B325F2" w:rsidP="00B325F2">
            <w:pPr>
              <w:rPr>
                <w:rFonts w:eastAsia="Calibri" w:cs="Arial"/>
                <w:sz w:val="20"/>
                <w:szCs w:val="20"/>
              </w:rPr>
            </w:pPr>
            <w:r w:rsidRPr="00B325F2">
              <w:rPr>
                <w:rFonts w:eastAsia="Calibri" w:cs="Arial"/>
                <w:sz w:val="20"/>
                <w:szCs w:val="20"/>
              </w:rPr>
              <w:t>Native American, 1.14</w:t>
            </w:r>
          </w:p>
        </w:tc>
      </w:tr>
      <w:tr w:rsidR="00B325F2" w:rsidRPr="00B325F2" w14:paraId="7F8C2508" w14:textId="77777777" w:rsidTr="00D17AB8">
        <w:trPr>
          <w:trHeight w:val="300"/>
        </w:trPr>
        <w:tc>
          <w:tcPr>
            <w:tcW w:w="2605" w:type="dxa"/>
            <w:noWrap/>
            <w:vAlign w:val="center"/>
            <w:hideMark/>
          </w:tcPr>
          <w:p w14:paraId="15A10EB8" w14:textId="2DB4FEF5" w:rsidR="00B325F2" w:rsidRPr="00B325F2" w:rsidRDefault="00B325F2" w:rsidP="00B325F2">
            <w:pPr>
              <w:rPr>
                <w:rFonts w:eastAsia="Calibri" w:cs="Arial"/>
                <w:sz w:val="20"/>
                <w:szCs w:val="20"/>
              </w:rPr>
            </w:pPr>
            <w:r w:rsidRPr="00B325F2">
              <w:rPr>
                <w:rFonts w:eastAsia="Calibri" w:cs="Arial"/>
                <w:sz w:val="20"/>
                <w:szCs w:val="20"/>
              </w:rPr>
              <w:t xml:space="preserve">Hart et al. </w:t>
            </w:r>
            <w:r w:rsidRPr="00B325F2">
              <w:rPr>
                <w:rFonts w:eastAsia="Calibri" w:cs="Arial"/>
                <w:sz w:val="20"/>
                <w:szCs w:val="20"/>
              </w:rPr>
              <w:fldChar w:fldCharType="begin"/>
            </w:r>
            <w:r>
              <w:rPr>
                <w:rFonts w:eastAsia="Calibri" w:cs="Arial"/>
                <w:sz w:val="20"/>
                <w:szCs w:val="20"/>
              </w:rPr>
              <w:instrText xml:space="preserve"> ADDIN ZOTERO_ITEM CSL_CITATION {"citationID":"a2g8p77f93t","properties":{"formattedCitation":"[90]","plainCitation":"[90]"},"citationItems":[{"id":5433,"uris":["http://zotero.org/users/1562642/items/5V43P7G7"],"uri":["http://zotero.org/users/1562642/items/5V43P7G7"],"itemData":{"id":5433,"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sidRPr="00B325F2">
              <w:rPr>
                <w:rFonts w:eastAsia="Calibri" w:cs="Arial"/>
                <w:sz w:val="20"/>
                <w:szCs w:val="20"/>
              </w:rPr>
              <w:fldChar w:fldCharType="separate"/>
            </w:r>
            <w:r w:rsidRPr="00B325F2">
              <w:rPr>
                <w:rFonts w:cs="Calibri"/>
                <w:sz w:val="20"/>
              </w:rPr>
              <w:t>[90]</w:t>
            </w:r>
            <w:r w:rsidRPr="00B325F2">
              <w:rPr>
                <w:rFonts w:eastAsia="Calibri" w:cs="Arial"/>
                <w:sz w:val="20"/>
                <w:szCs w:val="20"/>
              </w:rPr>
              <w:fldChar w:fldCharType="end"/>
            </w:r>
          </w:p>
        </w:tc>
        <w:tc>
          <w:tcPr>
            <w:tcW w:w="720" w:type="dxa"/>
            <w:vAlign w:val="center"/>
          </w:tcPr>
          <w:p w14:paraId="5EBE590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76A0D2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876011" w14:textId="77777777" w:rsidR="00B325F2" w:rsidRPr="00B325F2" w:rsidRDefault="00B325F2" w:rsidP="00B325F2">
            <w:pPr>
              <w:jc w:val="center"/>
              <w:rPr>
                <w:rFonts w:eastAsia="Calibri" w:cs="Arial"/>
                <w:sz w:val="20"/>
                <w:szCs w:val="20"/>
              </w:rPr>
            </w:pPr>
            <w:r w:rsidRPr="00B325F2">
              <w:rPr>
                <w:rFonts w:eastAsia="Calibri" w:cs="Arial"/>
                <w:sz w:val="20"/>
                <w:szCs w:val="20"/>
              </w:rPr>
              <w:t>48</w:t>
            </w:r>
          </w:p>
        </w:tc>
        <w:tc>
          <w:tcPr>
            <w:tcW w:w="3420" w:type="dxa"/>
            <w:noWrap/>
            <w:vAlign w:val="center"/>
            <w:hideMark/>
          </w:tcPr>
          <w:p w14:paraId="467D5048" w14:textId="77777777" w:rsidR="00B325F2" w:rsidRPr="00B325F2" w:rsidRDefault="00B325F2" w:rsidP="00B325F2">
            <w:pPr>
              <w:rPr>
                <w:rFonts w:eastAsia="Calibri" w:cs="Arial"/>
                <w:sz w:val="20"/>
                <w:szCs w:val="20"/>
              </w:rPr>
            </w:pPr>
            <w:r w:rsidRPr="00B325F2">
              <w:rPr>
                <w:rFonts w:eastAsia="Calibri" w:cs="Arial"/>
                <w:sz w:val="20"/>
                <w:szCs w:val="20"/>
              </w:rPr>
              <w:t>White, 78.33</w:t>
            </w:r>
          </w:p>
          <w:p w14:paraId="507DA768" w14:textId="77777777" w:rsidR="00B325F2" w:rsidRPr="00B325F2" w:rsidRDefault="00B325F2" w:rsidP="00B325F2">
            <w:pPr>
              <w:rPr>
                <w:rFonts w:eastAsia="Calibri" w:cs="Arial"/>
                <w:sz w:val="20"/>
                <w:szCs w:val="20"/>
              </w:rPr>
            </w:pPr>
            <w:r w:rsidRPr="00B325F2">
              <w:rPr>
                <w:rFonts w:eastAsia="Calibri" w:cs="Arial"/>
                <w:sz w:val="20"/>
                <w:szCs w:val="20"/>
              </w:rPr>
              <w:t>African-American, 21.67</w:t>
            </w:r>
          </w:p>
        </w:tc>
      </w:tr>
      <w:tr w:rsidR="00B325F2" w:rsidRPr="00B325F2" w14:paraId="4B54FE8F" w14:textId="77777777" w:rsidTr="00D17AB8">
        <w:trPr>
          <w:trHeight w:val="300"/>
        </w:trPr>
        <w:tc>
          <w:tcPr>
            <w:tcW w:w="2605" w:type="dxa"/>
            <w:noWrap/>
            <w:vAlign w:val="center"/>
            <w:hideMark/>
          </w:tcPr>
          <w:p w14:paraId="3E75A575" w14:textId="7984C021" w:rsidR="00B325F2" w:rsidRPr="00B325F2" w:rsidRDefault="00B325F2" w:rsidP="00B325F2">
            <w:pPr>
              <w:rPr>
                <w:rFonts w:eastAsia="Calibri" w:cs="Arial"/>
                <w:sz w:val="20"/>
                <w:szCs w:val="20"/>
              </w:rPr>
            </w:pPr>
            <w:r w:rsidRPr="00B325F2">
              <w:rPr>
                <w:rFonts w:eastAsia="Calibri" w:cs="Arial"/>
                <w:sz w:val="20"/>
                <w:szCs w:val="20"/>
              </w:rPr>
              <w:t xml:space="preserve">Hess et al. </w:t>
            </w:r>
            <w:r w:rsidRPr="00B325F2">
              <w:rPr>
                <w:rFonts w:eastAsia="Calibri" w:cs="Arial"/>
                <w:sz w:val="20"/>
                <w:szCs w:val="20"/>
              </w:rPr>
              <w:fldChar w:fldCharType="begin"/>
            </w:r>
            <w:r>
              <w:rPr>
                <w:rFonts w:eastAsia="Calibri" w:cs="Arial"/>
                <w:sz w:val="20"/>
                <w:szCs w:val="20"/>
              </w:rPr>
              <w:instrText xml:space="preserve"> ADDIN ZOTERO_ITEM CSL_CITATION {"citationID":"a21lp32rbut","properties":{"formattedCitation":"[91]","plainCitation":"[91]"},"citationItems":[{"id":5103,"uris":["http://zotero.org/users/1562642/items/W3ZPTTKS"],"uri":["http://zotero.org/users/1562642/items/W3ZPTTKS"],"itemData":{"id":5103,"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sidRPr="00B325F2">
              <w:rPr>
                <w:rFonts w:eastAsia="Calibri" w:cs="Arial"/>
                <w:sz w:val="20"/>
                <w:szCs w:val="20"/>
              </w:rPr>
              <w:fldChar w:fldCharType="separate"/>
            </w:r>
            <w:r w:rsidRPr="00B325F2">
              <w:rPr>
                <w:rFonts w:cs="Calibri"/>
                <w:sz w:val="20"/>
              </w:rPr>
              <w:t>[91]</w:t>
            </w:r>
            <w:r w:rsidRPr="00B325F2">
              <w:rPr>
                <w:rFonts w:eastAsia="Calibri" w:cs="Arial"/>
                <w:sz w:val="20"/>
                <w:szCs w:val="20"/>
              </w:rPr>
              <w:fldChar w:fldCharType="end"/>
            </w:r>
          </w:p>
        </w:tc>
        <w:tc>
          <w:tcPr>
            <w:tcW w:w="720" w:type="dxa"/>
            <w:vAlign w:val="center"/>
          </w:tcPr>
          <w:p w14:paraId="42595597"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783564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675DB0"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1F82027B" w14:textId="77777777" w:rsidR="00B325F2" w:rsidRPr="00B325F2" w:rsidRDefault="00B325F2" w:rsidP="00B325F2">
            <w:pPr>
              <w:rPr>
                <w:rFonts w:eastAsia="Calibri" w:cs="Arial"/>
                <w:sz w:val="20"/>
                <w:szCs w:val="20"/>
              </w:rPr>
            </w:pPr>
            <w:r w:rsidRPr="00B325F2">
              <w:rPr>
                <w:rFonts w:eastAsia="Calibri" w:cs="Arial"/>
                <w:sz w:val="20"/>
                <w:szCs w:val="20"/>
              </w:rPr>
              <w:t>Caucasian, 56.06</w:t>
            </w:r>
          </w:p>
          <w:p w14:paraId="59A5DE7B" w14:textId="77777777" w:rsidR="00B325F2" w:rsidRPr="00B325F2" w:rsidRDefault="00B325F2" w:rsidP="00B325F2">
            <w:pPr>
              <w:rPr>
                <w:rFonts w:eastAsia="Calibri" w:cs="Arial"/>
                <w:sz w:val="20"/>
                <w:szCs w:val="20"/>
              </w:rPr>
            </w:pPr>
            <w:r w:rsidRPr="00B325F2">
              <w:rPr>
                <w:rFonts w:eastAsia="Calibri" w:cs="Arial"/>
                <w:sz w:val="20"/>
                <w:szCs w:val="20"/>
              </w:rPr>
              <w:t>Minority, 43.94</w:t>
            </w:r>
          </w:p>
        </w:tc>
      </w:tr>
      <w:tr w:rsidR="00B325F2" w:rsidRPr="00B325F2" w14:paraId="65C2721A" w14:textId="77777777" w:rsidTr="00D17AB8">
        <w:trPr>
          <w:trHeight w:val="300"/>
        </w:trPr>
        <w:tc>
          <w:tcPr>
            <w:tcW w:w="2605" w:type="dxa"/>
            <w:noWrap/>
            <w:vAlign w:val="center"/>
            <w:hideMark/>
          </w:tcPr>
          <w:p w14:paraId="16B680AE" w14:textId="6844DE56" w:rsidR="00B325F2" w:rsidRPr="00B325F2" w:rsidRDefault="00B325F2" w:rsidP="00B325F2">
            <w:pPr>
              <w:rPr>
                <w:rFonts w:eastAsia="Calibri" w:cs="Arial"/>
                <w:sz w:val="20"/>
                <w:szCs w:val="20"/>
              </w:rPr>
            </w:pPr>
            <w:r w:rsidRPr="00B325F2">
              <w:rPr>
                <w:rFonts w:eastAsia="Calibri" w:cs="Arial"/>
                <w:sz w:val="20"/>
                <w:szCs w:val="20"/>
              </w:rPr>
              <w:t xml:space="preserve">Hill et al. </w:t>
            </w:r>
            <w:r w:rsidRPr="00B325F2">
              <w:rPr>
                <w:rFonts w:eastAsia="Calibri" w:cs="Arial"/>
                <w:sz w:val="20"/>
                <w:szCs w:val="20"/>
              </w:rPr>
              <w:fldChar w:fldCharType="begin"/>
            </w:r>
            <w:r>
              <w:rPr>
                <w:rFonts w:eastAsia="Calibri" w:cs="Arial"/>
                <w:sz w:val="20"/>
                <w:szCs w:val="20"/>
              </w:rPr>
              <w:instrText xml:space="preserve"> ADDIN ZOTERO_ITEM CSL_CITATION {"citationID":"a4sn1vs6ro","properties":{"formattedCitation":"[92]","plainCitation":"[92]"},"citationItems":[{"id":5107,"uris":["http://zotero.org/users/1562642/items/Q7KBSRCD"],"uri":["http://zotero.org/users/1562642/items/Q7KBSRCD"],"itemData":{"id":5107,"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[92]</w:t>
            </w:r>
            <w:r w:rsidRPr="00B325F2">
              <w:rPr>
                <w:rFonts w:eastAsia="Calibri" w:cs="Arial"/>
                <w:sz w:val="20"/>
                <w:szCs w:val="20"/>
              </w:rPr>
              <w:fldChar w:fldCharType="end"/>
            </w:r>
          </w:p>
        </w:tc>
        <w:tc>
          <w:tcPr>
            <w:tcW w:w="720" w:type="dxa"/>
            <w:vAlign w:val="center"/>
          </w:tcPr>
          <w:p w14:paraId="727346A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B6B9F9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D6FD35" w14:textId="77777777" w:rsidR="00B325F2" w:rsidRPr="00B325F2" w:rsidRDefault="00B325F2" w:rsidP="00B325F2">
            <w:pPr>
              <w:jc w:val="center"/>
              <w:rPr>
                <w:rFonts w:eastAsia="Calibri" w:cs="Arial"/>
                <w:sz w:val="20"/>
                <w:szCs w:val="20"/>
              </w:rPr>
            </w:pPr>
            <w:r w:rsidRPr="00B325F2">
              <w:rPr>
                <w:rFonts w:eastAsia="Calibri" w:cs="Arial"/>
                <w:sz w:val="20"/>
                <w:szCs w:val="20"/>
              </w:rPr>
              <w:t>629</w:t>
            </w:r>
          </w:p>
        </w:tc>
        <w:tc>
          <w:tcPr>
            <w:tcW w:w="3420" w:type="dxa"/>
            <w:noWrap/>
            <w:vAlign w:val="center"/>
            <w:hideMark/>
          </w:tcPr>
          <w:p w14:paraId="24BCDCC8" w14:textId="77777777" w:rsidR="00B325F2" w:rsidRPr="00B325F2" w:rsidRDefault="00B325F2" w:rsidP="00B325F2">
            <w:pPr>
              <w:rPr>
                <w:rFonts w:eastAsia="Calibri" w:cs="Arial"/>
                <w:sz w:val="20"/>
                <w:szCs w:val="20"/>
              </w:rPr>
            </w:pPr>
            <w:r w:rsidRPr="00B325F2">
              <w:rPr>
                <w:rFonts w:eastAsia="Calibri" w:cs="Arial"/>
                <w:sz w:val="20"/>
                <w:szCs w:val="20"/>
              </w:rPr>
              <w:t>Caucasian, 89.35</w:t>
            </w:r>
          </w:p>
          <w:p w14:paraId="7C6EA850" w14:textId="77777777" w:rsidR="00B325F2" w:rsidRPr="00B325F2" w:rsidRDefault="00B325F2" w:rsidP="00B325F2">
            <w:pPr>
              <w:rPr>
                <w:rFonts w:eastAsia="Calibri" w:cs="Arial"/>
                <w:sz w:val="20"/>
                <w:szCs w:val="20"/>
              </w:rPr>
            </w:pPr>
            <w:r w:rsidRPr="00B325F2">
              <w:rPr>
                <w:rFonts w:eastAsia="Calibri" w:cs="Arial"/>
                <w:sz w:val="20"/>
                <w:szCs w:val="20"/>
              </w:rPr>
              <w:t>Hispanic, 3.18</w:t>
            </w:r>
          </w:p>
          <w:p w14:paraId="3C3C0617" w14:textId="77777777" w:rsidR="00B325F2" w:rsidRPr="00B325F2" w:rsidRDefault="00B325F2" w:rsidP="00B325F2">
            <w:pPr>
              <w:rPr>
                <w:rFonts w:eastAsia="Calibri" w:cs="Arial"/>
                <w:sz w:val="20"/>
                <w:szCs w:val="20"/>
              </w:rPr>
            </w:pPr>
            <w:r w:rsidRPr="00B325F2">
              <w:rPr>
                <w:rFonts w:eastAsia="Calibri" w:cs="Arial"/>
                <w:sz w:val="20"/>
                <w:szCs w:val="20"/>
              </w:rPr>
              <w:t>African-American, 2.38</w:t>
            </w:r>
          </w:p>
        </w:tc>
      </w:tr>
      <w:tr w:rsidR="00B325F2" w:rsidRPr="00B325F2" w14:paraId="07AC260D" w14:textId="77777777" w:rsidTr="00D17AB8">
        <w:trPr>
          <w:trHeight w:val="300"/>
        </w:trPr>
        <w:tc>
          <w:tcPr>
            <w:tcW w:w="2605" w:type="dxa"/>
            <w:noWrap/>
            <w:vAlign w:val="center"/>
            <w:hideMark/>
          </w:tcPr>
          <w:p w14:paraId="6FA02FCD" w14:textId="0860F8AC" w:rsidR="00B325F2" w:rsidRPr="00B325F2" w:rsidRDefault="00B325F2" w:rsidP="00B325F2">
            <w:pPr>
              <w:rPr>
                <w:rFonts w:eastAsia="Calibri" w:cs="Arial"/>
                <w:sz w:val="20"/>
                <w:szCs w:val="20"/>
              </w:rPr>
            </w:pPr>
            <w:r w:rsidRPr="00B325F2">
              <w:rPr>
                <w:rFonts w:eastAsia="Calibri" w:cs="Arial"/>
                <w:sz w:val="20"/>
                <w:szCs w:val="20"/>
              </w:rPr>
              <w:t xml:space="preserve">Hill et al. </w:t>
            </w:r>
            <w:r w:rsidRPr="00B325F2">
              <w:rPr>
                <w:rFonts w:eastAsia="Calibri" w:cs="Arial"/>
                <w:sz w:val="20"/>
                <w:szCs w:val="20"/>
              </w:rPr>
              <w:fldChar w:fldCharType="begin"/>
            </w:r>
            <w:r>
              <w:rPr>
                <w:rFonts w:eastAsia="Calibri" w:cs="Arial"/>
                <w:sz w:val="20"/>
                <w:szCs w:val="20"/>
              </w:rPr>
              <w:instrText xml:space="preserve"> ADDIN ZOTERO_ITEM CSL_CITATION {"citationID":"a1pbg6t4in3","properties":{"formattedCitation":"[93]","plainCitation":"[93]"},"citationItems":[{"id":4704,"uris":["http://zotero.org/users/1562642/items/AV9PKA8N"],"uri":["http://zotero.org/users/1562642/items/AV9PKA8N"],"itemData":{"id":4704,"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[93]</w:t>
            </w:r>
            <w:r w:rsidRPr="00B325F2">
              <w:rPr>
                <w:rFonts w:eastAsia="Calibri" w:cs="Arial"/>
                <w:sz w:val="20"/>
                <w:szCs w:val="20"/>
              </w:rPr>
              <w:fldChar w:fldCharType="end"/>
            </w:r>
          </w:p>
        </w:tc>
        <w:tc>
          <w:tcPr>
            <w:tcW w:w="720" w:type="dxa"/>
            <w:vAlign w:val="center"/>
          </w:tcPr>
          <w:p w14:paraId="6F56BBF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D74D8C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6AC339D" w14:textId="77777777" w:rsidR="00B325F2" w:rsidRPr="00B325F2" w:rsidRDefault="00B325F2" w:rsidP="00B325F2">
            <w:pPr>
              <w:jc w:val="center"/>
              <w:rPr>
                <w:rFonts w:eastAsia="Calibri" w:cs="Arial"/>
                <w:sz w:val="20"/>
                <w:szCs w:val="20"/>
              </w:rPr>
            </w:pPr>
            <w:r w:rsidRPr="00B325F2">
              <w:rPr>
                <w:rFonts w:eastAsia="Calibri" w:cs="Arial"/>
                <w:sz w:val="20"/>
                <w:szCs w:val="20"/>
              </w:rPr>
              <w:t>174</w:t>
            </w:r>
          </w:p>
        </w:tc>
        <w:tc>
          <w:tcPr>
            <w:tcW w:w="3420" w:type="dxa"/>
            <w:noWrap/>
            <w:vAlign w:val="center"/>
            <w:hideMark/>
          </w:tcPr>
          <w:p w14:paraId="0744DD3D" w14:textId="77777777" w:rsidR="00B325F2" w:rsidRPr="00B325F2" w:rsidRDefault="00B325F2" w:rsidP="00B325F2">
            <w:pPr>
              <w:rPr>
                <w:rFonts w:eastAsia="Calibri" w:cs="Arial"/>
                <w:sz w:val="20"/>
                <w:szCs w:val="20"/>
              </w:rPr>
            </w:pPr>
            <w:r w:rsidRPr="00B325F2">
              <w:rPr>
                <w:rFonts w:eastAsia="Calibri" w:cs="Arial"/>
                <w:sz w:val="20"/>
                <w:szCs w:val="20"/>
              </w:rPr>
              <w:t>White, 62.07</w:t>
            </w:r>
          </w:p>
          <w:p w14:paraId="77E82068" w14:textId="77777777" w:rsidR="00B325F2" w:rsidRPr="00B325F2" w:rsidRDefault="00B325F2" w:rsidP="00B325F2">
            <w:pPr>
              <w:rPr>
                <w:rFonts w:eastAsia="Calibri" w:cs="Arial"/>
                <w:sz w:val="20"/>
                <w:szCs w:val="20"/>
              </w:rPr>
            </w:pPr>
            <w:r w:rsidRPr="00B325F2">
              <w:rPr>
                <w:rFonts w:eastAsia="Calibri" w:cs="Arial"/>
                <w:sz w:val="20"/>
                <w:szCs w:val="20"/>
              </w:rPr>
              <w:t>African-American, 17.82</w:t>
            </w:r>
          </w:p>
          <w:p w14:paraId="1F303F47" w14:textId="77777777" w:rsidR="00B325F2" w:rsidRPr="00B325F2" w:rsidRDefault="00B325F2" w:rsidP="00B325F2">
            <w:pPr>
              <w:rPr>
                <w:rFonts w:eastAsia="Calibri" w:cs="Arial"/>
                <w:sz w:val="20"/>
                <w:szCs w:val="20"/>
              </w:rPr>
            </w:pPr>
            <w:r w:rsidRPr="00B325F2">
              <w:rPr>
                <w:rFonts w:eastAsia="Calibri" w:cs="Arial"/>
                <w:sz w:val="20"/>
                <w:szCs w:val="20"/>
              </w:rPr>
              <w:t>Asian, 10.92</w:t>
            </w:r>
          </w:p>
          <w:p w14:paraId="18F84643" w14:textId="77777777" w:rsidR="00B325F2" w:rsidRPr="00B325F2" w:rsidRDefault="00B325F2" w:rsidP="00B325F2">
            <w:pPr>
              <w:rPr>
                <w:rFonts w:eastAsia="Calibri" w:cs="Arial"/>
                <w:sz w:val="20"/>
                <w:szCs w:val="20"/>
              </w:rPr>
            </w:pPr>
            <w:r w:rsidRPr="00B325F2">
              <w:rPr>
                <w:rFonts w:eastAsia="Calibri" w:cs="Arial"/>
                <w:sz w:val="20"/>
                <w:szCs w:val="20"/>
              </w:rPr>
              <w:t>Other, 9.2</w:t>
            </w:r>
          </w:p>
        </w:tc>
      </w:tr>
      <w:tr w:rsidR="00B325F2" w:rsidRPr="00B325F2" w14:paraId="3D028C6F" w14:textId="77777777" w:rsidTr="00D17AB8">
        <w:trPr>
          <w:trHeight w:val="300"/>
        </w:trPr>
        <w:tc>
          <w:tcPr>
            <w:tcW w:w="2605" w:type="dxa"/>
            <w:noWrap/>
            <w:vAlign w:val="center"/>
            <w:hideMark/>
          </w:tcPr>
          <w:p w14:paraId="723C6C8E" w14:textId="1EBE87AB" w:rsidR="00B325F2" w:rsidRPr="00B325F2" w:rsidRDefault="00B325F2" w:rsidP="00B325F2">
            <w:pPr>
              <w:rPr>
                <w:rFonts w:eastAsia="Calibri" w:cs="Arial"/>
                <w:sz w:val="20"/>
                <w:szCs w:val="20"/>
              </w:rPr>
            </w:pPr>
            <w:r w:rsidRPr="00B325F2">
              <w:rPr>
                <w:rFonts w:eastAsia="Calibri" w:cs="Arial"/>
                <w:sz w:val="20"/>
                <w:szCs w:val="20"/>
              </w:rPr>
              <w:t xml:space="preserve">Hinton-Bayre et al. </w:t>
            </w:r>
            <w:r w:rsidRPr="00B325F2">
              <w:rPr>
                <w:rFonts w:eastAsia="Calibri" w:cs="Arial"/>
                <w:sz w:val="20"/>
                <w:szCs w:val="20"/>
              </w:rPr>
              <w:fldChar w:fldCharType="begin"/>
            </w:r>
            <w:r>
              <w:rPr>
                <w:rFonts w:eastAsia="Calibri" w:cs="Arial"/>
                <w:sz w:val="20"/>
                <w:szCs w:val="20"/>
              </w:rPr>
              <w:instrText xml:space="preserve"> ADDIN ZOTERO_ITEM CSL_CITATION {"citationID":"aemftvn6o7","properties":{"formattedCitation":"[94]","plainCitation":"[94]"},"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325F2">
              <w:rPr>
                <w:rFonts w:eastAsia="Calibri" w:cs="Arial"/>
                <w:sz w:val="20"/>
                <w:szCs w:val="20"/>
              </w:rPr>
              <w:fldChar w:fldCharType="separate"/>
            </w:r>
            <w:r w:rsidRPr="00B325F2">
              <w:rPr>
                <w:rFonts w:cs="Calibri"/>
                <w:sz w:val="20"/>
              </w:rPr>
              <w:t>[94]</w:t>
            </w:r>
            <w:r w:rsidRPr="00B325F2">
              <w:rPr>
                <w:rFonts w:eastAsia="Calibri" w:cs="Arial"/>
                <w:sz w:val="20"/>
                <w:szCs w:val="20"/>
              </w:rPr>
              <w:fldChar w:fldCharType="end"/>
            </w:r>
          </w:p>
        </w:tc>
        <w:tc>
          <w:tcPr>
            <w:tcW w:w="720" w:type="dxa"/>
            <w:vAlign w:val="center"/>
          </w:tcPr>
          <w:p w14:paraId="131D6765" w14:textId="77777777" w:rsidR="00B325F2" w:rsidRPr="00B325F2" w:rsidRDefault="00B325F2" w:rsidP="00B325F2">
            <w:pPr>
              <w:jc w:val="center"/>
              <w:rPr>
                <w:rFonts w:eastAsia="Calibri" w:cs="Calibri"/>
                <w:color w:val="000000"/>
              </w:rPr>
            </w:pPr>
            <w:r w:rsidRPr="00B325F2">
              <w:rPr>
                <w:rFonts w:eastAsia="Calibri" w:cs="Calibri"/>
                <w:color w:val="000000"/>
              </w:rPr>
              <w:t>1997</w:t>
            </w:r>
          </w:p>
        </w:tc>
        <w:tc>
          <w:tcPr>
            <w:tcW w:w="1350" w:type="dxa"/>
            <w:vAlign w:val="center"/>
          </w:tcPr>
          <w:p w14:paraId="6A143F11"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5C463EA"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7A39E1B2" w14:textId="77777777" w:rsidR="00B325F2" w:rsidRPr="00B325F2" w:rsidRDefault="00B325F2" w:rsidP="00B325F2">
            <w:pPr>
              <w:rPr>
                <w:rFonts w:eastAsia="Calibri" w:cs="Arial"/>
                <w:sz w:val="20"/>
                <w:szCs w:val="20"/>
              </w:rPr>
            </w:pPr>
            <w:r w:rsidRPr="00B325F2">
              <w:rPr>
                <w:rFonts w:eastAsia="Calibri" w:cs="Arial"/>
                <w:sz w:val="20"/>
                <w:szCs w:val="20"/>
              </w:rPr>
              <w:t>Caucasian, 67.19</w:t>
            </w:r>
          </w:p>
          <w:p w14:paraId="199453C4" w14:textId="77777777" w:rsidR="00B325F2" w:rsidRPr="00B325F2" w:rsidRDefault="00B325F2" w:rsidP="00B325F2">
            <w:pPr>
              <w:rPr>
                <w:rFonts w:eastAsia="Calibri" w:cs="Arial"/>
                <w:sz w:val="20"/>
                <w:szCs w:val="20"/>
              </w:rPr>
            </w:pPr>
            <w:r w:rsidRPr="00B325F2">
              <w:rPr>
                <w:rFonts w:eastAsia="Calibri" w:cs="Arial"/>
                <w:sz w:val="20"/>
                <w:szCs w:val="20"/>
              </w:rPr>
              <w:t>Aboriginal, 10.94</w:t>
            </w:r>
          </w:p>
          <w:p w14:paraId="6A5E4178" w14:textId="77777777" w:rsidR="00B325F2" w:rsidRPr="00B325F2" w:rsidRDefault="00B325F2" w:rsidP="00B325F2">
            <w:pPr>
              <w:rPr>
                <w:rFonts w:eastAsia="Calibri" w:cs="Arial"/>
                <w:sz w:val="20"/>
                <w:szCs w:val="20"/>
              </w:rPr>
            </w:pPr>
            <w:r w:rsidRPr="00B325F2">
              <w:rPr>
                <w:rFonts w:eastAsia="Calibri" w:cs="Arial"/>
                <w:sz w:val="20"/>
                <w:szCs w:val="20"/>
              </w:rPr>
              <w:t>Other, 6.25</w:t>
            </w:r>
          </w:p>
        </w:tc>
      </w:tr>
      <w:tr w:rsidR="00B325F2" w:rsidRPr="00B325F2" w14:paraId="5ADB9A6C" w14:textId="77777777" w:rsidTr="00D17AB8">
        <w:trPr>
          <w:trHeight w:val="300"/>
        </w:trPr>
        <w:tc>
          <w:tcPr>
            <w:tcW w:w="2605" w:type="dxa"/>
            <w:noWrap/>
            <w:vAlign w:val="center"/>
            <w:hideMark/>
          </w:tcPr>
          <w:p w14:paraId="25D2511F" w14:textId="1A44C417" w:rsidR="00B325F2" w:rsidRPr="00B325F2" w:rsidRDefault="00B325F2" w:rsidP="00B325F2">
            <w:pPr>
              <w:rPr>
                <w:rFonts w:eastAsia="Calibri" w:cs="Arial"/>
                <w:sz w:val="20"/>
                <w:szCs w:val="20"/>
              </w:rPr>
            </w:pPr>
            <w:r w:rsidRPr="00B325F2">
              <w:rPr>
                <w:rFonts w:eastAsia="Calibri" w:cs="Arial"/>
                <w:sz w:val="20"/>
                <w:szCs w:val="20"/>
              </w:rPr>
              <w:t xml:space="preserve">Hunt &amp; Ferrara </w:t>
            </w:r>
            <w:r w:rsidRPr="00B325F2">
              <w:rPr>
                <w:rFonts w:eastAsia="Calibri" w:cs="Arial"/>
                <w:sz w:val="20"/>
                <w:szCs w:val="20"/>
              </w:rPr>
              <w:fldChar w:fldCharType="begin"/>
            </w:r>
            <w:r>
              <w:rPr>
                <w:rFonts w:eastAsia="Calibri" w:cs="Arial"/>
                <w:sz w:val="20"/>
                <w:szCs w:val="20"/>
              </w:rPr>
              <w:instrText xml:space="preserve"> ADDIN ZOTERO_ITEM CSL_CITATION {"citationID":"a1g4kdn8t5p","properties":{"formattedCitation":"[95]","plainCitation":"[95]"},"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sz w:val="20"/>
                <w:szCs w:val="20"/>
              </w:rPr>
              <w:instrText>⩽</w:instrText>
            </w:r>
            <w:r>
              <w:rPr>
                <w:rFonts w:eastAsia="Calibri"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325F2">
              <w:rPr>
                <w:rFonts w:eastAsia="Calibri" w:cs="Arial"/>
                <w:sz w:val="20"/>
                <w:szCs w:val="20"/>
              </w:rPr>
              <w:fldChar w:fldCharType="separate"/>
            </w:r>
            <w:r w:rsidRPr="00B325F2">
              <w:rPr>
                <w:rFonts w:cs="Calibri"/>
                <w:sz w:val="20"/>
              </w:rPr>
              <w:t>[95]</w:t>
            </w:r>
            <w:r w:rsidRPr="00B325F2">
              <w:rPr>
                <w:rFonts w:eastAsia="Calibri" w:cs="Arial"/>
                <w:sz w:val="20"/>
                <w:szCs w:val="20"/>
              </w:rPr>
              <w:fldChar w:fldCharType="end"/>
            </w:r>
          </w:p>
        </w:tc>
        <w:tc>
          <w:tcPr>
            <w:tcW w:w="720" w:type="dxa"/>
            <w:vAlign w:val="center"/>
          </w:tcPr>
          <w:p w14:paraId="107EE117"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E8DE62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4C2515C" w14:textId="77777777" w:rsidR="00B325F2" w:rsidRPr="00B325F2" w:rsidRDefault="00B325F2" w:rsidP="00B325F2">
            <w:pPr>
              <w:jc w:val="center"/>
              <w:rPr>
                <w:rFonts w:eastAsia="Calibri" w:cs="Arial"/>
                <w:sz w:val="20"/>
                <w:szCs w:val="20"/>
              </w:rPr>
            </w:pPr>
            <w:r w:rsidRPr="00B325F2">
              <w:rPr>
                <w:rFonts w:eastAsia="Calibri" w:cs="Arial"/>
                <w:sz w:val="20"/>
                <w:szCs w:val="20"/>
              </w:rPr>
              <w:t>198</w:t>
            </w:r>
          </w:p>
        </w:tc>
        <w:tc>
          <w:tcPr>
            <w:tcW w:w="3420" w:type="dxa"/>
            <w:noWrap/>
            <w:vAlign w:val="center"/>
            <w:hideMark/>
          </w:tcPr>
          <w:p w14:paraId="3DB81A74" w14:textId="77777777" w:rsidR="00B325F2" w:rsidRPr="00B325F2" w:rsidRDefault="00B325F2" w:rsidP="00B325F2">
            <w:pPr>
              <w:rPr>
                <w:rFonts w:eastAsia="Calibri" w:cs="Arial"/>
                <w:sz w:val="20"/>
                <w:szCs w:val="20"/>
              </w:rPr>
            </w:pPr>
            <w:r w:rsidRPr="00B325F2">
              <w:rPr>
                <w:rFonts w:eastAsia="Calibri" w:cs="Arial"/>
                <w:sz w:val="20"/>
                <w:szCs w:val="20"/>
              </w:rPr>
              <w:t>White, 90.91</w:t>
            </w:r>
          </w:p>
        </w:tc>
      </w:tr>
      <w:tr w:rsidR="00B325F2" w:rsidRPr="00B325F2" w14:paraId="44A3B806" w14:textId="77777777" w:rsidTr="00D17AB8">
        <w:trPr>
          <w:trHeight w:val="300"/>
        </w:trPr>
        <w:tc>
          <w:tcPr>
            <w:tcW w:w="2605" w:type="dxa"/>
            <w:noWrap/>
            <w:vAlign w:val="center"/>
            <w:hideMark/>
          </w:tcPr>
          <w:p w14:paraId="35C0099C" w14:textId="529CC619" w:rsidR="00B325F2" w:rsidRPr="00B325F2" w:rsidRDefault="00B325F2" w:rsidP="00B325F2">
            <w:pPr>
              <w:rPr>
                <w:rFonts w:eastAsia="Calibri" w:cs="Arial"/>
                <w:sz w:val="20"/>
                <w:szCs w:val="20"/>
              </w:rPr>
            </w:pPr>
            <w:r w:rsidRPr="00B325F2">
              <w:rPr>
                <w:rFonts w:eastAsia="Calibri" w:cs="Arial"/>
                <w:sz w:val="20"/>
                <w:szCs w:val="20"/>
              </w:rPr>
              <w:t xml:space="preserve">Ivins et al. </w:t>
            </w:r>
            <w:r w:rsidRPr="00B325F2">
              <w:rPr>
                <w:rFonts w:eastAsia="Calibri" w:cs="Arial"/>
                <w:sz w:val="20"/>
                <w:szCs w:val="20"/>
              </w:rPr>
              <w:fldChar w:fldCharType="begin"/>
            </w:r>
            <w:r>
              <w:rPr>
                <w:rFonts w:eastAsia="Calibri" w:cs="Arial"/>
                <w:sz w:val="20"/>
                <w:szCs w:val="20"/>
              </w:rPr>
              <w:instrText xml:space="preserve"> ADDIN ZOTERO_ITEM CSL_CITATION {"citationID":"ag15ahjkmv","properties":{"formattedCitation":"[96]","plainCitation":"[96]"},"citationItems":[{"id":1849,"uris":["http://zotero.org/users/1562642/items/39W4MM35"],"uri":["http://zotero.org/users/1562642/items/39W4MM35"],"itemData":{"id":1849,"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sidRPr="00B325F2">
              <w:rPr>
                <w:rFonts w:eastAsia="Calibri" w:cs="Arial"/>
                <w:sz w:val="20"/>
                <w:szCs w:val="20"/>
              </w:rPr>
              <w:fldChar w:fldCharType="separate"/>
            </w:r>
            <w:r w:rsidRPr="00B325F2">
              <w:rPr>
                <w:rFonts w:cs="Calibri"/>
                <w:sz w:val="20"/>
              </w:rPr>
              <w:t>[96]</w:t>
            </w:r>
            <w:r w:rsidRPr="00B325F2">
              <w:rPr>
                <w:rFonts w:eastAsia="Calibri" w:cs="Arial"/>
                <w:sz w:val="20"/>
                <w:szCs w:val="20"/>
              </w:rPr>
              <w:fldChar w:fldCharType="end"/>
            </w:r>
          </w:p>
        </w:tc>
        <w:tc>
          <w:tcPr>
            <w:tcW w:w="720" w:type="dxa"/>
            <w:vAlign w:val="center"/>
          </w:tcPr>
          <w:p w14:paraId="233D807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976F49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91C24F" w14:textId="77777777" w:rsidR="00B325F2" w:rsidRPr="00B325F2" w:rsidRDefault="00B325F2" w:rsidP="00B325F2">
            <w:pPr>
              <w:jc w:val="center"/>
              <w:rPr>
                <w:rFonts w:eastAsia="Calibri" w:cs="Arial"/>
                <w:sz w:val="20"/>
                <w:szCs w:val="20"/>
              </w:rPr>
            </w:pPr>
            <w:r w:rsidRPr="00B325F2">
              <w:rPr>
                <w:rFonts w:eastAsia="Calibri" w:cs="Arial"/>
                <w:sz w:val="20"/>
                <w:szCs w:val="20"/>
              </w:rPr>
              <w:t>789</w:t>
            </w:r>
          </w:p>
        </w:tc>
        <w:tc>
          <w:tcPr>
            <w:tcW w:w="3420" w:type="dxa"/>
            <w:noWrap/>
            <w:vAlign w:val="center"/>
            <w:hideMark/>
          </w:tcPr>
          <w:p w14:paraId="79D823CB" w14:textId="77777777" w:rsidR="00B325F2" w:rsidRPr="00B325F2" w:rsidRDefault="00B325F2" w:rsidP="00B325F2">
            <w:pPr>
              <w:rPr>
                <w:rFonts w:eastAsia="Calibri" w:cs="Arial"/>
                <w:sz w:val="20"/>
                <w:szCs w:val="20"/>
              </w:rPr>
            </w:pPr>
            <w:r w:rsidRPr="00B325F2">
              <w:rPr>
                <w:rFonts w:eastAsia="Calibri" w:cs="Arial"/>
                <w:sz w:val="20"/>
                <w:szCs w:val="20"/>
              </w:rPr>
              <w:t>White, 65.78</w:t>
            </w:r>
          </w:p>
          <w:p w14:paraId="73E20D71" w14:textId="77777777" w:rsidR="00B325F2" w:rsidRPr="00B325F2" w:rsidRDefault="00B325F2" w:rsidP="00B325F2">
            <w:pPr>
              <w:rPr>
                <w:rFonts w:eastAsia="Calibri" w:cs="Arial"/>
                <w:sz w:val="20"/>
                <w:szCs w:val="20"/>
              </w:rPr>
            </w:pPr>
            <w:r w:rsidRPr="00B325F2">
              <w:rPr>
                <w:rFonts w:eastAsia="Calibri" w:cs="Arial"/>
                <w:sz w:val="20"/>
                <w:szCs w:val="20"/>
              </w:rPr>
              <w:t>African-American, 15.34</w:t>
            </w:r>
          </w:p>
          <w:p w14:paraId="422A9B11" w14:textId="77777777" w:rsidR="00B325F2" w:rsidRPr="00B325F2" w:rsidRDefault="00B325F2" w:rsidP="00B325F2">
            <w:pPr>
              <w:rPr>
                <w:rFonts w:eastAsia="Calibri" w:cs="Arial"/>
                <w:sz w:val="20"/>
                <w:szCs w:val="20"/>
              </w:rPr>
            </w:pPr>
            <w:r w:rsidRPr="00B325F2">
              <w:rPr>
                <w:rFonts w:eastAsia="Calibri" w:cs="Arial"/>
                <w:sz w:val="20"/>
                <w:szCs w:val="20"/>
              </w:rPr>
              <w:t>Hispanic, 13.05</w:t>
            </w:r>
          </w:p>
          <w:p w14:paraId="778BAE1E" w14:textId="77777777" w:rsidR="00B325F2" w:rsidRPr="00B325F2" w:rsidRDefault="00B325F2" w:rsidP="00B325F2">
            <w:pPr>
              <w:rPr>
                <w:rFonts w:eastAsia="Calibri" w:cs="Arial"/>
                <w:sz w:val="20"/>
                <w:szCs w:val="20"/>
              </w:rPr>
            </w:pPr>
            <w:r w:rsidRPr="00B325F2">
              <w:rPr>
                <w:rFonts w:eastAsia="Calibri" w:cs="Arial"/>
                <w:sz w:val="20"/>
                <w:szCs w:val="20"/>
              </w:rPr>
              <w:t>Other, 5.83</w:t>
            </w:r>
          </w:p>
        </w:tc>
      </w:tr>
      <w:tr w:rsidR="00B325F2" w:rsidRPr="00B325F2" w14:paraId="4A1CE0FD" w14:textId="77777777" w:rsidTr="00D17AB8">
        <w:trPr>
          <w:trHeight w:val="300"/>
        </w:trPr>
        <w:tc>
          <w:tcPr>
            <w:tcW w:w="2605" w:type="dxa"/>
            <w:noWrap/>
            <w:vAlign w:val="center"/>
            <w:hideMark/>
          </w:tcPr>
          <w:p w14:paraId="57D79339" w14:textId="71DE9009" w:rsidR="00B325F2" w:rsidRPr="00B325F2" w:rsidRDefault="00B325F2" w:rsidP="00B325F2">
            <w:pPr>
              <w:rPr>
                <w:rFonts w:eastAsia="Calibri" w:cs="Arial"/>
                <w:sz w:val="20"/>
                <w:szCs w:val="20"/>
              </w:rPr>
            </w:pPr>
            <w:r w:rsidRPr="00B325F2">
              <w:rPr>
                <w:rFonts w:eastAsia="Calibri" w:cs="Arial"/>
                <w:sz w:val="20"/>
                <w:szCs w:val="20"/>
              </w:rPr>
              <w:t xml:space="preserve">Jamora et al. </w:t>
            </w:r>
            <w:r w:rsidRPr="00B325F2">
              <w:rPr>
                <w:rFonts w:eastAsia="Calibri" w:cs="Arial"/>
                <w:sz w:val="20"/>
                <w:szCs w:val="20"/>
              </w:rPr>
              <w:fldChar w:fldCharType="begin"/>
            </w:r>
            <w:r>
              <w:rPr>
                <w:rFonts w:eastAsia="Calibri" w:cs="Arial"/>
                <w:sz w:val="20"/>
                <w:szCs w:val="20"/>
              </w:rPr>
              <w:instrText xml:space="preserve"> ADDIN ZOTERO_ITEM CSL_CITATION {"citationID":"a1fqof4s4ht","properties":{"formattedCitation":"[97]","plainCitation":"[97]"},"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325F2">
              <w:rPr>
                <w:rFonts w:eastAsia="Calibri" w:cs="Arial"/>
                <w:sz w:val="20"/>
                <w:szCs w:val="20"/>
              </w:rPr>
              <w:fldChar w:fldCharType="separate"/>
            </w:r>
            <w:r w:rsidRPr="00B325F2">
              <w:rPr>
                <w:rFonts w:cs="Calibri"/>
                <w:sz w:val="20"/>
              </w:rPr>
              <w:t>[97]</w:t>
            </w:r>
            <w:r w:rsidRPr="00B325F2">
              <w:rPr>
                <w:rFonts w:eastAsia="Calibri" w:cs="Arial"/>
                <w:sz w:val="20"/>
                <w:szCs w:val="20"/>
              </w:rPr>
              <w:fldChar w:fldCharType="end"/>
            </w:r>
          </w:p>
        </w:tc>
        <w:tc>
          <w:tcPr>
            <w:tcW w:w="720" w:type="dxa"/>
            <w:vAlign w:val="center"/>
          </w:tcPr>
          <w:p w14:paraId="0437D1C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C7720C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1320EB9"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686B9629" w14:textId="77777777" w:rsidR="00B325F2" w:rsidRPr="00B325F2" w:rsidRDefault="00B325F2" w:rsidP="00B325F2">
            <w:pPr>
              <w:rPr>
                <w:rFonts w:eastAsia="Calibri" w:cs="Arial"/>
                <w:sz w:val="20"/>
                <w:szCs w:val="20"/>
              </w:rPr>
            </w:pPr>
            <w:r w:rsidRPr="00B325F2">
              <w:rPr>
                <w:rFonts w:eastAsia="Calibri" w:cs="Arial"/>
                <w:sz w:val="20"/>
                <w:szCs w:val="20"/>
              </w:rPr>
              <w:t>Caucasian, 78.79</w:t>
            </w:r>
          </w:p>
          <w:p w14:paraId="026CA3A0" w14:textId="77777777" w:rsidR="00B325F2" w:rsidRPr="00B325F2" w:rsidRDefault="00B325F2" w:rsidP="00B325F2">
            <w:pPr>
              <w:rPr>
                <w:rFonts w:eastAsia="Calibri" w:cs="Arial"/>
                <w:sz w:val="20"/>
                <w:szCs w:val="20"/>
              </w:rPr>
            </w:pPr>
            <w:r w:rsidRPr="00B325F2">
              <w:rPr>
                <w:rFonts w:eastAsia="Calibri" w:cs="Arial"/>
                <w:sz w:val="20"/>
                <w:szCs w:val="20"/>
              </w:rPr>
              <w:t>Asian American, 7.58</w:t>
            </w:r>
          </w:p>
          <w:p w14:paraId="1CCDE6DA" w14:textId="77777777" w:rsidR="00B325F2" w:rsidRPr="00B325F2" w:rsidRDefault="00B325F2" w:rsidP="00B325F2">
            <w:pPr>
              <w:rPr>
                <w:rFonts w:eastAsia="Calibri" w:cs="Arial"/>
                <w:sz w:val="20"/>
                <w:szCs w:val="20"/>
              </w:rPr>
            </w:pPr>
            <w:r w:rsidRPr="00B325F2">
              <w:rPr>
                <w:rFonts w:eastAsia="Calibri" w:cs="Arial"/>
                <w:sz w:val="20"/>
                <w:szCs w:val="20"/>
              </w:rPr>
              <w:t>African-American, 6.06</w:t>
            </w:r>
          </w:p>
          <w:p w14:paraId="221DF5BE" w14:textId="77777777" w:rsidR="00B325F2" w:rsidRPr="00B325F2" w:rsidRDefault="00B325F2" w:rsidP="00B325F2">
            <w:pPr>
              <w:rPr>
                <w:rFonts w:eastAsia="Calibri" w:cs="Arial"/>
                <w:sz w:val="20"/>
                <w:szCs w:val="20"/>
              </w:rPr>
            </w:pPr>
            <w:r w:rsidRPr="00B325F2">
              <w:rPr>
                <w:rFonts w:eastAsia="Calibri" w:cs="Arial"/>
                <w:sz w:val="20"/>
                <w:szCs w:val="20"/>
              </w:rPr>
              <w:t>Latino, 4.54</w:t>
            </w:r>
          </w:p>
          <w:p w14:paraId="72693B82" w14:textId="77777777" w:rsidR="00B325F2" w:rsidRPr="00B325F2" w:rsidRDefault="00B325F2" w:rsidP="00B325F2">
            <w:pPr>
              <w:rPr>
                <w:rFonts w:eastAsia="Calibri" w:cs="Arial"/>
                <w:sz w:val="20"/>
                <w:szCs w:val="20"/>
              </w:rPr>
            </w:pPr>
            <w:r w:rsidRPr="00B325F2">
              <w:rPr>
                <w:rFonts w:eastAsia="Calibri" w:cs="Arial"/>
                <w:sz w:val="20"/>
                <w:szCs w:val="20"/>
              </w:rPr>
              <w:t>Biracial, 3.03</w:t>
            </w:r>
          </w:p>
        </w:tc>
      </w:tr>
      <w:tr w:rsidR="00B325F2" w:rsidRPr="00B325F2" w14:paraId="2FC9A501" w14:textId="77777777" w:rsidTr="00D17AB8">
        <w:trPr>
          <w:trHeight w:val="300"/>
        </w:trPr>
        <w:tc>
          <w:tcPr>
            <w:tcW w:w="2605" w:type="dxa"/>
            <w:noWrap/>
            <w:vAlign w:val="center"/>
            <w:hideMark/>
          </w:tcPr>
          <w:p w14:paraId="50F02001" w14:textId="04459CD2" w:rsidR="00B325F2" w:rsidRPr="00B325F2" w:rsidRDefault="00B325F2" w:rsidP="00B325F2">
            <w:pPr>
              <w:rPr>
                <w:rFonts w:eastAsia="Calibri" w:cs="Arial"/>
                <w:sz w:val="20"/>
                <w:szCs w:val="20"/>
              </w:rPr>
            </w:pPr>
            <w:r w:rsidRPr="00B325F2">
              <w:rPr>
                <w:rFonts w:eastAsia="Calibri" w:cs="Arial"/>
                <w:sz w:val="20"/>
                <w:szCs w:val="20"/>
              </w:rPr>
              <w:t xml:space="preserve">Jones et al. </w:t>
            </w:r>
            <w:r w:rsidRPr="00B325F2">
              <w:rPr>
                <w:rFonts w:eastAsia="Calibri" w:cs="Arial"/>
                <w:sz w:val="20"/>
                <w:szCs w:val="20"/>
              </w:rPr>
              <w:fldChar w:fldCharType="begin"/>
            </w:r>
            <w:r>
              <w:rPr>
                <w:rFonts w:eastAsia="Calibri" w:cs="Arial"/>
                <w:sz w:val="20"/>
                <w:szCs w:val="20"/>
              </w:rPr>
              <w:instrText xml:space="preserve"> ADDIN ZOTERO_ITEM CSL_CITATION {"citationID":"a1d77dil9ak","properties":{"formattedCitation":"[41]","plainCitation":"[41]"},"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[41]</w:t>
            </w:r>
            <w:r w:rsidRPr="00B325F2">
              <w:rPr>
                <w:rFonts w:eastAsia="Calibri" w:cs="Arial"/>
                <w:sz w:val="20"/>
                <w:szCs w:val="20"/>
              </w:rPr>
              <w:fldChar w:fldCharType="end"/>
            </w:r>
          </w:p>
        </w:tc>
        <w:tc>
          <w:tcPr>
            <w:tcW w:w="720" w:type="dxa"/>
            <w:vAlign w:val="center"/>
          </w:tcPr>
          <w:p w14:paraId="270894E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F44B01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244436" w14:textId="77777777" w:rsidR="00B325F2" w:rsidRPr="00B325F2" w:rsidRDefault="00B325F2" w:rsidP="00B325F2">
            <w:pPr>
              <w:jc w:val="center"/>
              <w:rPr>
                <w:rFonts w:eastAsia="Calibri" w:cs="Arial"/>
                <w:sz w:val="20"/>
                <w:szCs w:val="20"/>
              </w:rPr>
            </w:pPr>
            <w:r w:rsidRPr="00B325F2">
              <w:rPr>
                <w:rFonts w:eastAsia="Calibri" w:cs="Arial"/>
                <w:sz w:val="20"/>
                <w:szCs w:val="20"/>
              </w:rPr>
              <w:t>405</w:t>
            </w:r>
          </w:p>
        </w:tc>
        <w:tc>
          <w:tcPr>
            <w:tcW w:w="3420" w:type="dxa"/>
            <w:vAlign w:val="center"/>
            <w:hideMark/>
          </w:tcPr>
          <w:p w14:paraId="5F59ADFF" w14:textId="77777777" w:rsidR="00B325F2" w:rsidRPr="00B325F2" w:rsidRDefault="00B325F2" w:rsidP="00B325F2">
            <w:pPr>
              <w:rPr>
                <w:rFonts w:eastAsia="Calibri" w:cs="Arial"/>
                <w:sz w:val="20"/>
                <w:szCs w:val="20"/>
              </w:rPr>
            </w:pPr>
            <w:r w:rsidRPr="00B325F2">
              <w:rPr>
                <w:rFonts w:eastAsia="Calibri" w:cs="Arial"/>
                <w:sz w:val="20"/>
                <w:szCs w:val="20"/>
              </w:rPr>
              <w:t>US - English as primary</w:t>
            </w:r>
            <w:r w:rsidRPr="00B325F2">
              <w:rPr>
                <w:rFonts w:eastAsia="Calibri" w:cs="Arial"/>
                <w:sz w:val="20"/>
                <w:szCs w:val="20"/>
              </w:rPr>
              <w:br/>
              <w:t>language, 67.9</w:t>
            </w:r>
          </w:p>
          <w:p w14:paraId="0E74FC70" w14:textId="77777777" w:rsidR="00B325F2" w:rsidRPr="00B325F2" w:rsidRDefault="00B325F2" w:rsidP="00B325F2">
            <w:pPr>
              <w:rPr>
                <w:rFonts w:eastAsia="Calibri" w:cs="Arial"/>
                <w:sz w:val="20"/>
                <w:szCs w:val="20"/>
              </w:rPr>
            </w:pPr>
            <w:r w:rsidRPr="00B325F2">
              <w:rPr>
                <w:rFonts w:eastAsia="Calibri" w:cs="Arial"/>
                <w:sz w:val="20"/>
                <w:szCs w:val="20"/>
              </w:rPr>
              <w:t>Dominican Republic, 14.81</w:t>
            </w:r>
          </w:p>
          <w:p w14:paraId="3904FE46" w14:textId="77777777" w:rsidR="00B325F2" w:rsidRPr="00B325F2" w:rsidRDefault="00B325F2" w:rsidP="00B325F2">
            <w:pPr>
              <w:rPr>
                <w:rFonts w:eastAsia="Calibri" w:cs="Arial"/>
                <w:sz w:val="20"/>
                <w:szCs w:val="20"/>
              </w:rPr>
            </w:pPr>
            <w:r w:rsidRPr="00B325F2">
              <w:rPr>
                <w:rFonts w:eastAsia="Calibri" w:cs="Arial"/>
                <w:sz w:val="20"/>
                <w:szCs w:val="20"/>
              </w:rPr>
              <w:t>Venezuela, 4.44</w:t>
            </w:r>
          </w:p>
          <w:p w14:paraId="0F9B9601" w14:textId="77777777" w:rsidR="00B325F2" w:rsidRPr="00B325F2" w:rsidRDefault="00B325F2" w:rsidP="00B325F2">
            <w:pPr>
              <w:rPr>
                <w:rFonts w:eastAsia="Calibri" w:cs="Arial"/>
                <w:sz w:val="20"/>
                <w:szCs w:val="20"/>
              </w:rPr>
            </w:pPr>
            <w:r w:rsidRPr="00B325F2">
              <w:rPr>
                <w:rFonts w:eastAsia="Calibri" w:cs="Arial"/>
                <w:sz w:val="20"/>
                <w:szCs w:val="20"/>
              </w:rPr>
              <w:t>Canada, 3.95</w:t>
            </w:r>
          </w:p>
          <w:p w14:paraId="5ED65E48" w14:textId="77777777" w:rsidR="00B325F2" w:rsidRPr="00B325F2" w:rsidRDefault="00B325F2" w:rsidP="00B325F2">
            <w:pPr>
              <w:rPr>
                <w:rFonts w:eastAsia="Calibri" w:cs="Arial"/>
                <w:sz w:val="20"/>
                <w:szCs w:val="20"/>
              </w:rPr>
            </w:pPr>
            <w:r w:rsidRPr="00B325F2">
              <w:rPr>
                <w:rFonts w:eastAsia="Calibri" w:cs="Arial"/>
                <w:sz w:val="20"/>
                <w:szCs w:val="20"/>
              </w:rPr>
              <w:t>US - Spanish as primary</w:t>
            </w:r>
            <w:r w:rsidRPr="00B325F2">
              <w:rPr>
                <w:rFonts w:eastAsia="Calibri" w:cs="Arial"/>
                <w:sz w:val="20"/>
                <w:szCs w:val="20"/>
              </w:rPr>
              <w:br/>
              <w:t>language, 3.21</w:t>
            </w:r>
          </w:p>
          <w:p w14:paraId="60EBD9A7" w14:textId="77777777" w:rsidR="00B325F2" w:rsidRPr="00B325F2" w:rsidRDefault="00B325F2" w:rsidP="00B325F2">
            <w:pPr>
              <w:rPr>
                <w:rFonts w:eastAsia="Calibri" w:cs="Arial"/>
                <w:sz w:val="20"/>
                <w:szCs w:val="20"/>
              </w:rPr>
            </w:pPr>
            <w:r w:rsidRPr="00B325F2">
              <w:rPr>
                <w:rFonts w:eastAsia="Calibri" w:cs="Arial"/>
                <w:sz w:val="20"/>
                <w:szCs w:val="20"/>
              </w:rPr>
              <w:t>Mexico, 0.74</w:t>
            </w:r>
          </w:p>
          <w:p w14:paraId="5309D247" w14:textId="77777777" w:rsidR="00B325F2" w:rsidRPr="00B325F2" w:rsidRDefault="00B325F2" w:rsidP="00B325F2">
            <w:pPr>
              <w:rPr>
                <w:rFonts w:eastAsia="Calibri" w:cs="Arial"/>
                <w:sz w:val="20"/>
                <w:szCs w:val="20"/>
              </w:rPr>
            </w:pPr>
            <w:r w:rsidRPr="00B325F2">
              <w:rPr>
                <w:rFonts w:eastAsia="Calibri" w:cs="Arial"/>
                <w:sz w:val="20"/>
                <w:szCs w:val="20"/>
              </w:rPr>
              <w:t>Puerto Rico, 0.74</w:t>
            </w:r>
          </w:p>
          <w:p w14:paraId="3AD4DC3D" w14:textId="77777777" w:rsidR="00B325F2" w:rsidRPr="00B325F2" w:rsidRDefault="00B325F2" w:rsidP="00B325F2">
            <w:pPr>
              <w:rPr>
                <w:rFonts w:eastAsia="Calibri" w:cs="Arial"/>
                <w:sz w:val="20"/>
                <w:szCs w:val="20"/>
              </w:rPr>
            </w:pPr>
            <w:r w:rsidRPr="00B325F2">
              <w:rPr>
                <w:rFonts w:eastAsia="Calibri" w:cs="Arial"/>
                <w:sz w:val="20"/>
                <w:szCs w:val="20"/>
              </w:rPr>
              <w:t>Cuba, 0.49</w:t>
            </w:r>
          </w:p>
          <w:p w14:paraId="1311DFF6" w14:textId="77777777" w:rsidR="00B325F2" w:rsidRPr="00B325F2" w:rsidRDefault="00B325F2" w:rsidP="00B325F2">
            <w:pPr>
              <w:rPr>
                <w:rFonts w:eastAsia="Calibri" w:cs="Arial"/>
                <w:sz w:val="20"/>
                <w:szCs w:val="20"/>
              </w:rPr>
            </w:pPr>
            <w:r w:rsidRPr="00B325F2">
              <w:rPr>
                <w:rFonts w:eastAsia="Calibri" w:cs="Arial"/>
                <w:sz w:val="20"/>
                <w:szCs w:val="20"/>
              </w:rPr>
              <w:t>Nicaragua, 0.25</w:t>
            </w:r>
          </w:p>
        </w:tc>
      </w:tr>
      <w:tr w:rsidR="00B325F2" w:rsidRPr="00B325F2" w14:paraId="69C08EF8" w14:textId="77777777" w:rsidTr="00D17AB8">
        <w:trPr>
          <w:trHeight w:val="300"/>
        </w:trPr>
        <w:tc>
          <w:tcPr>
            <w:tcW w:w="2605" w:type="dxa"/>
            <w:noWrap/>
            <w:vAlign w:val="center"/>
            <w:hideMark/>
          </w:tcPr>
          <w:p w14:paraId="65CBD986" w14:textId="17E95637" w:rsidR="00B325F2" w:rsidRPr="00B325F2" w:rsidRDefault="00B325F2" w:rsidP="00B325F2">
            <w:pPr>
              <w:rPr>
                <w:rFonts w:eastAsia="Calibri" w:cs="Arial"/>
                <w:sz w:val="20"/>
                <w:szCs w:val="20"/>
              </w:rPr>
            </w:pPr>
            <w:r w:rsidRPr="00B325F2">
              <w:rPr>
                <w:rFonts w:eastAsia="Calibri" w:cs="Arial"/>
                <w:sz w:val="20"/>
                <w:szCs w:val="20"/>
              </w:rPr>
              <w:t xml:space="preserve">Kashluba et al. </w:t>
            </w:r>
            <w:r w:rsidRPr="00B325F2">
              <w:rPr>
                <w:rFonts w:eastAsia="Calibri" w:cs="Arial"/>
                <w:sz w:val="20"/>
                <w:szCs w:val="20"/>
              </w:rPr>
              <w:fldChar w:fldCharType="begin"/>
            </w:r>
            <w:r>
              <w:rPr>
                <w:rFonts w:eastAsia="Calibri" w:cs="Arial"/>
                <w:sz w:val="20"/>
                <w:szCs w:val="20"/>
              </w:rPr>
              <w:instrText xml:space="preserve"> ADDIN ZOTERO_ITEM CSL_CITATION {"citationID":"a2ekpha6bmj","properties":{"formattedCitation":"[98]","plainCitation":"[98]"},"citationItems":[{"id":5113,"uris":["http://zotero.org/users/1562642/items/AMUITJMC"],"uri":["http://zotero.org/users/1562642/items/AMUITJMC"],"itemData":{"id":5113,"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sidRPr="00B325F2">
              <w:rPr>
                <w:rFonts w:eastAsia="Calibri" w:cs="Arial"/>
                <w:sz w:val="20"/>
                <w:szCs w:val="20"/>
              </w:rPr>
              <w:fldChar w:fldCharType="separate"/>
            </w:r>
            <w:r w:rsidRPr="00B325F2">
              <w:rPr>
                <w:rFonts w:cs="Calibri"/>
                <w:sz w:val="20"/>
              </w:rPr>
              <w:t>[98]</w:t>
            </w:r>
            <w:r w:rsidRPr="00B325F2">
              <w:rPr>
                <w:rFonts w:eastAsia="Calibri" w:cs="Arial"/>
                <w:sz w:val="20"/>
                <w:szCs w:val="20"/>
              </w:rPr>
              <w:fldChar w:fldCharType="end"/>
            </w:r>
          </w:p>
        </w:tc>
        <w:tc>
          <w:tcPr>
            <w:tcW w:w="720" w:type="dxa"/>
            <w:vAlign w:val="center"/>
          </w:tcPr>
          <w:p w14:paraId="5864D26E"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2EE99D4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342918A" w14:textId="77777777" w:rsidR="00B325F2" w:rsidRPr="00B325F2" w:rsidRDefault="00B325F2" w:rsidP="00B325F2">
            <w:pPr>
              <w:jc w:val="center"/>
              <w:rPr>
                <w:rFonts w:eastAsia="Calibri" w:cs="Arial"/>
                <w:sz w:val="20"/>
                <w:szCs w:val="20"/>
              </w:rPr>
            </w:pPr>
            <w:r w:rsidRPr="00B325F2">
              <w:rPr>
                <w:rFonts w:eastAsia="Calibri" w:cs="Arial"/>
                <w:sz w:val="20"/>
                <w:szCs w:val="20"/>
              </w:rPr>
              <w:t>229</w:t>
            </w:r>
          </w:p>
        </w:tc>
        <w:tc>
          <w:tcPr>
            <w:tcW w:w="3420" w:type="dxa"/>
            <w:noWrap/>
            <w:vAlign w:val="center"/>
            <w:hideMark/>
          </w:tcPr>
          <w:p w14:paraId="3BD64D8D" w14:textId="77777777" w:rsidR="00B325F2" w:rsidRPr="00B325F2" w:rsidRDefault="00B325F2" w:rsidP="00B325F2">
            <w:pPr>
              <w:rPr>
                <w:rFonts w:eastAsia="Calibri" w:cs="Arial"/>
                <w:sz w:val="20"/>
                <w:szCs w:val="20"/>
              </w:rPr>
            </w:pPr>
            <w:r w:rsidRPr="00B325F2">
              <w:rPr>
                <w:rFonts w:eastAsia="Calibri" w:cs="Arial"/>
                <w:sz w:val="20"/>
                <w:szCs w:val="20"/>
              </w:rPr>
              <w:t>Black, 71.62</w:t>
            </w:r>
          </w:p>
          <w:p w14:paraId="2769DBB6" w14:textId="77777777" w:rsidR="00B325F2" w:rsidRPr="00B325F2" w:rsidRDefault="00B325F2" w:rsidP="00B325F2">
            <w:pPr>
              <w:rPr>
                <w:rFonts w:eastAsia="Calibri" w:cs="Arial"/>
                <w:sz w:val="20"/>
                <w:szCs w:val="20"/>
              </w:rPr>
            </w:pPr>
            <w:r w:rsidRPr="00B325F2">
              <w:rPr>
                <w:rFonts w:eastAsia="Calibri" w:cs="Arial"/>
                <w:sz w:val="20"/>
                <w:szCs w:val="20"/>
              </w:rPr>
              <w:t>White, 25.76</w:t>
            </w:r>
          </w:p>
          <w:p w14:paraId="231EA584" w14:textId="77777777" w:rsidR="00B325F2" w:rsidRPr="00B325F2" w:rsidRDefault="00B325F2" w:rsidP="00B325F2">
            <w:pPr>
              <w:rPr>
                <w:rFonts w:eastAsia="Calibri" w:cs="Arial"/>
                <w:sz w:val="20"/>
                <w:szCs w:val="20"/>
              </w:rPr>
            </w:pPr>
            <w:r w:rsidRPr="00B325F2">
              <w:rPr>
                <w:rFonts w:eastAsia="Calibri" w:cs="Arial"/>
                <w:sz w:val="20"/>
                <w:szCs w:val="20"/>
              </w:rPr>
              <w:t>Other, 2.62</w:t>
            </w:r>
          </w:p>
        </w:tc>
      </w:tr>
      <w:tr w:rsidR="00B325F2" w:rsidRPr="00B325F2" w14:paraId="686969FA" w14:textId="77777777" w:rsidTr="00D17AB8">
        <w:trPr>
          <w:trHeight w:val="300"/>
        </w:trPr>
        <w:tc>
          <w:tcPr>
            <w:tcW w:w="2605" w:type="dxa"/>
            <w:noWrap/>
            <w:vAlign w:val="center"/>
            <w:hideMark/>
          </w:tcPr>
          <w:p w14:paraId="1B39AE04" w14:textId="77250500" w:rsidR="00B325F2" w:rsidRPr="00B325F2" w:rsidRDefault="00B325F2" w:rsidP="00B325F2">
            <w:pPr>
              <w:rPr>
                <w:rFonts w:eastAsia="Calibri" w:cs="Arial"/>
                <w:sz w:val="20"/>
                <w:szCs w:val="20"/>
              </w:rPr>
            </w:pPr>
            <w:r w:rsidRPr="00B325F2">
              <w:rPr>
                <w:rFonts w:eastAsia="Calibri" w:cs="Arial"/>
                <w:sz w:val="20"/>
                <w:szCs w:val="20"/>
              </w:rPr>
              <w:t xml:space="preserve">Killam et al. </w:t>
            </w:r>
            <w:r w:rsidRPr="00B325F2">
              <w:rPr>
                <w:rFonts w:eastAsia="Calibri" w:cs="Arial"/>
                <w:sz w:val="20"/>
                <w:szCs w:val="20"/>
              </w:rPr>
              <w:fldChar w:fldCharType="begin"/>
            </w:r>
            <w:r>
              <w:rPr>
                <w:rFonts w:eastAsia="Calibri" w:cs="Arial"/>
                <w:sz w:val="20"/>
                <w:szCs w:val="20"/>
              </w:rPr>
              <w:instrText xml:space="preserve"> ADDIN ZOTERO_ITEM CSL_CITATION {"citationID":"ap0miem5qe","properties":{"formattedCitation":"[99]","plainCitation":"[99]"},"citationItems":[{"id":4735,"uris":["http://zotero.org/users/1562642/items/HSWS7XJ5"],"uri":["http://zotero.org/users/1562642/items/HSWS7XJ5"],"itemData":{"id":4735,"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sidRPr="00B325F2">
              <w:rPr>
                <w:rFonts w:eastAsia="Calibri" w:cs="Arial"/>
                <w:sz w:val="20"/>
                <w:szCs w:val="20"/>
              </w:rPr>
              <w:fldChar w:fldCharType="separate"/>
            </w:r>
            <w:r w:rsidRPr="00B325F2">
              <w:rPr>
                <w:rFonts w:cs="Calibri"/>
                <w:sz w:val="20"/>
              </w:rPr>
              <w:t>[99]</w:t>
            </w:r>
            <w:r w:rsidRPr="00B325F2">
              <w:rPr>
                <w:rFonts w:eastAsia="Calibri" w:cs="Arial"/>
                <w:sz w:val="20"/>
                <w:szCs w:val="20"/>
              </w:rPr>
              <w:fldChar w:fldCharType="end"/>
            </w:r>
          </w:p>
        </w:tc>
        <w:tc>
          <w:tcPr>
            <w:tcW w:w="720" w:type="dxa"/>
            <w:vAlign w:val="center"/>
          </w:tcPr>
          <w:p w14:paraId="0ED594D7"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32BBB73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670EB9C" w14:textId="77777777" w:rsidR="00B325F2" w:rsidRPr="00B325F2" w:rsidRDefault="00B325F2" w:rsidP="00B325F2">
            <w:pPr>
              <w:jc w:val="center"/>
              <w:rPr>
                <w:rFonts w:eastAsia="Calibri" w:cs="Arial"/>
                <w:sz w:val="20"/>
                <w:szCs w:val="20"/>
              </w:rPr>
            </w:pPr>
            <w:r w:rsidRPr="00B325F2">
              <w:rPr>
                <w:rFonts w:eastAsia="Calibri" w:cs="Arial"/>
                <w:sz w:val="20"/>
                <w:szCs w:val="20"/>
              </w:rPr>
              <w:t>28</w:t>
            </w:r>
          </w:p>
        </w:tc>
        <w:tc>
          <w:tcPr>
            <w:tcW w:w="3420" w:type="dxa"/>
            <w:noWrap/>
            <w:vAlign w:val="center"/>
            <w:hideMark/>
          </w:tcPr>
          <w:p w14:paraId="150B9AB6" w14:textId="77777777" w:rsidR="00B325F2" w:rsidRPr="00B325F2" w:rsidRDefault="00B325F2" w:rsidP="00B325F2">
            <w:pPr>
              <w:rPr>
                <w:rFonts w:eastAsia="Calibri" w:cs="Arial"/>
                <w:sz w:val="20"/>
                <w:szCs w:val="20"/>
              </w:rPr>
            </w:pPr>
            <w:r w:rsidRPr="00B325F2">
              <w:rPr>
                <w:rFonts w:eastAsia="Calibri" w:cs="Arial"/>
                <w:sz w:val="20"/>
                <w:szCs w:val="20"/>
              </w:rPr>
              <w:t>Caucasian, 82.14</w:t>
            </w:r>
          </w:p>
          <w:p w14:paraId="793B0630" w14:textId="77777777" w:rsidR="00B325F2" w:rsidRPr="00B325F2" w:rsidRDefault="00B325F2" w:rsidP="00B325F2">
            <w:pPr>
              <w:rPr>
                <w:rFonts w:eastAsia="Calibri" w:cs="Arial"/>
                <w:sz w:val="20"/>
                <w:szCs w:val="20"/>
              </w:rPr>
            </w:pPr>
            <w:r w:rsidRPr="00B325F2">
              <w:rPr>
                <w:rFonts w:eastAsia="Calibri" w:cs="Arial"/>
                <w:sz w:val="20"/>
                <w:szCs w:val="20"/>
              </w:rPr>
              <w:t>Other, 17.86</w:t>
            </w:r>
          </w:p>
        </w:tc>
      </w:tr>
      <w:tr w:rsidR="00B325F2" w:rsidRPr="00B325F2" w14:paraId="532D7B92" w14:textId="77777777" w:rsidTr="00D17AB8">
        <w:trPr>
          <w:trHeight w:val="300"/>
        </w:trPr>
        <w:tc>
          <w:tcPr>
            <w:tcW w:w="2605" w:type="dxa"/>
            <w:noWrap/>
            <w:vAlign w:val="center"/>
            <w:hideMark/>
          </w:tcPr>
          <w:p w14:paraId="2F13967B" w14:textId="6B160687" w:rsidR="00B325F2" w:rsidRPr="00B325F2" w:rsidRDefault="00B325F2" w:rsidP="00B325F2">
            <w:pPr>
              <w:rPr>
                <w:rFonts w:eastAsia="Calibri" w:cs="Arial"/>
                <w:sz w:val="20"/>
                <w:szCs w:val="20"/>
              </w:rPr>
            </w:pPr>
            <w:r w:rsidRPr="00B325F2">
              <w:rPr>
                <w:rFonts w:eastAsia="Calibri" w:cs="Arial"/>
                <w:sz w:val="20"/>
                <w:szCs w:val="20"/>
              </w:rPr>
              <w:t xml:space="preserve">Kontos et al. </w:t>
            </w:r>
            <w:r w:rsidRPr="00B325F2">
              <w:rPr>
                <w:rFonts w:eastAsia="Calibri" w:cs="Arial"/>
                <w:sz w:val="20"/>
                <w:szCs w:val="20"/>
              </w:rPr>
              <w:fldChar w:fldCharType="begin"/>
            </w:r>
            <w:r>
              <w:rPr>
                <w:rFonts w:eastAsia="Calibri" w:cs="Arial"/>
                <w:sz w:val="20"/>
                <w:szCs w:val="20"/>
              </w:rPr>
              <w:instrText xml:space="preserve"> ADDIN ZOTERO_ITEM CSL_CITATION {"citationID":"acalq2795m","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325F2">
              <w:rPr>
                <w:rFonts w:eastAsia="Calibri" w:cs="Arial"/>
                <w:sz w:val="20"/>
                <w:szCs w:val="20"/>
              </w:rPr>
              <w:fldChar w:fldCharType="separate"/>
            </w:r>
            <w:r w:rsidRPr="00B325F2">
              <w:rPr>
                <w:rFonts w:cs="Calibri"/>
                <w:sz w:val="20"/>
              </w:rPr>
              <w:t>[21]</w:t>
            </w:r>
            <w:r w:rsidRPr="00B325F2">
              <w:rPr>
                <w:rFonts w:eastAsia="Calibri" w:cs="Arial"/>
                <w:sz w:val="20"/>
                <w:szCs w:val="20"/>
              </w:rPr>
              <w:fldChar w:fldCharType="end"/>
            </w:r>
          </w:p>
        </w:tc>
        <w:tc>
          <w:tcPr>
            <w:tcW w:w="720" w:type="dxa"/>
            <w:vAlign w:val="center"/>
          </w:tcPr>
          <w:p w14:paraId="1D80AD6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C89DFA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56C8B8" w14:textId="77777777" w:rsidR="00B325F2" w:rsidRPr="00B325F2" w:rsidRDefault="00B325F2" w:rsidP="00B325F2">
            <w:pPr>
              <w:jc w:val="center"/>
              <w:rPr>
                <w:rFonts w:eastAsia="Calibri" w:cs="Arial"/>
                <w:sz w:val="20"/>
                <w:szCs w:val="20"/>
              </w:rPr>
            </w:pPr>
            <w:r w:rsidRPr="00B325F2">
              <w:rPr>
                <w:rFonts w:eastAsia="Calibri" w:cs="Arial"/>
                <w:sz w:val="20"/>
                <w:szCs w:val="20"/>
              </w:rPr>
              <w:t>96</w:t>
            </w:r>
          </w:p>
        </w:tc>
        <w:tc>
          <w:tcPr>
            <w:tcW w:w="3420" w:type="dxa"/>
            <w:noWrap/>
            <w:vAlign w:val="center"/>
            <w:hideMark/>
          </w:tcPr>
          <w:p w14:paraId="1C5ED871" w14:textId="77777777" w:rsidR="00B325F2" w:rsidRPr="00B325F2" w:rsidRDefault="00B325F2" w:rsidP="00B325F2">
            <w:pPr>
              <w:rPr>
                <w:rFonts w:eastAsia="Calibri" w:cs="Arial"/>
                <w:sz w:val="20"/>
                <w:szCs w:val="20"/>
              </w:rPr>
            </w:pPr>
            <w:r w:rsidRPr="00B325F2">
              <w:rPr>
                <w:rFonts w:eastAsia="Calibri" w:cs="Arial"/>
                <w:sz w:val="20"/>
                <w:szCs w:val="20"/>
              </w:rPr>
              <w:t>African-American, 50</w:t>
            </w:r>
          </w:p>
          <w:p w14:paraId="7DA23739" w14:textId="77777777" w:rsidR="00B325F2" w:rsidRPr="00B325F2" w:rsidRDefault="00B325F2" w:rsidP="00B325F2">
            <w:pPr>
              <w:rPr>
                <w:rFonts w:eastAsia="Calibri" w:cs="Arial"/>
                <w:sz w:val="20"/>
                <w:szCs w:val="20"/>
              </w:rPr>
            </w:pPr>
            <w:r w:rsidRPr="00B325F2">
              <w:rPr>
                <w:rFonts w:eastAsia="Calibri" w:cs="Arial"/>
                <w:sz w:val="20"/>
                <w:szCs w:val="20"/>
              </w:rPr>
              <w:t>White, 50</w:t>
            </w:r>
          </w:p>
        </w:tc>
      </w:tr>
      <w:tr w:rsidR="00B325F2" w:rsidRPr="00B325F2" w14:paraId="11501E08" w14:textId="77777777" w:rsidTr="00D17AB8">
        <w:trPr>
          <w:trHeight w:val="300"/>
        </w:trPr>
        <w:tc>
          <w:tcPr>
            <w:tcW w:w="2605" w:type="dxa"/>
            <w:noWrap/>
            <w:vAlign w:val="center"/>
            <w:hideMark/>
          </w:tcPr>
          <w:p w14:paraId="12EA5F3E" w14:textId="3577243D" w:rsidR="00B325F2" w:rsidRPr="00B325F2" w:rsidRDefault="00B325F2" w:rsidP="00B325F2">
            <w:pPr>
              <w:rPr>
                <w:rFonts w:eastAsia="Calibri" w:cs="Arial"/>
                <w:sz w:val="20"/>
                <w:szCs w:val="20"/>
              </w:rPr>
            </w:pPr>
            <w:r w:rsidRPr="00B325F2">
              <w:rPr>
                <w:rFonts w:eastAsia="Calibri" w:cs="Arial"/>
                <w:sz w:val="20"/>
                <w:szCs w:val="20"/>
              </w:rPr>
              <w:t xml:space="preserve">Krishnan et al. </w:t>
            </w:r>
            <w:r w:rsidRPr="00B325F2">
              <w:rPr>
                <w:rFonts w:eastAsia="Calibri" w:cs="Arial"/>
                <w:sz w:val="20"/>
                <w:szCs w:val="20"/>
              </w:rPr>
              <w:fldChar w:fldCharType="begin"/>
            </w:r>
            <w:r>
              <w:rPr>
                <w:rFonts w:eastAsia="Calibri" w:cs="Arial"/>
                <w:sz w:val="20"/>
                <w:szCs w:val="20"/>
              </w:rPr>
              <w:instrText xml:space="preserve"> ADDIN ZOTERO_ITEM CSL_CITATION {"citationID":"a1q61a2f2sg","properties":{"formattedCitation":"[100]","plainCitation":"[100]"},"citationItems":[{"id":5447,"uris":["http://zotero.org/users/1562642/items/6UPMAMST"],"uri":["http://zotero.org/users/1562642/items/6UPMAMST"],"itemData":{"id":5447,"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sidRPr="00B325F2">
              <w:rPr>
                <w:rFonts w:eastAsia="Calibri" w:cs="Arial"/>
                <w:sz w:val="20"/>
                <w:szCs w:val="20"/>
              </w:rPr>
              <w:fldChar w:fldCharType="separate"/>
            </w:r>
            <w:r w:rsidRPr="00B325F2">
              <w:rPr>
                <w:rFonts w:cs="Calibri"/>
                <w:sz w:val="20"/>
              </w:rPr>
              <w:t>[100]</w:t>
            </w:r>
            <w:r w:rsidRPr="00B325F2">
              <w:rPr>
                <w:rFonts w:eastAsia="Calibri" w:cs="Arial"/>
                <w:sz w:val="20"/>
                <w:szCs w:val="20"/>
              </w:rPr>
              <w:fldChar w:fldCharType="end"/>
            </w:r>
          </w:p>
        </w:tc>
        <w:tc>
          <w:tcPr>
            <w:tcW w:w="720" w:type="dxa"/>
            <w:vAlign w:val="center"/>
          </w:tcPr>
          <w:p w14:paraId="445480C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78DD0F0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3979833" w14:textId="77777777" w:rsidR="00B325F2" w:rsidRPr="00B325F2" w:rsidRDefault="00B325F2" w:rsidP="00B325F2">
            <w:pPr>
              <w:jc w:val="center"/>
              <w:rPr>
                <w:rFonts w:eastAsia="Calibri" w:cs="Arial"/>
                <w:sz w:val="20"/>
                <w:szCs w:val="20"/>
              </w:rPr>
            </w:pPr>
            <w:r w:rsidRPr="00B325F2">
              <w:rPr>
                <w:rFonts w:eastAsia="Calibri" w:cs="Arial"/>
                <w:sz w:val="20"/>
                <w:szCs w:val="20"/>
              </w:rPr>
              <w:t>304</w:t>
            </w:r>
          </w:p>
        </w:tc>
        <w:tc>
          <w:tcPr>
            <w:tcW w:w="3420" w:type="dxa"/>
            <w:noWrap/>
            <w:vAlign w:val="center"/>
            <w:hideMark/>
          </w:tcPr>
          <w:p w14:paraId="79B6D023" w14:textId="77777777" w:rsidR="00B325F2" w:rsidRPr="00B325F2" w:rsidRDefault="00B325F2" w:rsidP="00B325F2">
            <w:pPr>
              <w:rPr>
                <w:rFonts w:eastAsia="Calibri" w:cs="Arial"/>
                <w:sz w:val="20"/>
                <w:szCs w:val="20"/>
              </w:rPr>
            </w:pPr>
            <w:r w:rsidRPr="00B325F2">
              <w:rPr>
                <w:rFonts w:eastAsia="Calibri" w:cs="Arial"/>
                <w:sz w:val="20"/>
                <w:szCs w:val="20"/>
              </w:rPr>
              <w:t>Caucasian, 52.63</w:t>
            </w:r>
          </w:p>
          <w:p w14:paraId="755BD954" w14:textId="77777777" w:rsidR="00B325F2" w:rsidRPr="00B325F2" w:rsidRDefault="00B325F2" w:rsidP="00B325F2">
            <w:pPr>
              <w:rPr>
                <w:rFonts w:eastAsia="Calibri" w:cs="Arial"/>
                <w:sz w:val="20"/>
                <w:szCs w:val="20"/>
              </w:rPr>
            </w:pPr>
            <w:r w:rsidRPr="00B325F2">
              <w:rPr>
                <w:rFonts w:eastAsia="Calibri" w:cs="Arial"/>
                <w:sz w:val="20"/>
                <w:szCs w:val="20"/>
              </w:rPr>
              <w:t>Hispanic, 2.3</w:t>
            </w:r>
          </w:p>
          <w:p w14:paraId="5FAD6D37" w14:textId="77777777" w:rsidR="00B325F2" w:rsidRPr="00B325F2" w:rsidRDefault="00B325F2" w:rsidP="00B325F2">
            <w:pPr>
              <w:rPr>
                <w:rFonts w:eastAsia="Calibri" w:cs="Arial"/>
                <w:sz w:val="20"/>
                <w:szCs w:val="20"/>
              </w:rPr>
            </w:pPr>
            <w:r w:rsidRPr="00B325F2">
              <w:rPr>
                <w:rFonts w:eastAsia="Calibri" w:cs="Arial"/>
                <w:sz w:val="20"/>
                <w:szCs w:val="20"/>
              </w:rPr>
              <w:t>Other, 1.97</w:t>
            </w:r>
          </w:p>
          <w:p w14:paraId="1B43C102" w14:textId="77777777" w:rsidR="00B325F2" w:rsidRPr="00B325F2" w:rsidRDefault="00B325F2" w:rsidP="00B325F2">
            <w:pPr>
              <w:rPr>
                <w:rFonts w:eastAsia="Calibri" w:cs="Arial"/>
                <w:sz w:val="20"/>
                <w:szCs w:val="20"/>
              </w:rPr>
            </w:pPr>
            <w:r w:rsidRPr="00B325F2">
              <w:rPr>
                <w:rFonts w:eastAsia="Calibri" w:cs="Arial"/>
                <w:sz w:val="20"/>
                <w:szCs w:val="20"/>
              </w:rPr>
              <w:t>African-American, 1.64</w:t>
            </w:r>
          </w:p>
        </w:tc>
      </w:tr>
      <w:tr w:rsidR="00B325F2" w:rsidRPr="00B325F2" w14:paraId="26320CD4" w14:textId="77777777" w:rsidTr="00D17AB8">
        <w:trPr>
          <w:trHeight w:val="300"/>
        </w:trPr>
        <w:tc>
          <w:tcPr>
            <w:tcW w:w="2605" w:type="dxa"/>
            <w:noWrap/>
            <w:vAlign w:val="center"/>
            <w:hideMark/>
          </w:tcPr>
          <w:p w14:paraId="499CC424" w14:textId="65BC85E7" w:rsidR="00B325F2" w:rsidRPr="00B325F2" w:rsidRDefault="00B325F2" w:rsidP="00B325F2">
            <w:pPr>
              <w:rPr>
                <w:rFonts w:eastAsia="Calibri" w:cs="Arial"/>
                <w:sz w:val="20"/>
                <w:szCs w:val="20"/>
              </w:rPr>
            </w:pPr>
            <w:r w:rsidRPr="00B325F2">
              <w:rPr>
                <w:rFonts w:eastAsia="Calibri" w:cs="Arial"/>
                <w:sz w:val="20"/>
                <w:szCs w:val="20"/>
              </w:rPr>
              <w:t xml:space="preserve">Krivitzky et al. </w:t>
            </w:r>
            <w:r w:rsidRPr="00B325F2">
              <w:rPr>
                <w:rFonts w:eastAsia="Calibri" w:cs="Arial"/>
                <w:sz w:val="20"/>
                <w:szCs w:val="20"/>
              </w:rPr>
              <w:fldChar w:fldCharType="begin"/>
            </w:r>
            <w:r>
              <w:rPr>
                <w:rFonts w:eastAsia="Calibri" w:cs="Arial"/>
                <w:sz w:val="20"/>
                <w:szCs w:val="20"/>
              </w:rPr>
              <w:instrText xml:space="preserve"> ADDIN ZOTERO_ITEM CSL_CITATION {"citationID":"a2lju7e1qn4","properties":{"formattedCitation":"[101]","plainCitation":"[101]"},"citationItems":[{"id":5117,"uris":["http://zotero.org/users/1562642/items/6R4G8WWU"],"uri":["http://zotero.org/users/1562642/items/6R4G8WWU"],"itemData":{"id":5117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sidRPr="00B325F2">
              <w:rPr>
                <w:rFonts w:eastAsia="Calibri" w:cs="Arial"/>
                <w:sz w:val="20"/>
                <w:szCs w:val="20"/>
              </w:rPr>
              <w:fldChar w:fldCharType="separate"/>
            </w:r>
            <w:r w:rsidRPr="00B325F2">
              <w:rPr>
                <w:rFonts w:cs="Calibri"/>
                <w:sz w:val="20"/>
              </w:rPr>
              <w:t>[101]</w:t>
            </w:r>
            <w:r w:rsidRPr="00B325F2">
              <w:rPr>
                <w:rFonts w:eastAsia="Calibri" w:cs="Arial"/>
                <w:sz w:val="20"/>
                <w:szCs w:val="20"/>
              </w:rPr>
              <w:fldChar w:fldCharType="end"/>
            </w:r>
          </w:p>
        </w:tc>
        <w:tc>
          <w:tcPr>
            <w:tcW w:w="720" w:type="dxa"/>
            <w:vAlign w:val="center"/>
          </w:tcPr>
          <w:p w14:paraId="1E1D6B80"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69B1DFD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E55335" w14:textId="77777777" w:rsidR="00B325F2" w:rsidRPr="00B325F2" w:rsidRDefault="00B325F2" w:rsidP="00B325F2">
            <w:pPr>
              <w:jc w:val="center"/>
              <w:rPr>
                <w:rFonts w:eastAsia="Calibri" w:cs="Arial"/>
                <w:sz w:val="20"/>
                <w:szCs w:val="20"/>
              </w:rPr>
            </w:pPr>
            <w:r w:rsidRPr="00B325F2">
              <w:rPr>
                <w:rFonts w:eastAsia="Calibri" w:cs="Arial"/>
                <w:sz w:val="20"/>
                <w:szCs w:val="20"/>
              </w:rPr>
              <w:t>26</w:t>
            </w:r>
          </w:p>
        </w:tc>
        <w:tc>
          <w:tcPr>
            <w:tcW w:w="3420" w:type="dxa"/>
            <w:noWrap/>
            <w:vAlign w:val="center"/>
            <w:hideMark/>
          </w:tcPr>
          <w:p w14:paraId="63B60E1D" w14:textId="77777777" w:rsidR="00B325F2" w:rsidRPr="00B325F2" w:rsidRDefault="00B325F2" w:rsidP="00B325F2">
            <w:pPr>
              <w:rPr>
                <w:rFonts w:eastAsia="Calibri" w:cs="Arial"/>
                <w:sz w:val="20"/>
                <w:szCs w:val="20"/>
              </w:rPr>
            </w:pPr>
            <w:r w:rsidRPr="00B325F2">
              <w:rPr>
                <w:rFonts w:eastAsia="Calibri" w:cs="Arial"/>
                <w:sz w:val="20"/>
                <w:szCs w:val="20"/>
              </w:rPr>
              <w:t>Caucasian, 88.46</w:t>
            </w:r>
          </w:p>
          <w:p w14:paraId="5A486405" w14:textId="77777777" w:rsidR="00B325F2" w:rsidRPr="00B325F2" w:rsidRDefault="00B325F2" w:rsidP="00B325F2">
            <w:pPr>
              <w:rPr>
                <w:rFonts w:eastAsia="Calibri" w:cs="Arial"/>
                <w:sz w:val="20"/>
                <w:szCs w:val="20"/>
              </w:rPr>
            </w:pPr>
            <w:r w:rsidRPr="00B325F2">
              <w:rPr>
                <w:rFonts w:eastAsia="Calibri" w:cs="Arial"/>
                <w:sz w:val="20"/>
                <w:szCs w:val="20"/>
              </w:rPr>
              <w:t>African-American, 11.54</w:t>
            </w:r>
          </w:p>
        </w:tc>
      </w:tr>
      <w:tr w:rsidR="00B325F2" w:rsidRPr="00B325F2" w14:paraId="19DE43F1" w14:textId="77777777" w:rsidTr="00D17AB8">
        <w:trPr>
          <w:trHeight w:val="300"/>
        </w:trPr>
        <w:tc>
          <w:tcPr>
            <w:tcW w:w="2605" w:type="dxa"/>
            <w:noWrap/>
            <w:vAlign w:val="center"/>
            <w:hideMark/>
          </w:tcPr>
          <w:p w14:paraId="6922E1E7" w14:textId="27C4BA8A" w:rsidR="00B325F2" w:rsidRPr="00B325F2" w:rsidRDefault="00B325F2" w:rsidP="00B325F2">
            <w:pPr>
              <w:rPr>
                <w:rFonts w:eastAsia="Calibri" w:cs="Arial"/>
                <w:sz w:val="20"/>
                <w:szCs w:val="20"/>
              </w:rPr>
            </w:pPr>
            <w:r w:rsidRPr="00B325F2">
              <w:rPr>
                <w:rFonts w:eastAsia="Calibri" w:cs="Arial"/>
                <w:sz w:val="20"/>
                <w:szCs w:val="20"/>
              </w:rPr>
              <w:lastRenderedPageBreak/>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13meu8dv25","properties":{"formattedCitation":"[102]","plainCitation":"[102]"},"citationItems":[{"id":5259,"uris":["http://zotero.org/users/1562642/items/GHPFEBI8"],"uri":["http://zotero.org/users/1562642/items/GHPFEBI8"],"itemData":{"id":5259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sidRPr="00B325F2">
              <w:rPr>
                <w:rFonts w:eastAsia="Calibri" w:cs="Arial"/>
                <w:sz w:val="20"/>
                <w:szCs w:val="20"/>
              </w:rPr>
              <w:fldChar w:fldCharType="separate"/>
            </w:r>
            <w:r w:rsidRPr="00B325F2">
              <w:rPr>
                <w:rFonts w:cs="Calibri"/>
                <w:sz w:val="20"/>
              </w:rPr>
              <w:t>[102]</w:t>
            </w:r>
            <w:r w:rsidRPr="00B325F2">
              <w:rPr>
                <w:rFonts w:eastAsia="Calibri" w:cs="Arial"/>
                <w:sz w:val="20"/>
                <w:szCs w:val="20"/>
              </w:rPr>
              <w:fldChar w:fldCharType="end"/>
            </w:r>
          </w:p>
        </w:tc>
        <w:tc>
          <w:tcPr>
            <w:tcW w:w="720" w:type="dxa"/>
            <w:vAlign w:val="center"/>
          </w:tcPr>
          <w:p w14:paraId="7A41404B"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344C743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13E65A" w14:textId="77777777" w:rsidR="00B325F2" w:rsidRPr="00B325F2" w:rsidRDefault="00B325F2" w:rsidP="00B325F2">
            <w:pPr>
              <w:jc w:val="center"/>
              <w:rPr>
                <w:rFonts w:eastAsia="Calibri" w:cs="Arial"/>
                <w:sz w:val="20"/>
                <w:szCs w:val="20"/>
              </w:rPr>
            </w:pPr>
            <w:r w:rsidRPr="00B325F2">
              <w:rPr>
                <w:rFonts w:eastAsia="Calibri" w:cs="Arial"/>
                <w:sz w:val="20"/>
                <w:szCs w:val="20"/>
              </w:rPr>
              <w:t>56</w:t>
            </w:r>
          </w:p>
        </w:tc>
        <w:tc>
          <w:tcPr>
            <w:tcW w:w="3420" w:type="dxa"/>
            <w:noWrap/>
            <w:vAlign w:val="center"/>
            <w:hideMark/>
          </w:tcPr>
          <w:p w14:paraId="3A79129E" w14:textId="77777777" w:rsidR="00B325F2" w:rsidRPr="00B325F2" w:rsidRDefault="00B325F2" w:rsidP="00B325F2">
            <w:pPr>
              <w:rPr>
                <w:rFonts w:eastAsia="Calibri" w:cs="Arial"/>
                <w:sz w:val="20"/>
                <w:szCs w:val="20"/>
              </w:rPr>
            </w:pPr>
            <w:r w:rsidRPr="00B325F2">
              <w:rPr>
                <w:rFonts w:eastAsia="Calibri" w:cs="Arial"/>
                <w:sz w:val="20"/>
                <w:szCs w:val="20"/>
              </w:rPr>
              <w:t>Caucasian, 89.29</w:t>
            </w:r>
          </w:p>
          <w:p w14:paraId="51CBFE0E" w14:textId="77777777" w:rsidR="00B325F2" w:rsidRPr="00B325F2" w:rsidRDefault="00B325F2" w:rsidP="00B325F2">
            <w:pPr>
              <w:rPr>
                <w:rFonts w:eastAsia="Calibri" w:cs="Arial"/>
                <w:sz w:val="20"/>
                <w:szCs w:val="20"/>
              </w:rPr>
            </w:pPr>
            <w:r w:rsidRPr="00B325F2">
              <w:rPr>
                <w:rFonts w:eastAsia="Calibri" w:cs="Arial"/>
                <w:sz w:val="20"/>
                <w:szCs w:val="20"/>
              </w:rPr>
              <w:t>African American, Asian, or</w:t>
            </w:r>
            <w:r w:rsidRPr="00B325F2">
              <w:rPr>
                <w:rFonts w:eastAsia="Calibri" w:cs="Arial"/>
                <w:sz w:val="20"/>
                <w:szCs w:val="20"/>
              </w:rPr>
              <w:br/>
              <w:t>Other, 10.71</w:t>
            </w:r>
          </w:p>
        </w:tc>
      </w:tr>
      <w:tr w:rsidR="00B325F2" w:rsidRPr="00B325F2" w14:paraId="5CD27E18" w14:textId="77777777" w:rsidTr="00D17AB8">
        <w:trPr>
          <w:trHeight w:val="300"/>
        </w:trPr>
        <w:tc>
          <w:tcPr>
            <w:tcW w:w="2605" w:type="dxa"/>
            <w:noWrap/>
            <w:vAlign w:val="center"/>
            <w:hideMark/>
          </w:tcPr>
          <w:p w14:paraId="7EE13AC1" w14:textId="14F9BDAA"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1n83pu6a06","properties":{"formattedCitation":"[103]","plainCitation":"[103]"},"citationItems":[{"id":5123,"uris":["http://zotero.org/users/1562642/items/8R9I3CVD"],"uri":["http://zotero.org/users/1562642/items/8R9I3CVD"],"itemData":{"id":5123,"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sidRPr="00B325F2">
              <w:rPr>
                <w:rFonts w:eastAsia="Calibri" w:cs="Arial"/>
                <w:sz w:val="20"/>
                <w:szCs w:val="20"/>
              </w:rPr>
              <w:fldChar w:fldCharType="separate"/>
            </w:r>
            <w:r w:rsidRPr="00B325F2">
              <w:rPr>
                <w:rFonts w:cs="Calibri"/>
                <w:sz w:val="20"/>
              </w:rPr>
              <w:t>[103]</w:t>
            </w:r>
            <w:r w:rsidRPr="00B325F2">
              <w:rPr>
                <w:rFonts w:eastAsia="Calibri" w:cs="Arial"/>
                <w:sz w:val="20"/>
                <w:szCs w:val="20"/>
              </w:rPr>
              <w:fldChar w:fldCharType="end"/>
            </w:r>
          </w:p>
        </w:tc>
        <w:tc>
          <w:tcPr>
            <w:tcW w:w="720" w:type="dxa"/>
            <w:vAlign w:val="center"/>
          </w:tcPr>
          <w:p w14:paraId="219805E3"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0268E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223CE6E"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72B31FA9"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0B379996" w14:textId="77777777" w:rsidTr="00D17AB8">
        <w:trPr>
          <w:trHeight w:val="300"/>
        </w:trPr>
        <w:tc>
          <w:tcPr>
            <w:tcW w:w="2605" w:type="dxa"/>
            <w:noWrap/>
            <w:vAlign w:val="center"/>
            <w:hideMark/>
          </w:tcPr>
          <w:p w14:paraId="123C478C" w14:textId="043BAB5C"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47cem7a0l","properties":{"formattedCitation":"[104]","plainCitation":"[104]"},"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325F2">
              <w:rPr>
                <w:rFonts w:eastAsia="Calibri" w:cs="Arial"/>
                <w:sz w:val="20"/>
                <w:szCs w:val="20"/>
              </w:rPr>
              <w:fldChar w:fldCharType="separate"/>
            </w:r>
            <w:r w:rsidRPr="00B325F2">
              <w:rPr>
                <w:rFonts w:cs="Calibri"/>
                <w:sz w:val="20"/>
              </w:rPr>
              <w:t>[104]</w:t>
            </w:r>
            <w:r w:rsidRPr="00B325F2">
              <w:rPr>
                <w:rFonts w:eastAsia="Calibri" w:cs="Arial"/>
                <w:sz w:val="20"/>
                <w:szCs w:val="20"/>
              </w:rPr>
              <w:fldChar w:fldCharType="end"/>
            </w:r>
          </w:p>
        </w:tc>
        <w:tc>
          <w:tcPr>
            <w:tcW w:w="720" w:type="dxa"/>
            <w:vAlign w:val="center"/>
          </w:tcPr>
          <w:p w14:paraId="2D917DC2"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41924249"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305B6F3" w14:textId="77777777" w:rsidR="00B325F2" w:rsidRPr="00B325F2" w:rsidRDefault="00B325F2" w:rsidP="00B325F2">
            <w:pPr>
              <w:jc w:val="center"/>
              <w:rPr>
                <w:rFonts w:eastAsia="Calibri" w:cs="Arial"/>
                <w:sz w:val="20"/>
                <w:szCs w:val="20"/>
              </w:rPr>
            </w:pPr>
            <w:r w:rsidRPr="00B325F2">
              <w:rPr>
                <w:rFonts w:eastAsia="Calibri" w:cs="Arial"/>
                <w:sz w:val="20"/>
                <w:szCs w:val="20"/>
              </w:rPr>
              <w:t>63</w:t>
            </w:r>
          </w:p>
        </w:tc>
        <w:tc>
          <w:tcPr>
            <w:tcW w:w="3420" w:type="dxa"/>
            <w:noWrap/>
            <w:vAlign w:val="center"/>
            <w:hideMark/>
          </w:tcPr>
          <w:p w14:paraId="2D48463F" w14:textId="77777777" w:rsidR="00B325F2" w:rsidRPr="00B325F2" w:rsidRDefault="00B325F2" w:rsidP="00B325F2">
            <w:pPr>
              <w:rPr>
                <w:rFonts w:eastAsia="Calibri" w:cs="Arial"/>
                <w:sz w:val="20"/>
                <w:szCs w:val="20"/>
              </w:rPr>
            </w:pPr>
            <w:r w:rsidRPr="00B325F2">
              <w:rPr>
                <w:rFonts w:eastAsia="Calibri" w:cs="Arial"/>
                <w:sz w:val="20"/>
                <w:szCs w:val="20"/>
              </w:rPr>
              <w:t>Caucasian, 74.6</w:t>
            </w:r>
          </w:p>
          <w:p w14:paraId="48BB9AAE" w14:textId="77777777" w:rsidR="00B325F2" w:rsidRPr="00B325F2" w:rsidRDefault="00B325F2" w:rsidP="00B325F2">
            <w:pPr>
              <w:rPr>
                <w:rFonts w:eastAsia="Calibri" w:cs="Arial"/>
                <w:sz w:val="20"/>
                <w:szCs w:val="20"/>
              </w:rPr>
            </w:pPr>
            <w:r w:rsidRPr="00B325F2">
              <w:rPr>
                <w:rFonts w:eastAsia="Calibri" w:cs="Arial"/>
                <w:sz w:val="20"/>
                <w:szCs w:val="20"/>
              </w:rPr>
              <w:t>East Indian, 9.52</w:t>
            </w:r>
          </w:p>
          <w:p w14:paraId="6029DD1A" w14:textId="77777777" w:rsidR="00B325F2" w:rsidRPr="00B325F2" w:rsidRDefault="00B325F2" w:rsidP="00B325F2">
            <w:pPr>
              <w:rPr>
                <w:rFonts w:eastAsia="Calibri" w:cs="Arial"/>
                <w:sz w:val="20"/>
                <w:szCs w:val="20"/>
              </w:rPr>
            </w:pPr>
            <w:r w:rsidRPr="00B325F2">
              <w:rPr>
                <w:rFonts w:eastAsia="Calibri" w:cs="Arial"/>
                <w:sz w:val="20"/>
                <w:szCs w:val="20"/>
              </w:rPr>
              <w:t>Other, 7.94</w:t>
            </w:r>
          </w:p>
          <w:p w14:paraId="41140AC2" w14:textId="77777777" w:rsidR="00B325F2" w:rsidRPr="00B325F2" w:rsidRDefault="00B325F2" w:rsidP="00B325F2">
            <w:pPr>
              <w:rPr>
                <w:rFonts w:eastAsia="Calibri" w:cs="Arial"/>
                <w:sz w:val="20"/>
                <w:szCs w:val="20"/>
              </w:rPr>
            </w:pPr>
            <w:r w:rsidRPr="00B325F2">
              <w:rPr>
                <w:rFonts w:eastAsia="Calibri" w:cs="Arial"/>
                <w:sz w:val="20"/>
                <w:szCs w:val="20"/>
              </w:rPr>
              <w:t>Asian, 4.76</w:t>
            </w:r>
          </w:p>
          <w:p w14:paraId="38ED85ED" w14:textId="77777777" w:rsidR="00B325F2" w:rsidRPr="00B325F2" w:rsidRDefault="00B325F2" w:rsidP="00B325F2">
            <w:pPr>
              <w:rPr>
                <w:rFonts w:eastAsia="Calibri" w:cs="Arial"/>
                <w:sz w:val="20"/>
                <w:szCs w:val="20"/>
              </w:rPr>
            </w:pPr>
            <w:r w:rsidRPr="00B325F2">
              <w:rPr>
                <w:rFonts w:eastAsia="Calibri" w:cs="Arial"/>
                <w:sz w:val="20"/>
                <w:szCs w:val="20"/>
              </w:rPr>
              <w:t>First Nations, 3.17</w:t>
            </w:r>
          </w:p>
        </w:tc>
      </w:tr>
      <w:tr w:rsidR="00B325F2" w:rsidRPr="00B325F2" w14:paraId="74CA9C5E" w14:textId="77777777" w:rsidTr="00D17AB8">
        <w:trPr>
          <w:trHeight w:val="300"/>
        </w:trPr>
        <w:tc>
          <w:tcPr>
            <w:tcW w:w="2605" w:type="dxa"/>
            <w:noWrap/>
            <w:vAlign w:val="center"/>
            <w:hideMark/>
          </w:tcPr>
          <w:p w14:paraId="6F0BC3B7" w14:textId="23A6DCC5" w:rsidR="00B325F2" w:rsidRPr="00B325F2" w:rsidRDefault="00B325F2" w:rsidP="00B325F2">
            <w:pPr>
              <w:rPr>
                <w:rFonts w:eastAsia="Calibri" w:cs="Arial"/>
                <w:sz w:val="20"/>
                <w:szCs w:val="20"/>
              </w:rPr>
            </w:pPr>
            <w:r w:rsidRPr="00B325F2">
              <w:rPr>
                <w:rFonts w:eastAsia="Calibri" w:cs="Arial"/>
                <w:sz w:val="20"/>
                <w:szCs w:val="20"/>
              </w:rPr>
              <w:t xml:space="preserve">Lange et al. </w:t>
            </w:r>
            <w:r w:rsidRPr="00B325F2">
              <w:rPr>
                <w:rFonts w:eastAsia="Calibri" w:cs="Arial"/>
                <w:sz w:val="20"/>
                <w:szCs w:val="20"/>
              </w:rPr>
              <w:fldChar w:fldCharType="begin"/>
            </w:r>
            <w:r>
              <w:rPr>
                <w:rFonts w:eastAsia="Calibri" w:cs="Arial"/>
                <w:sz w:val="20"/>
                <w:szCs w:val="20"/>
              </w:rPr>
              <w:instrText xml:space="preserve"> ADDIN ZOTERO_ITEM CSL_CITATION {"citationID":"ajp1la8418","properties":{"formattedCitation":"[105]","plainCitation":"[105]"},"citationItems":[{"id":5256,"uris":["http://zotero.org/users/1562642/items/FN3GV97J"],"uri":["http://zotero.org/users/1562642/items/FN3GV97J"],"itemData":{"id":5256,"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sidRPr="00B325F2">
              <w:rPr>
                <w:rFonts w:eastAsia="Calibri" w:cs="Arial"/>
                <w:sz w:val="20"/>
                <w:szCs w:val="20"/>
              </w:rPr>
              <w:fldChar w:fldCharType="separate"/>
            </w:r>
            <w:r w:rsidRPr="00B325F2">
              <w:rPr>
                <w:rFonts w:cs="Calibri"/>
                <w:sz w:val="20"/>
              </w:rPr>
              <w:t>[105]</w:t>
            </w:r>
            <w:r w:rsidRPr="00B325F2">
              <w:rPr>
                <w:rFonts w:eastAsia="Calibri" w:cs="Arial"/>
                <w:sz w:val="20"/>
                <w:szCs w:val="20"/>
              </w:rPr>
              <w:fldChar w:fldCharType="end"/>
            </w:r>
          </w:p>
        </w:tc>
        <w:tc>
          <w:tcPr>
            <w:tcW w:w="720" w:type="dxa"/>
            <w:vAlign w:val="center"/>
          </w:tcPr>
          <w:p w14:paraId="31603479"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52C9DC8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1CEC79" w14:textId="77777777" w:rsidR="00B325F2" w:rsidRPr="00B325F2" w:rsidRDefault="00B325F2" w:rsidP="00B325F2">
            <w:pPr>
              <w:jc w:val="center"/>
              <w:rPr>
                <w:rFonts w:eastAsia="Calibri" w:cs="Arial"/>
                <w:sz w:val="20"/>
                <w:szCs w:val="20"/>
              </w:rPr>
            </w:pPr>
            <w:r w:rsidRPr="00B325F2">
              <w:rPr>
                <w:rFonts w:eastAsia="Calibri" w:cs="Arial"/>
                <w:sz w:val="20"/>
                <w:szCs w:val="20"/>
              </w:rPr>
              <w:t>143</w:t>
            </w:r>
          </w:p>
        </w:tc>
        <w:tc>
          <w:tcPr>
            <w:tcW w:w="3420" w:type="dxa"/>
            <w:noWrap/>
            <w:vAlign w:val="center"/>
            <w:hideMark/>
          </w:tcPr>
          <w:p w14:paraId="61A8ACDB" w14:textId="77777777" w:rsidR="00B325F2" w:rsidRPr="00B325F2" w:rsidRDefault="00B325F2" w:rsidP="00B325F2">
            <w:pPr>
              <w:rPr>
                <w:rFonts w:eastAsia="Calibri" w:cs="Arial"/>
                <w:sz w:val="20"/>
                <w:szCs w:val="20"/>
              </w:rPr>
            </w:pPr>
            <w:r w:rsidRPr="00B325F2">
              <w:rPr>
                <w:rFonts w:eastAsia="Calibri" w:cs="Arial"/>
                <w:sz w:val="20"/>
                <w:szCs w:val="20"/>
              </w:rPr>
              <w:t>Caucasian, 84.61</w:t>
            </w:r>
          </w:p>
          <w:p w14:paraId="1EFC31AA" w14:textId="77777777" w:rsidR="00B325F2" w:rsidRPr="00B325F2" w:rsidRDefault="00B325F2" w:rsidP="00B325F2">
            <w:pPr>
              <w:rPr>
                <w:rFonts w:eastAsia="Calibri" w:cs="Arial"/>
                <w:sz w:val="20"/>
                <w:szCs w:val="20"/>
              </w:rPr>
            </w:pPr>
            <w:r w:rsidRPr="00B325F2">
              <w:rPr>
                <w:rFonts w:eastAsia="Calibri" w:cs="Arial"/>
                <w:sz w:val="20"/>
                <w:szCs w:val="20"/>
              </w:rPr>
              <w:t>African-American, 8.39</w:t>
            </w:r>
          </w:p>
          <w:p w14:paraId="4C0A1402" w14:textId="77777777" w:rsidR="00B325F2" w:rsidRPr="00B325F2" w:rsidRDefault="00B325F2" w:rsidP="00B325F2">
            <w:pPr>
              <w:rPr>
                <w:rFonts w:eastAsia="Calibri" w:cs="Arial"/>
                <w:sz w:val="20"/>
                <w:szCs w:val="20"/>
              </w:rPr>
            </w:pPr>
            <w:r w:rsidRPr="00B325F2">
              <w:rPr>
                <w:rFonts w:eastAsia="Calibri" w:cs="Arial"/>
                <w:sz w:val="20"/>
                <w:szCs w:val="20"/>
              </w:rPr>
              <w:t>Hispanic, 4.2</w:t>
            </w:r>
          </w:p>
          <w:p w14:paraId="39AE74FB" w14:textId="77777777" w:rsidR="00B325F2" w:rsidRPr="00B325F2" w:rsidRDefault="00B325F2" w:rsidP="00B325F2">
            <w:pPr>
              <w:rPr>
                <w:rFonts w:eastAsia="Calibri" w:cs="Arial"/>
                <w:sz w:val="20"/>
                <w:szCs w:val="20"/>
              </w:rPr>
            </w:pPr>
            <w:r w:rsidRPr="00B325F2">
              <w:rPr>
                <w:rFonts w:eastAsia="Calibri" w:cs="Arial"/>
                <w:sz w:val="20"/>
                <w:szCs w:val="20"/>
              </w:rPr>
              <w:t>Other, 2.8</w:t>
            </w:r>
          </w:p>
        </w:tc>
      </w:tr>
      <w:tr w:rsidR="00B325F2" w:rsidRPr="00B325F2" w14:paraId="347FE784" w14:textId="77777777" w:rsidTr="00D17AB8">
        <w:trPr>
          <w:trHeight w:val="300"/>
        </w:trPr>
        <w:tc>
          <w:tcPr>
            <w:tcW w:w="2605" w:type="dxa"/>
            <w:noWrap/>
            <w:vAlign w:val="center"/>
            <w:hideMark/>
          </w:tcPr>
          <w:p w14:paraId="1BDDC487" w14:textId="01D144CE" w:rsidR="00B325F2" w:rsidRPr="00B325F2" w:rsidRDefault="00B325F2" w:rsidP="00B325F2">
            <w:pPr>
              <w:rPr>
                <w:rFonts w:eastAsia="Calibri" w:cs="Arial"/>
                <w:sz w:val="20"/>
                <w:szCs w:val="20"/>
              </w:rPr>
            </w:pPr>
            <w:r w:rsidRPr="00B325F2">
              <w:rPr>
                <w:rFonts w:eastAsia="Calibri" w:cs="Arial"/>
                <w:sz w:val="20"/>
                <w:szCs w:val="20"/>
              </w:rPr>
              <w:t xml:space="preserve">Larson et al. </w:t>
            </w:r>
            <w:r w:rsidRPr="00B325F2">
              <w:rPr>
                <w:rFonts w:eastAsia="Calibri" w:cs="Arial"/>
                <w:sz w:val="20"/>
                <w:szCs w:val="20"/>
              </w:rPr>
              <w:fldChar w:fldCharType="begin"/>
            </w:r>
            <w:r>
              <w:rPr>
                <w:rFonts w:eastAsia="Calibri" w:cs="Arial"/>
                <w:sz w:val="20"/>
                <w:szCs w:val="20"/>
              </w:rPr>
              <w:instrText xml:space="preserve"> ADDIN ZOTERO_ITEM CSL_CITATION {"citationID":"a16l0frn61k","properties":{"formattedCitation":"[42]","plainCitation":"[42]"},"citationItems":[{"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sidRPr="00B325F2">
              <w:rPr>
                <w:rFonts w:eastAsia="Calibri" w:cs="Arial"/>
                <w:sz w:val="20"/>
                <w:szCs w:val="20"/>
              </w:rPr>
              <w:fldChar w:fldCharType="separate"/>
            </w:r>
            <w:r w:rsidRPr="00B325F2">
              <w:rPr>
                <w:rFonts w:cs="Calibri"/>
                <w:sz w:val="20"/>
              </w:rPr>
              <w:t>[42]</w:t>
            </w:r>
            <w:r w:rsidRPr="00B325F2">
              <w:rPr>
                <w:rFonts w:eastAsia="Calibri" w:cs="Arial"/>
                <w:sz w:val="20"/>
                <w:szCs w:val="20"/>
              </w:rPr>
              <w:fldChar w:fldCharType="end"/>
            </w:r>
          </w:p>
        </w:tc>
        <w:tc>
          <w:tcPr>
            <w:tcW w:w="720" w:type="dxa"/>
            <w:vAlign w:val="center"/>
          </w:tcPr>
          <w:p w14:paraId="25C9249E"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08E965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2B6D3C" w14:textId="77777777" w:rsidR="00B325F2" w:rsidRPr="00B325F2" w:rsidRDefault="00B325F2" w:rsidP="00B325F2">
            <w:pPr>
              <w:jc w:val="center"/>
              <w:rPr>
                <w:rFonts w:eastAsia="Calibri" w:cs="Arial"/>
                <w:sz w:val="20"/>
                <w:szCs w:val="20"/>
              </w:rPr>
            </w:pPr>
            <w:r w:rsidRPr="00B325F2">
              <w:rPr>
                <w:rFonts w:eastAsia="Calibri" w:cs="Arial"/>
                <w:sz w:val="20"/>
                <w:szCs w:val="20"/>
              </w:rPr>
              <w:t>155</w:t>
            </w:r>
          </w:p>
        </w:tc>
        <w:tc>
          <w:tcPr>
            <w:tcW w:w="3420" w:type="dxa"/>
            <w:noWrap/>
            <w:vAlign w:val="center"/>
            <w:hideMark/>
          </w:tcPr>
          <w:p w14:paraId="420A95E0" w14:textId="77777777" w:rsidR="00B325F2" w:rsidRPr="00B325F2" w:rsidRDefault="00B325F2" w:rsidP="00B325F2">
            <w:pPr>
              <w:rPr>
                <w:rFonts w:eastAsia="Calibri" w:cs="Arial"/>
                <w:sz w:val="20"/>
                <w:szCs w:val="20"/>
              </w:rPr>
            </w:pPr>
            <w:r w:rsidRPr="00B325F2">
              <w:rPr>
                <w:rFonts w:eastAsia="Calibri" w:cs="Arial"/>
                <w:sz w:val="20"/>
                <w:szCs w:val="20"/>
              </w:rPr>
              <w:t>African-American, 67.74</w:t>
            </w:r>
          </w:p>
          <w:p w14:paraId="2B248E9D" w14:textId="77777777" w:rsidR="00B325F2" w:rsidRPr="00B325F2" w:rsidRDefault="00B325F2" w:rsidP="00B325F2">
            <w:pPr>
              <w:rPr>
                <w:rFonts w:eastAsia="Calibri" w:cs="Arial"/>
                <w:sz w:val="20"/>
                <w:szCs w:val="20"/>
              </w:rPr>
            </w:pPr>
            <w:r w:rsidRPr="00B325F2">
              <w:rPr>
                <w:rFonts w:eastAsia="Calibri" w:cs="Arial"/>
                <w:sz w:val="20"/>
                <w:szCs w:val="20"/>
              </w:rPr>
              <w:t>Caucasian, 29.68</w:t>
            </w:r>
          </w:p>
        </w:tc>
      </w:tr>
      <w:tr w:rsidR="00B325F2" w:rsidRPr="00B325F2" w14:paraId="5A13F46A" w14:textId="77777777" w:rsidTr="00D17AB8">
        <w:trPr>
          <w:trHeight w:val="300"/>
        </w:trPr>
        <w:tc>
          <w:tcPr>
            <w:tcW w:w="2605" w:type="dxa"/>
            <w:noWrap/>
            <w:vAlign w:val="center"/>
            <w:hideMark/>
          </w:tcPr>
          <w:p w14:paraId="29E17B8F" w14:textId="5000CC56" w:rsidR="00B325F2" w:rsidRPr="00B325F2" w:rsidRDefault="00B325F2" w:rsidP="00B325F2">
            <w:pPr>
              <w:rPr>
                <w:rFonts w:eastAsia="Calibri" w:cs="Arial"/>
                <w:sz w:val="20"/>
                <w:szCs w:val="20"/>
              </w:rPr>
            </w:pPr>
            <w:r w:rsidRPr="00B325F2">
              <w:rPr>
                <w:rFonts w:eastAsia="Calibri" w:cs="Arial"/>
                <w:sz w:val="20"/>
                <w:szCs w:val="20"/>
              </w:rPr>
              <w:t xml:space="preserve">Larson et al. </w:t>
            </w:r>
            <w:r w:rsidRPr="00B325F2">
              <w:rPr>
                <w:rFonts w:eastAsia="Calibri" w:cs="Arial"/>
                <w:sz w:val="20"/>
                <w:szCs w:val="20"/>
              </w:rPr>
              <w:fldChar w:fldCharType="begin"/>
            </w:r>
            <w:r>
              <w:rPr>
                <w:rFonts w:eastAsia="Calibri" w:cs="Arial"/>
                <w:sz w:val="20"/>
                <w:szCs w:val="20"/>
              </w:rPr>
              <w:instrText xml:space="preserve"> ADDIN ZOTERO_ITEM CSL_CITATION {"citationID":"a2bfdj2j4pu","properties":{"formattedCitation":"[106]","plainCitation":"[106]"},"citationItems":[{"id":4751,"uris":["http://zotero.org/users/1562642/items/6B9FEFA8"],"uri":["http://zotero.org/users/1562642/items/6B9FEFA8"],"itemData":{"id":4751,"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[106]</w:t>
            </w:r>
            <w:r w:rsidRPr="00B325F2">
              <w:rPr>
                <w:rFonts w:eastAsia="Calibri" w:cs="Arial"/>
                <w:sz w:val="20"/>
                <w:szCs w:val="20"/>
              </w:rPr>
              <w:fldChar w:fldCharType="end"/>
            </w:r>
          </w:p>
        </w:tc>
        <w:tc>
          <w:tcPr>
            <w:tcW w:w="720" w:type="dxa"/>
            <w:vAlign w:val="center"/>
          </w:tcPr>
          <w:p w14:paraId="4A4DF72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C0FD4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65484ED" w14:textId="77777777" w:rsidR="00B325F2" w:rsidRPr="00B325F2" w:rsidRDefault="00B325F2" w:rsidP="00B325F2">
            <w:pPr>
              <w:jc w:val="center"/>
              <w:rPr>
                <w:rFonts w:eastAsia="Calibri" w:cs="Arial"/>
                <w:sz w:val="20"/>
                <w:szCs w:val="20"/>
              </w:rPr>
            </w:pPr>
            <w:r w:rsidRPr="00B325F2">
              <w:rPr>
                <w:rFonts w:eastAsia="Calibri" w:cs="Arial"/>
                <w:sz w:val="20"/>
                <w:szCs w:val="20"/>
              </w:rPr>
              <w:t>205</w:t>
            </w:r>
          </w:p>
        </w:tc>
        <w:tc>
          <w:tcPr>
            <w:tcW w:w="3420" w:type="dxa"/>
            <w:noWrap/>
            <w:vAlign w:val="center"/>
            <w:hideMark/>
          </w:tcPr>
          <w:p w14:paraId="237C6E90" w14:textId="77777777" w:rsidR="00B325F2" w:rsidRPr="00B325F2" w:rsidRDefault="00B325F2" w:rsidP="00B325F2">
            <w:pPr>
              <w:rPr>
                <w:rFonts w:eastAsia="Calibri" w:cs="Arial"/>
                <w:sz w:val="20"/>
                <w:szCs w:val="20"/>
              </w:rPr>
            </w:pPr>
            <w:r w:rsidRPr="00B325F2">
              <w:rPr>
                <w:rFonts w:eastAsia="Calibri" w:cs="Arial"/>
                <w:sz w:val="20"/>
                <w:szCs w:val="20"/>
              </w:rPr>
              <w:t>African-American, 63.9</w:t>
            </w:r>
          </w:p>
          <w:p w14:paraId="77AA4487" w14:textId="77777777" w:rsidR="00B325F2" w:rsidRPr="00B325F2" w:rsidRDefault="00B325F2" w:rsidP="00B325F2">
            <w:pPr>
              <w:rPr>
                <w:rFonts w:eastAsia="Calibri" w:cs="Arial"/>
                <w:sz w:val="20"/>
                <w:szCs w:val="20"/>
              </w:rPr>
            </w:pPr>
            <w:r w:rsidRPr="00B325F2">
              <w:rPr>
                <w:rFonts w:eastAsia="Calibri" w:cs="Arial"/>
                <w:sz w:val="20"/>
                <w:szCs w:val="20"/>
              </w:rPr>
              <w:t>Caucasian, 32.2</w:t>
            </w:r>
          </w:p>
        </w:tc>
      </w:tr>
      <w:tr w:rsidR="00B325F2" w:rsidRPr="00B325F2" w14:paraId="5620DA44" w14:textId="77777777" w:rsidTr="00D17AB8">
        <w:trPr>
          <w:trHeight w:val="300"/>
        </w:trPr>
        <w:tc>
          <w:tcPr>
            <w:tcW w:w="2605" w:type="dxa"/>
            <w:noWrap/>
            <w:vAlign w:val="center"/>
            <w:hideMark/>
          </w:tcPr>
          <w:p w14:paraId="4A946CA2" w14:textId="0B242E5F" w:rsidR="00B325F2" w:rsidRPr="00B325F2" w:rsidRDefault="00B325F2" w:rsidP="00B325F2">
            <w:pPr>
              <w:rPr>
                <w:rFonts w:eastAsia="Calibri" w:cs="Arial"/>
                <w:sz w:val="20"/>
                <w:szCs w:val="20"/>
              </w:rPr>
            </w:pPr>
            <w:r w:rsidRPr="00B325F2">
              <w:rPr>
                <w:rFonts w:eastAsia="Calibri" w:cs="Arial"/>
                <w:sz w:val="20"/>
                <w:szCs w:val="20"/>
              </w:rPr>
              <w:t xml:space="preserve">Levin et al. </w:t>
            </w:r>
            <w:r w:rsidRPr="00B325F2">
              <w:rPr>
                <w:rFonts w:eastAsia="Calibri" w:cs="Arial"/>
                <w:sz w:val="20"/>
                <w:szCs w:val="20"/>
              </w:rPr>
              <w:fldChar w:fldCharType="begin"/>
            </w:r>
            <w:r>
              <w:rPr>
                <w:rFonts w:eastAsia="Calibri" w:cs="Arial"/>
                <w:sz w:val="20"/>
                <w:szCs w:val="20"/>
              </w:rPr>
              <w:instrText xml:space="preserve"> ADDIN ZOTERO_ITEM CSL_CITATION {"citationID":"a274oqp1kk5","properties":{"formattedCitation":"[107]","plainCitation":"[107]"},"citationItems":[{"id":5126,"uris":["http://zotero.org/users/1562642/items/333TIK7A"],"uri":["http://zotero.org/users/1562642/items/333TIK7A"],"itemData":{"id":5126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sidRPr="00B325F2">
              <w:rPr>
                <w:rFonts w:eastAsia="Calibri" w:cs="Arial"/>
                <w:sz w:val="20"/>
                <w:szCs w:val="20"/>
              </w:rPr>
              <w:fldChar w:fldCharType="separate"/>
            </w:r>
            <w:r w:rsidRPr="00B325F2">
              <w:rPr>
                <w:rFonts w:cs="Calibri"/>
                <w:sz w:val="20"/>
              </w:rPr>
              <w:t>[107]</w:t>
            </w:r>
            <w:r w:rsidRPr="00B325F2">
              <w:rPr>
                <w:rFonts w:eastAsia="Calibri" w:cs="Arial"/>
                <w:sz w:val="20"/>
                <w:szCs w:val="20"/>
              </w:rPr>
              <w:fldChar w:fldCharType="end"/>
            </w:r>
          </w:p>
        </w:tc>
        <w:tc>
          <w:tcPr>
            <w:tcW w:w="720" w:type="dxa"/>
            <w:vAlign w:val="center"/>
          </w:tcPr>
          <w:p w14:paraId="3B1872C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3F8BDD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8970697" w14:textId="77777777" w:rsidR="00B325F2" w:rsidRPr="00B325F2" w:rsidRDefault="00B325F2" w:rsidP="00B325F2">
            <w:pPr>
              <w:jc w:val="center"/>
              <w:rPr>
                <w:rFonts w:eastAsia="Calibri" w:cs="Arial"/>
                <w:sz w:val="20"/>
                <w:szCs w:val="20"/>
              </w:rPr>
            </w:pPr>
            <w:r w:rsidRPr="00B325F2">
              <w:rPr>
                <w:rFonts w:eastAsia="Calibri" w:cs="Arial"/>
                <w:sz w:val="20"/>
                <w:szCs w:val="20"/>
              </w:rPr>
              <w:t>187</w:t>
            </w:r>
          </w:p>
        </w:tc>
        <w:tc>
          <w:tcPr>
            <w:tcW w:w="3420" w:type="dxa"/>
            <w:noWrap/>
            <w:vAlign w:val="center"/>
            <w:hideMark/>
          </w:tcPr>
          <w:p w14:paraId="04E4BEE1" w14:textId="77777777" w:rsidR="00B325F2" w:rsidRPr="00B325F2" w:rsidRDefault="00B325F2" w:rsidP="00B325F2">
            <w:pPr>
              <w:rPr>
                <w:rFonts w:eastAsia="Calibri" w:cs="Arial"/>
                <w:sz w:val="20"/>
                <w:szCs w:val="20"/>
              </w:rPr>
            </w:pPr>
            <w:r w:rsidRPr="00B325F2">
              <w:rPr>
                <w:rFonts w:eastAsia="Calibri" w:cs="Arial"/>
                <w:sz w:val="20"/>
                <w:szCs w:val="20"/>
              </w:rPr>
              <w:t>Non-Black, 65.24</w:t>
            </w:r>
          </w:p>
          <w:p w14:paraId="567B600E" w14:textId="77777777" w:rsidR="00B325F2" w:rsidRPr="00B325F2" w:rsidRDefault="00B325F2" w:rsidP="00B325F2">
            <w:pPr>
              <w:rPr>
                <w:rFonts w:eastAsia="Calibri" w:cs="Arial"/>
                <w:sz w:val="20"/>
                <w:szCs w:val="20"/>
              </w:rPr>
            </w:pPr>
            <w:r w:rsidRPr="00B325F2">
              <w:rPr>
                <w:rFonts w:eastAsia="Calibri" w:cs="Arial"/>
                <w:sz w:val="20"/>
                <w:szCs w:val="20"/>
              </w:rPr>
              <w:t>Black, 34.76</w:t>
            </w:r>
          </w:p>
        </w:tc>
      </w:tr>
      <w:tr w:rsidR="00B325F2" w:rsidRPr="00B325F2" w14:paraId="04FD27DA" w14:textId="77777777" w:rsidTr="00D17AB8">
        <w:trPr>
          <w:trHeight w:val="300"/>
        </w:trPr>
        <w:tc>
          <w:tcPr>
            <w:tcW w:w="2605" w:type="dxa"/>
            <w:noWrap/>
            <w:vAlign w:val="center"/>
            <w:hideMark/>
          </w:tcPr>
          <w:p w14:paraId="45625318" w14:textId="04090E4A" w:rsidR="00B325F2" w:rsidRPr="00B325F2" w:rsidRDefault="00B325F2" w:rsidP="00B325F2">
            <w:pPr>
              <w:rPr>
                <w:rFonts w:eastAsia="Calibri" w:cs="Arial"/>
                <w:sz w:val="20"/>
                <w:szCs w:val="20"/>
              </w:rPr>
            </w:pPr>
            <w:r w:rsidRPr="00B325F2">
              <w:rPr>
                <w:rFonts w:eastAsia="Calibri" w:cs="Arial"/>
                <w:sz w:val="20"/>
                <w:szCs w:val="20"/>
              </w:rPr>
              <w:t xml:space="preserve">Lippa et al. </w:t>
            </w:r>
            <w:r w:rsidRPr="00B325F2">
              <w:rPr>
                <w:rFonts w:eastAsia="Calibri" w:cs="Arial"/>
                <w:sz w:val="20"/>
                <w:szCs w:val="20"/>
              </w:rPr>
              <w:fldChar w:fldCharType="begin"/>
            </w:r>
            <w:r>
              <w:rPr>
                <w:rFonts w:eastAsia="Calibri" w:cs="Arial"/>
                <w:sz w:val="20"/>
                <w:szCs w:val="20"/>
              </w:rPr>
              <w:instrText xml:space="preserve"> ADDIN ZOTERO_ITEM CSL_CITATION {"citationID":"aa84eij7pa","properties":{"formattedCitation":"[108]","plainCitation":"[108]"},"citationItems":[{"id":5452,"uris":["http://zotero.org/users/1562642/items/Q6ECMBR4"],"uri":["http://zotero.org/users/1562642/items/Q6ECMBR4"],"itemData":{"id":5452,"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sidRPr="00B325F2">
              <w:rPr>
                <w:rFonts w:eastAsia="Calibri" w:cs="Arial"/>
                <w:sz w:val="20"/>
                <w:szCs w:val="20"/>
              </w:rPr>
              <w:fldChar w:fldCharType="separate"/>
            </w:r>
            <w:r w:rsidRPr="00B325F2">
              <w:rPr>
                <w:rFonts w:cs="Calibri"/>
                <w:sz w:val="20"/>
              </w:rPr>
              <w:t>[108]</w:t>
            </w:r>
            <w:r w:rsidRPr="00B325F2">
              <w:rPr>
                <w:rFonts w:eastAsia="Calibri" w:cs="Arial"/>
                <w:sz w:val="20"/>
                <w:szCs w:val="20"/>
              </w:rPr>
              <w:fldChar w:fldCharType="end"/>
            </w:r>
          </w:p>
        </w:tc>
        <w:tc>
          <w:tcPr>
            <w:tcW w:w="720" w:type="dxa"/>
            <w:vAlign w:val="center"/>
          </w:tcPr>
          <w:p w14:paraId="681AAB3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228361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BB04F59" w14:textId="77777777" w:rsidR="00B325F2" w:rsidRPr="00B325F2" w:rsidRDefault="00B325F2" w:rsidP="00B325F2">
            <w:pPr>
              <w:jc w:val="center"/>
              <w:rPr>
                <w:rFonts w:eastAsia="Calibri" w:cs="Arial"/>
                <w:sz w:val="20"/>
                <w:szCs w:val="20"/>
              </w:rPr>
            </w:pPr>
            <w:r w:rsidRPr="00B325F2">
              <w:rPr>
                <w:rFonts w:eastAsia="Calibri" w:cs="Arial"/>
                <w:sz w:val="20"/>
                <w:szCs w:val="20"/>
              </w:rPr>
              <w:t>131</w:t>
            </w:r>
          </w:p>
        </w:tc>
        <w:tc>
          <w:tcPr>
            <w:tcW w:w="3420" w:type="dxa"/>
            <w:noWrap/>
            <w:vAlign w:val="center"/>
            <w:hideMark/>
          </w:tcPr>
          <w:p w14:paraId="75E0E33E" w14:textId="77777777" w:rsidR="00B325F2" w:rsidRPr="00B325F2" w:rsidRDefault="00B325F2" w:rsidP="00B325F2">
            <w:pPr>
              <w:rPr>
                <w:rFonts w:eastAsia="Calibri" w:cs="Arial"/>
                <w:sz w:val="20"/>
                <w:szCs w:val="20"/>
              </w:rPr>
            </w:pPr>
            <w:r w:rsidRPr="00B325F2">
              <w:rPr>
                <w:rFonts w:eastAsia="Calibri" w:cs="Arial"/>
                <w:sz w:val="20"/>
                <w:szCs w:val="20"/>
              </w:rPr>
              <w:t>Caucasian, 64.89</w:t>
            </w:r>
          </w:p>
          <w:p w14:paraId="4F7AC087" w14:textId="77777777" w:rsidR="00B325F2" w:rsidRPr="00B325F2" w:rsidRDefault="00B325F2" w:rsidP="00B325F2">
            <w:pPr>
              <w:rPr>
                <w:rFonts w:eastAsia="Calibri" w:cs="Arial"/>
                <w:sz w:val="20"/>
                <w:szCs w:val="20"/>
              </w:rPr>
            </w:pPr>
            <w:r w:rsidRPr="00B325F2">
              <w:rPr>
                <w:rFonts w:eastAsia="Calibri" w:cs="Arial"/>
                <w:sz w:val="20"/>
                <w:szCs w:val="20"/>
              </w:rPr>
              <w:t>Hispanic, 18.32</w:t>
            </w:r>
          </w:p>
          <w:p w14:paraId="3338D063" w14:textId="77777777" w:rsidR="00B325F2" w:rsidRPr="00B325F2" w:rsidRDefault="00B325F2" w:rsidP="00B325F2">
            <w:pPr>
              <w:rPr>
                <w:rFonts w:eastAsia="Calibri" w:cs="Arial"/>
                <w:sz w:val="20"/>
                <w:szCs w:val="20"/>
              </w:rPr>
            </w:pPr>
            <w:r w:rsidRPr="00B325F2">
              <w:rPr>
                <w:rFonts w:eastAsia="Calibri" w:cs="Arial"/>
                <w:sz w:val="20"/>
                <w:szCs w:val="20"/>
              </w:rPr>
              <w:t>African-American, 11.45</w:t>
            </w:r>
          </w:p>
          <w:p w14:paraId="259F3B89" w14:textId="77777777" w:rsidR="00B325F2" w:rsidRPr="00B325F2" w:rsidRDefault="00B325F2" w:rsidP="00B325F2">
            <w:pPr>
              <w:rPr>
                <w:rFonts w:eastAsia="Calibri" w:cs="Arial"/>
                <w:sz w:val="20"/>
                <w:szCs w:val="20"/>
              </w:rPr>
            </w:pPr>
            <w:r w:rsidRPr="00B325F2">
              <w:rPr>
                <w:rFonts w:eastAsia="Calibri" w:cs="Arial"/>
                <w:sz w:val="20"/>
                <w:szCs w:val="20"/>
              </w:rPr>
              <w:t>Other, 4.58</w:t>
            </w:r>
          </w:p>
          <w:p w14:paraId="68BBBAE1" w14:textId="77777777" w:rsidR="00B325F2" w:rsidRPr="00B325F2" w:rsidRDefault="00B325F2" w:rsidP="00B325F2">
            <w:pPr>
              <w:rPr>
                <w:rFonts w:eastAsia="Calibri" w:cs="Arial"/>
                <w:sz w:val="20"/>
                <w:szCs w:val="20"/>
              </w:rPr>
            </w:pPr>
            <w:r w:rsidRPr="00B325F2">
              <w:rPr>
                <w:rFonts w:eastAsia="Calibri" w:cs="Arial"/>
                <w:sz w:val="20"/>
                <w:szCs w:val="20"/>
              </w:rPr>
              <w:t>Multiracial, 0.76</w:t>
            </w:r>
          </w:p>
        </w:tc>
      </w:tr>
      <w:tr w:rsidR="00B325F2" w:rsidRPr="00B325F2" w14:paraId="6DAA89CF" w14:textId="77777777" w:rsidTr="00D17AB8">
        <w:trPr>
          <w:trHeight w:val="300"/>
        </w:trPr>
        <w:tc>
          <w:tcPr>
            <w:tcW w:w="2605" w:type="dxa"/>
            <w:noWrap/>
            <w:vAlign w:val="center"/>
            <w:hideMark/>
          </w:tcPr>
          <w:p w14:paraId="7EEE8F10" w14:textId="5AA725DF" w:rsidR="00B325F2" w:rsidRPr="00B325F2" w:rsidRDefault="00B325F2" w:rsidP="00B325F2">
            <w:pPr>
              <w:rPr>
                <w:rFonts w:eastAsia="Calibri" w:cs="Arial"/>
                <w:sz w:val="20"/>
                <w:szCs w:val="20"/>
              </w:rPr>
            </w:pPr>
            <w:r w:rsidRPr="00B325F2">
              <w:rPr>
                <w:rFonts w:eastAsia="Calibri" w:cs="Arial"/>
                <w:sz w:val="20"/>
                <w:szCs w:val="20"/>
              </w:rPr>
              <w:t xml:space="preserve">Lopez et al. </w:t>
            </w:r>
            <w:r w:rsidRPr="00B325F2">
              <w:rPr>
                <w:rFonts w:eastAsia="Calibri" w:cs="Arial"/>
                <w:sz w:val="20"/>
                <w:szCs w:val="20"/>
              </w:rPr>
              <w:fldChar w:fldCharType="begin"/>
            </w:r>
            <w:r>
              <w:rPr>
                <w:rFonts w:eastAsia="Calibri" w:cs="Arial"/>
                <w:sz w:val="20"/>
                <w:szCs w:val="20"/>
              </w:rPr>
              <w:instrText xml:space="preserve"> ADDIN ZOTERO_ITEM CSL_CITATION {"citationID":"a2ctq5kfut1","properties":{"formattedCitation":"[109]","plainCitation":"[109]"},"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325F2">
              <w:rPr>
                <w:rFonts w:eastAsia="Calibri" w:cs="Arial"/>
                <w:sz w:val="20"/>
                <w:szCs w:val="20"/>
              </w:rPr>
              <w:fldChar w:fldCharType="separate"/>
            </w:r>
            <w:r w:rsidRPr="00B325F2">
              <w:rPr>
                <w:rFonts w:cs="Calibri"/>
                <w:sz w:val="20"/>
              </w:rPr>
              <w:t>[109]</w:t>
            </w:r>
            <w:r w:rsidRPr="00B325F2">
              <w:rPr>
                <w:rFonts w:eastAsia="Calibri" w:cs="Arial"/>
                <w:sz w:val="20"/>
                <w:szCs w:val="20"/>
              </w:rPr>
              <w:fldChar w:fldCharType="end"/>
            </w:r>
          </w:p>
        </w:tc>
        <w:tc>
          <w:tcPr>
            <w:tcW w:w="720" w:type="dxa"/>
            <w:vAlign w:val="center"/>
          </w:tcPr>
          <w:p w14:paraId="20F353D9" w14:textId="77777777" w:rsidR="00B325F2" w:rsidRPr="00B325F2" w:rsidRDefault="00B325F2" w:rsidP="00B325F2">
            <w:pPr>
              <w:jc w:val="center"/>
              <w:rPr>
                <w:rFonts w:eastAsia="Calibri" w:cs="Calibri"/>
                <w:color w:val="000000"/>
              </w:rPr>
            </w:pPr>
            <w:r w:rsidRPr="00B325F2">
              <w:rPr>
                <w:rFonts w:eastAsia="Calibri" w:cs="Calibri"/>
                <w:color w:val="000000"/>
              </w:rPr>
              <w:t>2017</w:t>
            </w:r>
          </w:p>
        </w:tc>
        <w:tc>
          <w:tcPr>
            <w:tcW w:w="1350" w:type="dxa"/>
            <w:vAlign w:val="center"/>
          </w:tcPr>
          <w:p w14:paraId="31E4693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A49A4D" w14:textId="77777777" w:rsidR="00B325F2" w:rsidRPr="00B325F2" w:rsidRDefault="00B325F2" w:rsidP="00B325F2">
            <w:pPr>
              <w:jc w:val="center"/>
              <w:rPr>
                <w:rFonts w:eastAsia="Calibri" w:cs="Arial"/>
                <w:sz w:val="20"/>
                <w:szCs w:val="20"/>
              </w:rPr>
            </w:pPr>
            <w:r w:rsidRPr="00B325F2">
              <w:rPr>
                <w:rFonts w:eastAsia="Calibri" w:cs="Arial"/>
                <w:sz w:val="20"/>
                <w:szCs w:val="20"/>
              </w:rPr>
              <w:t>39</w:t>
            </w:r>
          </w:p>
        </w:tc>
        <w:tc>
          <w:tcPr>
            <w:tcW w:w="3420" w:type="dxa"/>
            <w:noWrap/>
            <w:vAlign w:val="center"/>
            <w:hideMark/>
          </w:tcPr>
          <w:p w14:paraId="1FC04E79" w14:textId="77777777" w:rsidR="00B325F2" w:rsidRPr="00B325F2" w:rsidRDefault="00B325F2" w:rsidP="00B325F2">
            <w:pPr>
              <w:rPr>
                <w:rFonts w:eastAsia="Calibri" w:cs="Arial"/>
                <w:sz w:val="20"/>
                <w:szCs w:val="20"/>
              </w:rPr>
            </w:pPr>
            <w:r w:rsidRPr="00B325F2">
              <w:rPr>
                <w:rFonts w:eastAsia="Calibri" w:cs="Arial"/>
                <w:sz w:val="20"/>
                <w:szCs w:val="20"/>
              </w:rPr>
              <w:t>Caucasian, 74.36</w:t>
            </w:r>
          </w:p>
          <w:p w14:paraId="2F8F2AE9" w14:textId="77777777" w:rsidR="00B325F2" w:rsidRPr="00B325F2" w:rsidRDefault="00B325F2" w:rsidP="00B325F2">
            <w:pPr>
              <w:rPr>
                <w:rFonts w:eastAsia="Calibri" w:cs="Arial"/>
                <w:sz w:val="20"/>
                <w:szCs w:val="20"/>
              </w:rPr>
            </w:pPr>
            <w:r w:rsidRPr="00B325F2">
              <w:rPr>
                <w:rFonts w:eastAsia="Calibri" w:cs="Arial"/>
                <w:sz w:val="20"/>
                <w:szCs w:val="20"/>
              </w:rPr>
              <w:t>African-American, 10.26</w:t>
            </w:r>
          </w:p>
          <w:p w14:paraId="226DF3E7" w14:textId="77777777" w:rsidR="00B325F2" w:rsidRPr="00B325F2" w:rsidRDefault="00B325F2" w:rsidP="00B325F2">
            <w:pPr>
              <w:rPr>
                <w:rFonts w:eastAsia="Calibri" w:cs="Arial"/>
                <w:sz w:val="20"/>
                <w:szCs w:val="20"/>
              </w:rPr>
            </w:pPr>
            <w:r w:rsidRPr="00B325F2">
              <w:rPr>
                <w:rFonts w:eastAsia="Calibri" w:cs="Arial"/>
                <w:sz w:val="20"/>
                <w:szCs w:val="20"/>
              </w:rPr>
              <w:t>Hispanic, 7.69</w:t>
            </w:r>
          </w:p>
          <w:p w14:paraId="6F32B4CA"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5.13</w:t>
            </w:r>
          </w:p>
          <w:p w14:paraId="074E9B5A" w14:textId="77777777" w:rsidR="00B325F2" w:rsidRPr="00B325F2" w:rsidRDefault="00B325F2" w:rsidP="00B325F2">
            <w:pPr>
              <w:rPr>
                <w:rFonts w:eastAsia="Calibri" w:cs="Arial"/>
                <w:sz w:val="20"/>
                <w:szCs w:val="20"/>
              </w:rPr>
            </w:pPr>
            <w:r w:rsidRPr="00B325F2">
              <w:rPr>
                <w:rFonts w:eastAsia="Calibri" w:cs="Arial"/>
                <w:sz w:val="20"/>
                <w:szCs w:val="20"/>
              </w:rPr>
              <w:t>Asian, 2.56</w:t>
            </w:r>
          </w:p>
        </w:tc>
      </w:tr>
      <w:tr w:rsidR="00B325F2" w:rsidRPr="00B325F2" w14:paraId="3ADD1B19" w14:textId="77777777" w:rsidTr="00D17AB8">
        <w:trPr>
          <w:trHeight w:val="300"/>
        </w:trPr>
        <w:tc>
          <w:tcPr>
            <w:tcW w:w="2605" w:type="dxa"/>
            <w:noWrap/>
            <w:vAlign w:val="center"/>
            <w:hideMark/>
          </w:tcPr>
          <w:p w14:paraId="4275BA4B" w14:textId="5DC53D49" w:rsidR="00B325F2" w:rsidRPr="00B325F2" w:rsidRDefault="00B325F2" w:rsidP="00B325F2">
            <w:pPr>
              <w:rPr>
                <w:rFonts w:eastAsia="Calibri" w:cs="Arial"/>
                <w:sz w:val="20"/>
                <w:szCs w:val="20"/>
              </w:rPr>
            </w:pPr>
            <w:r w:rsidRPr="00B325F2">
              <w:rPr>
                <w:rFonts w:eastAsia="Calibri" w:cs="Arial"/>
                <w:sz w:val="20"/>
                <w:szCs w:val="20"/>
              </w:rPr>
              <w:t xml:space="preserve">Louey et al. </w:t>
            </w:r>
            <w:r w:rsidRPr="00B325F2">
              <w:rPr>
                <w:rFonts w:eastAsia="Calibri" w:cs="Arial"/>
                <w:sz w:val="20"/>
                <w:szCs w:val="20"/>
              </w:rPr>
              <w:fldChar w:fldCharType="begin"/>
            </w:r>
            <w:r>
              <w:rPr>
                <w:rFonts w:eastAsia="Calibri" w:cs="Arial"/>
                <w:sz w:val="20"/>
                <w:szCs w:val="20"/>
              </w:rPr>
              <w:instrText xml:space="preserve"> ADDIN ZOTERO_ITEM CSL_CITATION {"citationID":"a2autlthf7r","properties":{"formattedCitation":"[110]","plainCitation":"[110]"},"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325F2">
              <w:rPr>
                <w:rFonts w:eastAsia="Calibri" w:cs="Arial"/>
                <w:sz w:val="20"/>
                <w:szCs w:val="20"/>
              </w:rPr>
              <w:fldChar w:fldCharType="separate"/>
            </w:r>
            <w:r w:rsidRPr="00B325F2">
              <w:rPr>
                <w:rFonts w:cs="Calibri"/>
                <w:sz w:val="20"/>
              </w:rPr>
              <w:t>[110]</w:t>
            </w:r>
            <w:r w:rsidRPr="00B325F2">
              <w:rPr>
                <w:rFonts w:eastAsia="Calibri" w:cs="Arial"/>
                <w:sz w:val="20"/>
                <w:szCs w:val="20"/>
              </w:rPr>
              <w:fldChar w:fldCharType="end"/>
            </w:r>
          </w:p>
        </w:tc>
        <w:tc>
          <w:tcPr>
            <w:tcW w:w="720" w:type="dxa"/>
            <w:vAlign w:val="center"/>
          </w:tcPr>
          <w:p w14:paraId="39789EE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3749440"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A684C05" w14:textId="77777777" w:rsidR="00B325F2" w:rsidRPr="00B325F2" w:rsidRDefault="00B325F2" w:rsidP="00B325F2">
            <w:pPr>
              <w:jc w:val="center"/>
              <w:rPr>
                <w:rFonts w:eastAsia="Calibri" w:cs="Arial"/>
                <w:sz w:val="20"/>
                <w:szCs w:val="20"/>
              </w:rPr>
            </w:pPr>
            <w:r w:rsidRPr="00B325F2">
              <w:rPr>
                <w:rFonts w:eastAsia="Calibri" w:cs="Arial"/>
                <w:sz w:val="20"/>
                <w:szCs w:val="20"/>
              </w:rPr>
              <w:t>524</w:t>
            </w:r>
          </w:p>
        </w:tc>
        <w:tc>
          <w:tcPr>
            <w:tcW w:w="3420" w:type="dxa"/>
            <w:noWrap/>
            <w:vAlign w:val="center"/>
            <w:hideMark/>
          </w:tcPr>
          <w:p w14:paraId="5E391D74" w14:textId="77777777" w:rsidR="00B325F2" w:rsidRPr="00B325F2" w:rsidRDefault="00B325F2" w:rsidP="00B325F2">
            <w:pPr>
              <w:rPr>
                <w:rFonts w:eastAsia="Calibri" w:cs="Arial"/>
                <w:sz w:val="20"/>
                <w:szCs w:val="20"/>
              </w:rPr>
            </w:pPr>
            <w:r w:rsidRPr="00B325F2">
              <w:rPr>
                <w:rFonts w:eastAsia="Calibri" w:cs="Arial"/>
                <w:sz w:val="20"/>
                <w:szCs w:val="20"/>
              </w:rPr>
              <w:t>English or European, 46.18</w:t>
            </w:r>
          </w:p>
          <w:p w14:paraId="502BC97A" w14:textId="77777777" w:rsidR="00B325F2" w:rsidRPr="00B325F2" w:rsidRDefault="00B325F2" w:rsidP="00B325F2">
            <w:pPr>
              <w:rPr>
                <w:rFonts w:eastAsia="Calibri" w:cs="Arial"/>
                <w:sz w:val="20"/>
                <w:szCs w:val="20"/>
              </w:rPr>
            </w:pPr>
            <w:r w:rsidRPr="00B325F2">
              <w:rPr>
                <w:rFonts w:eastAsia="Calibri" w:cs="Arial"/>
                <w:sz w:val="20"/>
                <w:szCs w:val="20"/>
              </w:rPr>
              <w:t>Indigenous, 4.2</w:t>
            </w:r>
          </w:p>
        </w:tc>
      </w:tr>
      <w:tr w:rsidR="00B325F2" w:rsidRPr="00B325F2" w14:paraId="611A9A5A" w14:textId="77777777" w:rsidTr="00D17AB8">
        <w:trPr>
          <w:trHeight w:val="300"/>
        </w:trPr>
        <w:tc>
          <w:tcPr>
            <w:tcW w:w="2605" w:type="dxa"/>
            <w:noWrap/>
            <w:vAlign w:val="center"/>
            <w:hideMark/>
          </w:tcPr>
          <w:p w14:paraId="4F655663" w14:textId="5A998C78" w:rsidR="00B325F2" w:rsidRPr="00B325F2" w:rsidRDefault="00B325F2" w:rsidP="00B325F2">
            <w:pPr>
              <w:rPr>
                <w:rFonts w:eastAsia="Calibri" w:cs="Arial"/>
                <w:sz w:val="20"/>
                <w:szCs w:val="20"/>
              </w:rPr>
            </w:pPr>
            <w:r w:rsidRPr="00B325F2">
              <w:rPr>
                <w:rFonts w:eastAsia="Calibri" w:cs="Arial"/>
                <w:sz w:val="20"/>
                <w:szCs w:val="20"/>
              </w:rPr>
              <w:t xml:space="preserve">Lovell et al. </w:t>
            </w:r>
            <w:r w:rsidRPr="00B325F2">
              <w:rPr>
                <w:rFonts w:eastAsia="Calibri" w:cs="Arial"/>
                <w:sz w:val="20"/>
                <w:szCs w:val="20"/>
              </w:rPr>
              <w:fldChar w:fldCharType="begin"/>
            </w:r>
            <w:r>
              <w:rPr>
                <w:rFonts w:eastAsia="Calibri" w:cs="Arial"/>
                <w:sz w:val="20"/>
                <w:szCs w:val="20"/>
              </w:rPr>
              <w:instrText xml:space="preserve"> ADDIN ZOTERO_ITEM CSL_CITATION {"citationID":"a4sfog91r8","properties":{"formattedCitation":"[111]","plainCitation":"[111]"},"citationItems":[{"id":4134,"uris":["http://zotero.org/users/1562642/items/DQPGXEQ9"],"uri":["http://zotero.org/users/1562642/items/DQPGXEQ9"],"itemData":{"id":4134,"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sidRPr="00B325F2">
              <w:rPr>
                <w:rFonts w:eastAsia="Calibri" w:cs="Arial"/>
                <w:sz w:val="20"/>
                <w:szCs w:val="20"/>
              </w:rPr>
              <w:fldChar w:fldCharType="separate"/>
            </w:r>
            <w:r w:rsidRPr="00B325F2">
              <w:rPr>
                <w:rFonts w:cs="Calibri"/>
                <w:sz w:val="20"/>
              </w:rPr>
              <w:t>[111]</w:t>
            </w:r>
            <w:r w:rsidRPr="00B325F2">
              <w:rPr>
                <w:rFonts w:eastAsia="Calibri" w:cs="Arial"/>
                <w:sz w:val="20"/>
                <w:szCs w:val="20"/>
              </w:rPr>
              <w:fldChar w:fldCharType="end"/>
            </w:r>
          </w:p>
        </w:tc>
        <w:tc>
          <w:tcPr>
            <w:tcW w:w="720" w:type="dxa"/>
            <w:vAlign w:val="center"/>
          </w:tcPr>
          <w:p w14:paraId="7DAFF8AA"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62E396C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01B53D6" w14:textId="77777777" w:rsidR="00B325F2" w:rsidRPr="00B325F2" w:rsidRDefault="00B325F2" w:rsidP="00B325F2">
            <w:pPr>
              <w:jc w:val="center"/>
              <w:rPr>
                <w:rFonts w:eastAsia="Calibri" w:cs="Arial"/>
                <w:sz w:val="20"/>
                <w:szCs w:val="20"/>
              </w:rPr>
            </w:pPr>
            <w:r w:rsidRPr="00B325F2">
              <w:rPr>
                <w:rFonts w:eastAsia="Calibri" w:cs="Arial"/>
                <w:sz w:val="20"/>
                <w:szCs w:val="20"/>
              </w:rPr>
              <w:t>383</w:t>
            </w:r>
          </w:p>
        </w:tc>
        <w:tc>
          <w:tcPr>
            <w:tcW w:w="3420" w:type="dxa"/>
            <w:noWrap/>
            <w:vAlign w:val="center"/>
            <w:hideMark/>
          </w:tcPr>
          <w:p w14:paraId="436C1DE5" w14:textId="77777777" w:rsidR="00B325F2" w:rsidRPr="00B325F2" w:rsidRDefault="00B325F2" w:rsidP="00B325F2">
            <w:pPr>
              <w:rPr>
                <w:rFonts w:eastAsia="Calibri" w:cs="Arial"/>
                <w:sz w:val="20"/>
                <w:szCs w:val="20"/>
              </w:rPr>
            </w:pPr>
            <w:r w:rsidRPr="00B325F2">
              <w:rPr>
                <w:rFonts w:eastAsia="Calibri" w:cs="Arial"/>
                <w:sz w:val="20"/>
                <w:szCs w:val="20"/>
              </w:rPr>
              <w:t>White, 95.56</w:t>
            </w:r>
          </w:p>
          <w:p w14:paraId="25C3BC46" w14:textId="77777777" w:rsidR="00B325F2" w:rsidRPr="00B325F2" w:rsidRDefault="00B325F2" w:rsidP="00B325F2">
            <w:pPr>
              <w:rPr>
                <w:rFonts w:eastAsia="Calibri" w:cs="Arial"/>
                <w:sz w:val="20"/>
                <w:szCs w:val="20"/>
              </w:rPr>
            </w:pPr>
            <w:r w:rsidRPr="00B325F2">
              <w:rPr>
                <w:rFonts w:eastAsia="Calibri" w:cs="Arial"/>
                <w:sz w:val="20"/>
                <w:szCs w:val="20"/>
              </w:rPr>
              <w:t>Other, 4.44</w:t>
            </w:r>
          </w:p>
        </w:tc>
      </w:tr>
      <w:tr w:rsidR="00B325F2" w:rsidRPr="00B325F2" w14:paraId="129BF8CC" w14:textId="77777777" w:rsidTr="00D17AB8">
        <w:trPr>
          <w:trHeight w:val="300"/>
        </w:trPr>
        <w:tc>
          <w:tcPr>
            <w:tcW w:w="2605" w:type="dxa"/>
            <w:noWrap/>
            <w:vAlign w:val="center"/>
            <w:hideMark/>
          </w:tcPr>
          <w:p w14:paraId="54A04F21" w14:textId="16A0908E" w:rsidR="00B325F2" w:rsidRPr="00B325F2" w:rsidRDefault="00B325F2" w:rsidP="00B325F2">
            <w:pPr>
              <w:rPr>
                <w:rFonts w:eastAsia="Calibri" w:cs="Arial"/>
                <w:sz w:val="20"/>
                <w:szCs w:val="20"/>
              </w:rPr>
            </w:pPr>
            <w:r w:rsidRPr="00B325F2">
              <w:rPr>
                <w:rFonts w:eastAsia="Calibri" w:cs="Arial"/>
                <w:sz w:val="20"/>
                <w:szCs w:val="20"/>
              </w:rPr>
              <w:t xml:space="preserve">Luethcke et al. </w:t>
            </w:r>
            <w:r w:rsidRPr="00B325F2">
              <w:rPr>
                <w:rFonts w:eastAsia="Calibri" w:cs="Arial"/>
                <w:sz w:val="20"/>
                <w:szCs w:val="20"/>
              </w:rPr>
              <w:fldChar w:fldCharType="begin"/>
            </w:r>
            <w:r>
              <w:rPr>
                <w:rFonts w:eastAsia="Calibri" w:cs="Arial"/>
                <w:sz w:val="20"/>
                <w:szCs w:val="20"/>
              </w:rPr>
              <w:instrText xml:space="preserve"> ADDIN ZOTERO_ITEM CSL_CITATION {"citationID":"a2mena97lhn","properties":{"formattedCitation":"[112]","plainCitation":"[112]"},"citationItems":[{"id":5135,"uris":["http://zotero.org/users/1562642/items/PSIE9JSM"],"uri":["http://zotero.org/users/1562642/items/PSIE9JSM"],"itemData":{"id":5135,"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sidRPr="00B325F2">
              <w:rPr>
                <w:rFonts w:eastAsia="Calibri" w:cs="Arial"/>
                <w:sz w:val="20"/>
                <w:szCs w:val="20"/>
              </w:rPr>
              <w:fldChar w:fldCharType="separate"/>
            </w:r>
            <w:r w:rsidRPr="00B325F2">
              <w:rPr>
                <w:rFonts w:cs="Calibri"/>
                <w:sz w:val="20"/>
              </w:rPr>
              <w:t>[112]</w:t>
            </w:r>
            <w:r w:rsidRPr="00B325F2">
              <w:rPr>
                <w:rFonts w:eastAsia="Calibri" w:cs="Arial"/>
                <w:sz w:val="20"/>
                <w:szCs w:val="20"/>
              </w:rPr>
              <w:fldChar w:fldCharType="end"/>
            </w:r>
          </w:p>
        </w:tc>
        <w:tc>
          <w:tcPr>
            <w:tcW w:w="720" w:type="dxa"/>
            <w:vAlign w:val="center"/>
          </w:tcPr>
          <w:p w14:paraId="25087610"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0A60BD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20401F" w14:textId="77777777" w:rsidR="00B325F2" w:rsidRPr="00B325F2" w:rsidRDefault="00B325F2" w:rsidP="00B325F2">
            <w:pPr>
              <w:jc w:val="center"/>
              <w:rPr>
                <w:rFonts w:eastAsia="Calibri" w:cs="Arial"/>
                <w:sz w:val="20"/>
                <w:szCs w:val="20"/>
              </w:rPr>
            </w:pPr>
            <w:r w:rsidRPr="00B325F2">
              <w:rPr>
                <w:rFonts w:eastAsia="Calibri" w:cs="Arial"/>
                <w:sz w:val="20"/>
                <w:szCs w:val="20"/>
              </w:rPr>
              <w:t>77</w:t>
            </w:r>
          </w:p>
        </w:tc>
        <w:tc>
          <w:tcPr>
            <w:tcW w:w="3420" w:type="dxa"/>
            <w:noWrap/>
            <w:vAlign w:val="center"/>
            <w:hideMark/>
          </w:tcPr>
          <w:p w14:paraId="2948AE05" w14:textId="77777777" w:rsidR="00B325F2" w:rsidRPr="00B325F2" w:rsidRDefault="00B325F2" w:rsidP="00B325F2">
            <w:pPr>
              <w:rPr>
                <w:rFonts w:eastAsia="Calibri" w:cs="Arial"/>
                <w:sz w:val="20"/>
                <w:szCs w:val="20"/>
              </w:rPr>
            </w:pPr>
            <w:r w:rsidRPr="00B325F2">
              <w:rPr>
                <w:rFonts w:eastAsia="Calibri" w:cs="Arial"/>
                <w:sz w:val="20"/>
                <w:szCs w:val="20"/>
              </w:rPr>
              <w:t>White, 68.83</w:t>
            </w:r>
          </w:p>
          <w:p w14:paraId="6448B79A" w14:textId="77777777" w:rsidR="00B325F2" w:rsidRPr="00B325F2" w:rsidRDefault="00B325F2" w:rsidP="00B325F2">
            <w:pPr>
              <w:rPr>
                <w:rFonts w:eastAsia="Calibri" w:cs="Arial"/>
                <w:sz w:val="20"/>
                <w:szCs w:val="20"/>
              </w:rPr>
            </w:pPr>
            <w:r w:rsidRPr="00B325F2">
              <w:rPr>
                <w:rFonts w:eastAsia="Calibri" w:cs="Arial"/>
                <w:sz w:val="20"/>
                <w:szCs w:val="20"/>
              </w:rPr>
              <w:t>Black, 22.08</w:t>
            </w:r>
          </w:p>
          <w:p w14:paraId="54B87B37" w14:textId="77777777" w:rsidR="00B325F2" w:rsidRPr="00B325F2" w:rsidRDefault="00B325F2" w:rsidP="00B325F2">
            <w:pPr>
              <w:rPr>
                <w:rFonts w:eastAsia="Calibri" w:cs="Arial"/>
                <w:sz w:val="20"/>
                <w:szCs w:val="20"/>
              </w:rPr>
            </w:pPr>
            <w:r w:rsidRPr="00B325F2">
              <w:rPr>
                <w:rFonts w:eastAsia="Calibri" w:cs="Arial"/>
                <w:sz w:val="20"/>
                <w:szCs w:val="20"/>
              </w:rPr>
              <w:t>Hispanic, 11.69</w:t>
            </w:r>
          </w:p>
          <w:p w14:paraId="445BD8E1"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2.6</w:t>
            </w:r>
          </w:p>
        </w:tc>
      </w:tr>
      <w:tr w:rsidR="00B325F2" w:rsidRPr="00B325F2" w14:paraId="396F77BC" w14:textId="77777777" w:rsidTr="00D17AB8">
        <w:trPr>
          <w:trHeight w:val="300"/>
        </w:trPr>
        <w:tc>
          <w:tcPr>
            <w:tcW w:w="2605" w:type="dxa"/>
            <w:noWrap/>
            <w:vAlign w:val="center"/>
            <w:hideMark/>
          </w:tcPr>
          <w:p w14:paraId="04A46169" w14:textId="438FC65C" w:rsidR="00B325F2" w:rsidRPr="00B325F2" w:rsidRDefault="00B325F2" w:rsidP="00B325F2">
            <w:pPr>
              <w:rPr>
                <w:rFonts w:eastAsia="Calibri" w:cs="Arial"/>
                <w:sz w:val="20"/>
                <w:szCs w:val="20"/>
              </w:rPr>
            </w:pPr>
            <w:r w:rsidRPr="00B325F2">
              <w:rPr>
                <w:rFonts w:eastAsia="Calibri" w:cs="Arial"/>
                <w:sz w:val="20"/>
                <w:szCs w:val="20"/>
              </w:rPr>
              <w:t xml:space="preserve">Mac Donald et al. </w:t>
            </w:r>
            <w:r w:rsidRPr="00B325F2">
              <w:rPr>
                <w:rFonts w:eastAsia="Calibri" w:cs="Arial"/>
                <w:sz w:val="20"/>
                <w:szCs w:val="20"/>
              </w:rPr>
              <w:fldChar w:fldCharType="begin"/>
            </w:r>
            <w:r>
              <w:rPr>
                <w:rFonts w:eastAsia="Calibri" w:cs="Arial"/>
                <w:sz w:val="20"/>
                <w:szCs w:val="20"/>
              </w:rPr>
              <w:instrText xml:space="preserve"> ADDIN ZOTERO_ITEM CSL_CITATION {"citationID":"a1ne7l67hq9","properties":{"formattedCitation":"[113]","plainCitation":"[113]"},"citationItems":[{"id":4772,"uris":["http://zotero.org/users/1562642/items/6J372E8T"],"uri":["http://zotero.org/users/1562642/items/6J372E8T"],"itemData":{"id":4772,"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sidRPr="00B325F2">
              <w:rPr>
                <w:rFonts w:eastAsia="Calibri" w:cs="Arial"/>
                <w:sz w:val="20"/>
                <w:szCs w:val="20"/>
              </w:rPr>
              <w:fldChar w:fldCharType="separate"/>
            </w:r>
            <w:r w:rsidRPr="00B325F2">
              <w:rPr>
                <w:rFonts w:cs="Calibri"/>
                <w:sz w:val="20"/>
              </w:rPr>
              <w:t>[113]</w:t>
            </w:r>
            <w:r w:rsidRPr="00B325F2">
              <w:rPr>
                <w:rFonts w:eastAsia="Calibri" w:cs="Arial"/>
                <w:sz w:val="20"/>
                <w:szCs w:val="20"/>
              </w:rPr>
              <w:fldChar w:fldCharType="end"/>
            </w:r>
          </w:p>
        </w:tc>
        <w:tc>
          <w:tcPr>
            <w:tcW w:w="720" w:type="dxa"/>
            <w:vAlign w:val="center"/>
          </w:tcPr>
          <w:p w14:paraId="3139AE9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CEADE1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5639DF" w14:textId="77777777" w:rsidR="00B325F2" w:rsidRPr="00B325F2" w:rsidRDefault="00B325F2" w:rsidP="00B325F2">
            <w:pPr>
              <w:jc w:val="center"/>
              <w:rPr>
                <w:rFonts w:eastAsia="Calibri" w:cs="Arial"/>
                <w:sz w:val="20"/>
                <w:szCs w:val="20"/>
              </w:rPr>
            </w:pPr>
            <w:r w:rsidRPr="00B325F2">
              <w:rPr>
                <w:rFonts w:eastAsia="Calibri" w:cs="Arial"/>
                <w:sz w:val="20"/>
                <w:szCs w:val="20"/>
              </w:rPr>
              <w:t>72</w:t>
            </w:r>
          </w:p>
        </w:tc>
        <w:tc>
          <w:tcPr>
            <w:tcW w:w="3420" w:type="dxa"/>
            <w:noWrap/>
            <w:vAlign w:val="center"/>
            <w:hideMark/>
          </w:tcPr>
          <w:p w14:paraId="6BF6F7FA" w14:textId="77777777" w:rsidR="00B325F2" w:rsidRPr="00B325F2" w:rsidRDefault="00B325F2" w:rsidP="00B325F2">
            <w:pPr>
              <w:rPr>
                <w:rFonts w:eastAsia="Calibri" w:cs="Arial"/>
                <w:sz w:val="20"/>
                <w:szCs w:val="20"/>
              </w:rPr>
            </w:pPr>
            <w:r w:rsidRPr="00B325F2">
              <w:rPr>
                <w:rFonts w:eastAsia="Calibri" w:cs="Arial"/>
                <w:sz w:val="20"/>
                <w:szCs w:val="20"/>
              </w:rPr>
              <w:t>White, 70.83</w:t>
            </w:r>
          </w:p>
          <w:p w14:paraId="7C941519" w14:textId="77777777" w:rsidR="00B325F2" w:rsidRPr="00B325F2" w:rsidRDefault="00B325F2" w:rsidP="00B325F2">
            <w:pPr>
              <w:rPr>
                <w:rFonts w:eastAsia="Calibri" w:cs="Arial"/>
                <w:sz w:val="20"/>
                <w:szCs w:val="20"/>
              </w:rPr>
            </w:pPr>
            <w:r w:rsidRPr="00B325F2">
              <w:rPr>
                <w:rFonts w:eastAsia="Calibri" w:cs="Arial"/>
                <w:sz w:val="20"/>
                <w:szCs w:val="20"/>
              </w:rPr>
              <w:t>Hispanic or Latino, 19.44</w:t>
            </w:r>
          </w:p>
          <w:p w14:paraId="57FA53D8" w14:textId="77777777" w:rsidR="00B325F2" w:rsidRPr="00B325F2" w:rsidRDefault="00B325F2" w:rsidP="00B325F2">
            <w:pPr>
              <w:rPr>
                <w:rFonts w:eastAsia="Calibri" w:cs="Arial"/>
                <w:sz w:val="20"/>
                <w:szCs w:val="20"/>
              </w:rPr>
            </w:pPr>
            <w:r w:rsidRPr="00B325F2">
              <w:rPr>
                <w:rFonts w:eastAsia="Calibri" w:cs="Arial"/>
                <w:sz w:val="20"/>
                <w:szCs w:val="20"/>
              </w:rPr>
              <w:t>African-American, 9.72</w:t>
            </w:r>
          </w:p>
        </w:tc>
      </w:tr>
      <w:tr w:rsidR="00B325F2" w:rsidRPr="00B325F2" w14:paraId="42904F7A" w14:textId="77777777" w:rsidTr="00D17AB8">
        <w:trPr>
          <w:trHeight w:val="300"/>
        </w:trPr>
        <w:tc>
          <w:tcPr>
            <w:tcW w:w="2605" w:type="dxa"/>
            <w:noWrap/>
            <w:vAlign w:val="center"/>
            <w:hideMark/>
          </w:tcPr>
          <w:p w14:paraId="04514137" w14:textId="3907076F" w:rsidR="00B325F2" w:rsidRPr="00B325F2" w:rsidRDefault="00B325F2" w:rsidP="00B325F2">
            <w:pPr>
              <w:rPr>
                <w:rFonts w:eastAsia="Calibri" w:cs="Arial"/>
                <w:sz w:val="20"/>
                <w:szCs w:val="20"/>
              </w:rPr>
            </w:pPr>
            <w:r w:rsidRPr="00B325F2">
              <w:rPr>
                <w:rFonts w:eastAsia="Calibri" w:cs="Arial"/>
                <w:sz w:val="20"/>
                <w:szCs w:val="20"/>
              </w:rPr>
              <w:t xml:space="preserve">Macciocchi et al. </w:t>
            </w:r>
            <w:r w:rsidRPr="00B325F2">
              <w:rPr>
                <w:rFonts w:eastAsia="Calibri" w:cs="Arial"/>
                <w:sz w:val="20"/>
                <w:szCs w:val="20"/>
              </w:rPr>
              <w:fldChar w:fldCharType="begin"/>
            </w:r>
            <w:r>
              <w:rPr>
                <w:rFonts w:eastAsia="Calibri" w:cs="Arial"/>
                <w:sz w:val="20"/>
                <w:szCs w:val="20"/>
              </w:rPr>
              <w:instrText xml:space="preserve"> ADDIN ZOTERO_ITEM CSL_CITATION {"citationID":"a2dbe25modu","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[34]</w:t>
            </w:r>
            <w:r w:rsidRPr="00B325F2">
              <w:rPr>
                <w:rFonts w:eastAsia="Calibri" w:cs="Arial"/>
                <w:sz w:val="20"/>
                <w:szCs w:val="20"/>
              </w:rPr>
              <w:fldChar w:fldCharType="end"/>
            </w:r>
          </w:p>
        </w:tc>
        <w:tc>
          <w:tcPr>
            <w:tcW w:w="720" w:type="dxa"/>
            <w:vAlign w:val="center"/>
          </w:tcPr>
          <w:p w14:paraId="3C3F8D4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D1AF23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CC297D" w14:textId="77777777" w:rsidR="00B325F2" w:rsidRPr="00B325F2" w:rsidRDefault="00B325F2" w:rsidP="00B325F2">
            <w:pPr>
              <w:jc w:val="center"/>
              <w:rPr>
                <w:rFonts w:eastAsia="Calibri" w:cs="Arial"/>
                <w:sz w:val="20"/>
                <w:szCs w:val="20"/>
              </w:rPr>
            </w:pPr>
            <w:r w:rsidRPr="00B325F2">
              <w:rPr>
                <w:rFonts w:eastAsia="Calibri" w:cs="Arial"/>
                <w:sz w:val="20"/>
                <w:szCs w:val="20"/>
              </w:rPr>
              <w:t>117</w:t>
            </w:r>
          </w:p>
        </w:tc>
        <w:tc>
          <w:tcPr>
            <w:tcW w:w="3420" w:type="dxa"/>
            <w:noWrap/>
            <w:vAlign w:val="center"/>
            <w:hideMark/>
          </w:tcPr>
          <w:p w14:paraId="5C6068B7" w14:textId="77777777" w:rsidR="00B325F2" w:rsidRPr="00B325F2" w:rsidRDefault="00B325F2" w:rsidP="00B325F2">
            <w:pPr>
              <w:rPr>
                <w:rFonts w:eastAsia="Calibri" w:cs="Arial"/>
                <w:sz w:val="20"/>
                <w:szCs w:val="20"/>
              </w:rPr>
            </w:pPr>
            <w:r w:rsidRPr="00B325F2">
              <w:rPr>
                <w:rFonts w:eastAsia="Calibri" w:cs="Arial"/>
                <w:sz w:val="20"/>
                <w:szCs w:val="20"/>
              </w:rPr>
              <w:t>White, 60.68</w:t>
            </w:r>
          </w:p>
          <w:p w14:paraId="799E192E" w14:textId="77777777" w:rsidR="00B325F2" w:rsidRPr="00B325F2" w:rsidRDefault="00B325F2" w:rsidP="00B325F2">
            <w:pPr>
              <w:rPr>
                <w:rFonts w:eastAsia="Calibri" w:cs="Arial"/>
                <w:sz w:val="20"/>
                <w:szCs w:val="20"/>
              </w:rPr>
            </w:pPr>
            <w:r w:rsidRPr="00B325F2">
              <w:rPr>
                <w:rFonts w:eastAsia="Calibri" w:cs="Arial"/>
                <w:sz w:val="20"/>
                <w:szCs w:val="20"/>
              </w:rPr>
              <w:t>African-American, 36.75</w:t>
            </w:r>
          </w:p>
          <w:p w14:paraId="4138FEB5" w14:textId="77777777" w:rsidR="00B325F2" w:rsidRPr="00B325F2" w:rsidRDefault="00B325F2" w:rsidP="00B325F2">
            <w:pPr>
              <w:rPr>
                <w:rFonts w:eastAsia="Calibri" w:cs="Arial"/>
                <w:sz w:val="20"/>
                <w:szCs w:val="20"/>
              </w:rPr>
            </w:pPr>
            <w:r w:rsidRPr="00B325F2">
              <w:rPr>
                <w:rFonts w:eastAsia="Calibri" w:cs="Arial"/>
                <w:sz w:val="20"/>
                <w:szCs w:val="20"/>
              </w:rPr>
              <w:t>Other, 2.56</w:t>
            </w:r>
          </w:p>
        </w:tc>
      </w:tr>
      <w:tr w:rsidR="00B325F2" w:rsidRPr="00B325F2" w14:paraId="527B56D4" w14:textId="77777777" w:rsidTr="00D17AB8">
        <w:trPr>
          <w:trHeight w:val="300"/>
        </w:trPr>
        <w:tc>
          <w:tcPr>
            <w:tcW w:w="2605" w:type="dxa"/>
            <w:noWrap/>
            <w:vAlign w:val="center"/>
            <w:hideMark/>
          </w:tcPr>
          <w:p w14:paraId="3545E079" w14:textId="36C03955" w:rsidR="00B325F2" w:rsidRPr="00B325F2" w:rsidRDefault="00B325F2" w:rsidP="00B325F2">
            <w:pPr>
              <w:rPr>
                <w:rFonts w:eastAsia="Calibri" w:cs="Arial"/>
                <w:sz w:val="20"/>
                <w:szCs w:val="20"/>
              </w:rPr>
            </w:pPr>
            <w:r w:rsidRPr="00B325F2">
              <w:rPr>
                <w:rFonts w:eastAsia="Calibri" w:cs="Arial"/>
                <w:sz w:val="20"/>
                <w:szCs w:val="20"/>
              </w:rPr>
              <w:t xml:space="preserve">MacDonald et al. </w:t>
            </w:r>
            <w:r w:rsidRPr="00B325F2">
              <w:rPr>
                <w:rFonts w:eastAsia="Calibri" w:cs="Arial"/>
                <w:sz w:val="20"/>
                <w:szCs w:val="20"/>
              </w:rPr>
              <w:fldChar w:fldCharType="begin"/>
            </w:r>
            <w:r>
              <w:rPr>
                <w:rFonts w:eastAsia="Calibri" w:cs="Arial"/>
                <w:sz w:val="20"/>
                <w:szCs w:val="20"/>
              </w:rPr>
              <w:instrText xml:space="preserve"> ADDIN ZOTERO_ITEM CSL_CITATION {"citationID":"acsbo5o8uq","properties":{"formattedCitation":"[114]","plainCitation":"[114]"},"citationItems":[{"id":4773,"uris":["http://zotero.org/users/1562642/items/JMGM62K5"],"uri":["http://zotero.org/users/1562642/items/JMGM62K5"],"itemData":{"id":4773,"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sidRPr="00B325F2">
              <w:rPr>
                <w:rFonts w:eastAsia="Calibri" w:cs="Arial"/>
                <w:sz w:val="20"/>
                <w:szCs w:val="20"/>
              </w:rPr>
              <w:fldChar w:fldCharType="separate"/>
            </w:r>
            <w:r w:rsidRPr="00B325F2">
              <w:rPr>
                <w:rFonts w:cs="Calibri"/>
                <w:sz w:val="20"/>
              </w:rPr>
              <w:t>[114]</w:t>
            </w:r>
            <w:r w:rsidRPr="00B325F2">
              <w:rPr>
                <w:rFonts w:eastAsia="Calibri" w:cs="Arial"/>
                <w:sz w:val="20"/>
                <w:szCs w:val="20"/>
              </w:rPr>
              <w:fldChar w:fldCharType="end"/>
            </w:r>
          </w:p>
        </w:tc>
        <w:tc>
          <w:tcPr>
            <w:tcW w:w="720" w:type="dxa"/>
            <w:vAlign w:val="center"/>
          </w:tcPr>
          <w:p w14:paraId="54C1640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1A27A48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DE0BC04"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3199DCE4" w14:textId="77777777" w:rsidR="00B325F2" w:rsidRPr="00B325F2" w:rsidRDefault="00B325F2" w:rsidP="00B325F2">
            <w:pPr>
              <w:rPr>
                <w:rFonts w:eastAsia="Calibri" w:cs="Arial"/>
                <w:sz w:val="20"/>
                <w:szCs w:val="20"/>
              </w:rPr>
            </w:pPr>
            <w:r w:rsidRPr="00B325F2">
              <w:rPr>
                <w:rFonts w:eastAsia="Calibri" w:cs="Arial"/>
                <w:sz w:val="20"/>
                <w:szCs w:val="20"/>
              </w:rPr>
              <w:t>White, 77.38</w:t>
            </w:r>
          </w:p>
          <w:p w14:paraId="76BBDEFB" w14:textId="77777777" w:rsidR="00B325F2" w:rsidRPr="00B325F2" w:rsidRDefault="00B325F2" w:rsidP="00B325F2">
            <w:pPr>
              <w:rPr>
                <w:rFonts w:eastAsia="Calibri" w:cs="Arial"/>
                <w:sz w:val="20"/>
                <w:szCs w:val="20"/>
              </w:rPr>
            </w:pPr>
            <w:r w:rsidRPr="00B325F2">
              <w:rPr>
                <w:rFonts w:eastAsia="Calibri" w:cs="Arial"/>
                <w:sz w:val="20"/>
                <w:szCs w:val="20"/>
              </w:rPr>
              <w:t>African-American, 11.9</w:t>
            </w:r>
          </w:p>
          <w:p w14:paraId="20664051" w14:textId="77777777" w:rsidR="00B325F2" w:rsidRPr="00B325F2" w:rsidRDefault="00B325F2" w:rsidP="00B325F2">
            <w:pPr>
              <w:rPr>
                <w:rFonts w:eastAsia="Calibri" w:cs="Arial"/>
                <w:sz w:val="20"/>
                <w:szCs w:val="20"/>
              </w:rPr>
            </w:pPr>
            <w:r w:rsidRPr="00B325F2">
              <w:rPr>
                <w:rFonts w:eastAsia="Calibri" w:cs="Arial"/>
                <w:sz w:val="20"/>
                <w:szCs w:val="20"/>
              </w:rPr>
              <w:t>Hispanic or Latino, 11.9</w:t>
            </w:r>
          </w:p>
          <w:p w14:paraId="0DBE2418" w14:textId="77777777" w:rsidR="00B325F2" w:rsidRPr="00B325F2" w:rsidRDefault="00B325F2" w:rsidP="00B325F2">
            <w:pPr>
              <w:rPr>
                <w:rFonts w:eastAsia="Calibri" w:cs="Arial"/>
                <w:sz w:val="20"/>
                <w:szCs w:val="20"/>
              </w:rPr>
            </w:pPr>
            <w:r w:rsidRPr="00B325F2">
              <w:rPr>
                <w:rFonts w:eastAsia="Calibri" w:cs="Arial"/>
                <w:sz w:val="20"/>
                <w:szCs w:val="20"/>
              </w:rPr>
              <w:t>Asian, 2.38</w:t>
            </w:r>
          </w:p>
        </w:tc>
      </w:tr>
      <w:tr w:rsidR="00B325F2" w:rsidRPr="00B325F2" w14:paraId="30E039D3" w14:textId="77777777" w:rsidTr="00D17AB8">
        <w:trPr>
          <w:trHeight w:val="300"/>
        </w:trPr>
        <w:tc>
          <w:tcPr>
            <w:tcW w:w="2605" w:type="dxa"/>
            <w:noWrap/>
            <w:vAlign w:val="center"/>
            <w:hideMark/>
          </w:tcPr>
          <w:p w14:paraId="60BEE000" w14:textId="241E93F1" w:rsidR="00B325F2" w:rsidRPr="00B325F2" w:rsidRDefault="00B325F2" w:rsidP="00B325F2">
            <w:pPr>
              <w:rPr>
                <w:rFonts w:eastAsia="Calibri" w:cs="Arial"/>
                <w:sz w:val="20"/>
                <w:szCs w:val="20"/>
              </w:rPr>
            </w:pPr>
            <w:r w:rsidRPr="00B325F2">
              <w:rPr>
                <w:rFonts w:eastAsia="Calibri" w:cs="Arial"/>
                <w:sz w:val="20"/>
                <w:szCs w:val="20"/>
              </w:rPr>
              <w:t xml:space="preserve">Maillard-Wermelinger et al. </w:t>
            </w:r>
            <w:r w:rsidRPr="00B325F2">
              <w:rPr>
                <w:rFonts w:eastAsia="Calibri" w:cs="Arial"/>
                <w:sz w:val="20"/>
                <w:szCs w:val="20"/>
              </w:rPr>
              <w:fldChar w:fldCharType="begin"/>
            </w:r>
            <w:r>
              <w:rPr>
                <w:rFonts w:eastAsia="Calibri" w:cs="Arial"/>
                <w:sz w:val="20"/>
                <w:szCs w:val="20"/>
              </w:rPr>
              <w:instrText xml:space="preserve"> ADDIN ZOTERO_ITEM CSL_CITATION {"citationID":"a1csignpmo6","properties":{"formattedCitation":"[115]","plainCitation":"[115]"},"citationItems":[{"id":4776,"uris":["http://zotero.org/users/1562642/items/4NEHED3N"],"uri":["http://zotero.org/users/1562642/items/4NEHED3N"],"itemData":{"id":4776,"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sidRPr="00B325F2">
              <w:rPr>
                <w:rFonts w:eastAsia="Calibri" w:cs="Arial"/>
                <w:sz w:val="20"/>
                <w:szCs w:val="20"/>
              </w:rPr>
              <w:fldChar w:fldCharType="separate"/>
            </w:r>
            <w:r w:rsidRPr="00B325F2">
              <w:rPr>
                <w:rFonts w:cs="Calibri"/>
                <w:sz w:val="20"/>
              </w:rPr>
              <w:t>[115]</w:t>
            </w:r>
            <w:r w:rsidRPr="00B325F2">
              <w:rPr>
                <w:rFonts w:eastAsia="Calibri" w:cs="Arial"/>
                <w:sz w:val="20"/>
                <w:szCs w:val="20"/>
              </w:rPr>
              <w:fldChar w:fldCharType="end"/>
            </w:r>
          </w:p>
        </w:tc>
        <w:tc>
          <w:tcPr>
            <w:tcW w:w="720" w:type="dxa"/>
            <w:vAlign w:val="center"/>
          </w:tcPr>
          <w:p w14:paraId="15A449C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5AB0033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D78CC65" w14:textId="77777777" w:rsidR="00B325F2" w:rsidRPr="00B325F2" w:rsidRDefault="00B325F2" w:rsidP="00B325F2">
            <w:pPr>
              <w:jc w:val="center"/>
              <w:rPr>
                <w:rFonts w:eastAsia="Calibri" w:cs="Arial"/>
                <w:sz w:val="20"/>
                <w:szCs w:val="20"/>
              </w:rPr>
            </w:pPr>
            <w:r w:rsidRPr="00B325F2">
              <w:rPr>
                <w:rFonts w:eastAsia="Calibri" w:cs="Arial"/>
                <w:sz w:val="20"/>
                <w:szCs w:val="20"/>
              </w:rPr>
              <w:t>285</w:t>
            </w:r>
          </w:p>
        </w:tc>
        <w:tc>
          <w:tcPr>
            <w:tcW w:w="3420" w:type="dxa"/>
            <w:noWrap/>
            <w:vAlign w:val="center"/>
            <w:hideMark/>
          </w:tcPr>
          <w:p w14:paraId="0E460FFE" w14:textId="77777777" w:rsidR="00B325F2" w:rsidRPr="00B325F2" w:rsidRDefault="00B325F2" w:rsidP="00B325F2">
            <w:pPr>
              <w:rPr>
                <w:rFonts w:eastAsia="Calibri" w:cs="Arial"/>
                <w:sz w:val="20"/>
                <w:szCs w:val="20"/>
              </w:rPr>
            </w:pPr>
            <w:r w:rsidRPr="00B325F2">
              <w:rPr>
                <w:rFonts w:eastAsia="Calibri" w:cs="Arial"/>
                <w:sz w:val="20"/>
                <w:szCs w:val="20"/>
              </w:rPr>
              <w:t>White (non-Hispanic), 68.77</w:t>
            </w:r>
          </w:p>
        </w:tc>
      </w:tr>
      <w:tr w:rsidR="00B325F2" w:rsidRPr="00B325F2" w14:paraId="4800637A" w14:textId="77777777" w:rsidTr="00D17AB8">
        <w:trPr>
          <w:trHeight w:val="300"/>
        </w:trPr>
        <w:tc>
          <w:tcPr>
            <w:tcW w:w="2605" w:type="dxa"/>
            <w:noWrap/>
            <w:vAlign w:val="center"/>
            <w:hideMark/>
          </w:tcPr>
          <w:p w14:paraId="2517101F" w14:textId="537AE2E7" w:rsidR="00B325F2" w:rsidRPr="00B325F2" w:rsidRDefault="00B325F2" w:rsidP="00B325F2">
            <w:pPr>
              <w:rPr>
                <w:rFonts w:eastAsia="Calibri" w:cs="Arial"/>
                <w:sz w:val="20"/>
                <w:szCs w:val="20"/>
              </w:rPr>
            </w:pPr>
            <w:r w:rsidRPr="00B325F2">
              <w:rPr>
                <w:rFonts w:eastAsia="Calibri" w:cs="Arial"/>
                <w:sz w:val="20"/>
                <w:szCs w:val="20"/>
              </w:rPr>
              <w:t xml:space="preserve">Maruff et al. </w:t>
            </w:r>
            <w:r w:rsidRPr="00B325F2">
              <w:rPr>
                <w:rFonts w:eastAsia="Calibri" w:cs="Arial"/>
                <w:sz w:val="20"/>
                <w:szCs w:val="20"/>
              </w:rPr>
              <w:fldChar w:fldCharType="begin"/>
            </w:r>
            <w:r>
              <w:rPr>
                <w:rFonts w:eastAsia="Calibri" w:cs="Arial"/>
                <w:sz w:val="20"/>
                <w:szCs w:val="20"/>
              </w:rPr>
              <w:instrText xml:space="preserve"> ADDIN ZOTERO_ITEM CSL_CITATION {"citationID":"au744kb1dv","properties":{"formattedCitation":"[116]","plainCitation":"[116]"},"citationItems":[{"id":5138,"uris":["http://zotero.org/users/1562642/items/XSRUGUWJ"],"uri":["http://zotero.org/users/1562642/items/XSRUGUWJ"],"itemData":{"id":5138,"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sidRPr="00B325F2">
              <w:rPr>
                <w:rFonts w:eastAsia="Calibri" w:cs="Arial"/>
                <w:sz w:val="20"/>
                <w:szCs w:val="20"/>
              </w:rPr>
              <w:fldChar w:fldCharType="separate"/>
            </w:r>
            <w:r w:rsidRPr="00B325F2">
              <w:rPr>
                <w:rFonts w:cs="Calibri"/>
                <w:sz w:val="20"/>
              </w:rPr>
              <w:t>[116]</w:t>
            </w:r>
            <w:r w:rsidRPr="00B325F2">
              <w:rPr>
                <w:rFonts w:eastAsia="Calibri" w:cs="Arial"/>
                <w:sz w:val="20"/>
                <w:szCs w:val="20"/>
              </w:rPr>
              <w:fldChar w:fldCharType="end"/>
            </w:r>
          </w:p>
        </w:tc>
        <w:tc>
          <w:tcPr>
            <w:tcW w:w="720" w:type="dxa"/>
            <w:vAlign w:val="center"/>
          </w:tcPr>
          <w:p w14:paraId="00D23F25"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1CCD25AB"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052ABF95" w14:textId="77777777" w:rsidR="00B325F2" w:rsidRPr="00B325F2" w:rsidRDefault="00B325F2" w:rsidP="00B325F2">
            <w:pPr>
              <w:jc w:val="center"/>
              <w:rPr>
                <w:rFonts w:eastAsia="Calibri" w:cs="Arial"/>
                <w:sz w:val="20"/>
                <w:szCs w:val="20"/>
              </w:rPr>
            </w:pPr>
            <w:r w:rsidRPr="00B325F2">
              <w:rPr>
                <w:rFonts w:eastAsia="Calibri" w:cs="Arial"/>
                <w:sz w:val="20"/>
                <w:szCs w:val="20"/>
              </w:rPr>
              <w:t>493</w:t>
            </w:r>
          </w:p>
        </w:tc>
        <w:tc>
          <w:tcPr>
            <w:tcW w:w="3420" w:type="dxa"/>
            <w:noWrap/>
            <w:vAlign w:val="center"/>
            <w:hideMark/>
          </w:tcPr>
          <w:p w14:paraId="5404676B" w14:textId="77777777" w:rsidR="00B325F2" w:rsidRPr="00B325F2" w:rsidRDefault="00B325F2" w:rsidP="00B325F2">
            <w:pPr>
              <w:rPr>
                <w:rFonts w:eastAsia="Calibri" w:cs="Arial"/>
                <w:sz w:val="20"/>
                <w:szCs w:val="20"/>
              </w:rPr>
            </w:pPr>
            <w:r w:rsidRPr="00B325F2">
              <w:rPr>
                <w:rFonts w:eastAsia="Calibri" w:cs="Arial"/>
                <w:sz w:val="20"/>
                <w:szCs w:val="20"/>
              </w:rPr>
              <w:t>Caucasian, 97.97</w:t>
            </w:r>
          </w:p>
        </w:tc>
      </w:tr>
      <w:tr w:rsidR="00B325F2" w:rsidRPr="00B325F2" w14:paraId="61656A95" w14:textId="77777777" w:rsidTr="00D17AB8">
        <w:trPr>
          <w:trHeight w:val="300"/>
        </w:trPr>
        <w:tc>
          <w:tcPr>
            <w:tcW w:w="2605" w:type="dxa"/>
            <w:noWrap/>
            <w:vAlign w:val="center"/>
            <w:hideMark/>
          </w:tcPr>
          <w:p w14:paraId="51F51B2E" w14:textId="71AEBA44" w:rsidR="00B325F2" w:rsidRPr="00B325F2" w:rsidRDefault="00B325F2" w:rsidP="00B325F2">
            <w:pPr>
              <w:rPr>
                <w:rFonts w:eastAsia="Calibri" w:cs="Arial"/>
                <w:sz w:val="20"/>
                <w:szCs w:val="20"/>
              </w:rPr>
            </w:pPr>
            <w:r w:rsidRPr="00B325F2">
              <w:rPr>
                <w:rFonts w:eastAsia="Calibri" w:cs="Arial"/>
                <w:sz w:val="20"/>
                <w:szCs w:val="20"/>
              </w:rPr>
              <w:lastRenderedPageBreak/>
              <w:t xml:space="preserve">Massey et al.  </w:t>
            </w:r>
            <w:r w:rsidRPr="00B325F2">
              <w:rPr>
                <w:rFonts w:eastAsia="Calibri" w:cs="Arial"/>
                <w:sz w:val="20"/>
                <w:szCs w:val="20"/>
              </w:rPr>
              <w:fldChar w:fldCharType="begin"/>
            </w:r>
            <w:r>
              <w:rPr>
                <w:rFonts w:eastAsia="Calibri" w:cs="Arial"/>
                <w:sz w:val="20"/>
                <w:szCs w:val="20"/>
              </w:rPr>
              <w:instrText xml:space="preserve"> ADDIN ZOTERO_ITEM CSL_CITATION {"citationID":"ahh9bfi6j0","properties":{"formattedCitation":"[117]","plainCitation":"[117]"},"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325F2">
              <w:rPr>
                <w:rFonts w:eastAsia="Calibri" w:cs="Arial"/>
                <w:sz w:val="20"/>
                <w:szCs w:val="20"/>
              </w:rPr>
              <w:fldChar w:fldCharType="separate"/>
            </w:r>
            <w:r w:rsidRPr="00B325F2">
              <w:rPr>
                <w:rFonts w:cs="Calibri"/>
                <w:sz w:val="20"/>
              </w:rPr>
              <w:t>[117]</w:t>
            </w:r>
            <w:r w:rsidRPr="00B325F2">
              <w:rPr>
                <w:rFonts w:eastAsia="Calibri" w:cs="Arial"/>
                <w:sz w:val="20"/>
                <w:szCs w:val="20"/>
              </w:rPr>
              <w:fldChar w:fldCharType="end"/>
            </w:r>
          </w:p>
        </w:tc>
        <w:tc>
          <w:tcPr>
            <w:tcW w:w="720" w:type="dxa"/>
            <w:vAlign w:val="center"/>
          </w:tcPr>
          <w:p w14:paraId="4320A81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6DCBE1D"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D7636E0"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3420" w:type="dxa"/>
            <w:noWrap/>
            <w:vAlign w:val="center"/>
            <w:hideMark/>
          </w:tcPr>
          <w:p w14:paraId="6B240F22" w14:textId="77777777" w:rsidR="00B325F2" w:rsidRPr="00B325F2" w:rsidRDefault="00B325F2" w:rsidP="00B325F2">
            <w:pPr>
              <w:rPr>
                <w:rFonts w:eastAsia="Calibri" w:cs="Arial"/>
                <w:sz w:val="20"/>
                <w:szCs w:val="20"/>
              </w:rPr>
            </w:pPr>
            <w:r w:rsidRPr="00B325F2">
              <w:rPr>
                <w:rFonts w:eastAsia="Calibri" w:cs="Arial"/>
                <w:sz w:val="20"/>
                <w:szCs w:val="20"/>
              </w:rPr>
              <w:t>Australian, 64</w:t>
            </w:r>
          </w:p>
        </w:tc>
      </w:tr>
      <w:tr w:rsidR="00B325F2" w:rsidRPr="00B325F2" w14:paraId="15A30810" w14:textId="77777777" w:rsidTr="00D17AB8">
        <w:trPr>
          <w:trHeight w:val="300"/>
        </w:trPr>
        <w:tc>
          <w:tcPr>
            <w:tcW w:w="2605" w:type="dxa"/>
            <w:noWrap/>
            <w:vAlign w:val="center"/>
            <w:hideMark/>
          </w:tcPr>
          <w:p w14:paraId="0AB6D13D" w14:textId="0C0CF066"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2kagpmvll5","properties":{"formattedCitation":"[118]","plainCitation":"[118]"},"citationItems":[{"id":5454,"uris":["http://zotero.org/users/1562642/items/5HXBNU8I"],"uri":["http://zotero.org/users/1562642/items/5HXBNU8I"],"itemData":{"id":5454,"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sidRPr="00B325F2">
              <w:rPr>
                <w:rFonts w:eastAsia="Calibri" w:cs="Arial"/>
                <w:sz w:val="20"/>
                <w:szCs w:val="20"/>
              </w:rPr>
              <w:fldChar w:fldCharType="separate"/>
            </w:r>
            <w:r w:rsidRPr="00B325F2">
              <w:rPr>
                <w:rFonts w:cs="Calibri"/>
                <w:sz w:val="20"/>
              </w:rPr>
              <w:t>[118]</w:t>
            </w:r>
            <w:r w:rsidRPr="00B325F2">
              <w:rPr>
                <w:rFonts w:eastAsia="Calibri" w:cs="Arial"/>
                <w:sz w:val="20"/>
                <w:szCs w:val="20"/>
              </w:rPr>
              <w:fldChar w:fldCharType="end"/>
            </w:r>
          </w:p>
        </w:tc>
        <w:tc>
          <w:tcPr>
            <w:tcW w:w="720" w:type="dxa"/>
            <w:vAlign w:val="center"/>
          </w:tcPr>
          <w:p w14:paraId="2285D559" w14:textId="77777777" w:rsidR="00B325F2" w:rsidRPr="00B325F2" w:rsidRDefault="00B325F2" w:rsidP="00B325F2">
            <w:pPr>
              <w:jc w:val="center"/>
              <w:rPr>
                <w:rFonts w:eastAsia="Calibri" w:cs="Calibri"/>
                <w:color w:val="000000"/>
              </w:rPr>
            </w:pPr>
            <w:r w:rsidRPr="00B325F2">
              <w:rPr>
                <w:rFonts w:eastAsia="Calibri" w:cs="Calibri"/>
                <w:color w:val="000000"/>
              </w:rPr>
              <w:t>1998</w:t>
            </w:r>
          </w:p>
        </w:tc>
        <w:tc>
          <w:tcPr>
            <w:tcW w:w="1350" w:type="dxa"/>
            <w:vAlign w:val="center"/>
          </w:tcPr>
          <w:p w14:paraId="0356760D"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26FB8579"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3420" w:type="dxa"/>
            <w:noWrap/>
            <w:vAlign w:val="center"/>
            <w:hideMark/>
          </w:tcPr>
          <w:p w14:paraId="1A3C4801"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58F09CF3" w14:textId="77777777" w:rsidTr="00D17AB8">
        <w:trPr>
          <w:trHeight w:val="300"/>
        </w:trPr>
        <w:tc>
          <w:tcPr>
            <w:tcW w:w="2605" w:type="dxa"/>
            <w:noWrap/>
            <w:vAlign w:val="center"/>
            <w:hideMark/>
          </w:tcPr>
          <w:p w14:paraId="2A78FC0B" w14:textId="2C9DABE0"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7k5h2u5e3","properties":{"formattedCitation":"[119]","plainCitation":"[119]"},"citationItems":[{"id":5139,"uris":["http://zotero.org/users/1562642/items/QE9KV8W2"],"uri":["http://zotero.org/users/1562642/items/QE9KV8W2"],"itemData":{"id":5139,"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sidRPr="00B325F2">
              <w:rPr>
                <w:rFonts w:eastAsia="Calibri" w:cs="Arial"/>
                <w:sz w:val="20"/>
                <w:szCs w:val="20"/>
              </w:rPr>
              <w:fldChar w:fldCharType="separate"/>
            </w:r>
            <w:r w:rsidRPr="00B325F2">
              <w:rPr>
                <w:rFonts w:cs="Calibri"/>
                <w:sz w:val="20"/>
              </w:rPr>
              <w:t>[119]</w:t>
            </w:r>
            <w:r w:rsidRPr="00B325F2">
              <w:rPr>
                <w:rFonts w:eastAsia="Calibri" w:cs="Arial"/>
                <w:sz w:val="20"/>
                <w:szCs w:val="20"/>
              </w:rPr>
              <w:fldChar w:fldCharType="end"/>
            </w:r>
          </w:p>
        </w:tc>
        <w:tc>
          <w:tcPr>
            <w:tcW w:w="720" w:type="dxa"/>
            <w:vAlign w:val="center"/>
          </w:tcPr>
          <w:p w14:paraId="7E6A0E9B"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350" w:type="dxa"/>
            <w:vAlign w:val="center"/>
          </w:tcPr>
          <w:p w14:paraId="45BF3DA1"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54AC23ED"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6AEB1E27"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6B9D4D9D" w14:textId="77777777" w:rsidTr="00D17AB8">
        <w:trPr>
          <w:trHeight w:val="300"/>
        </w:trPr>
        <w:tc>
          <w:tcPr>
            <w:tcW w:w="2605" w:type="dxa"/>
            <w:noWrap/>
            <w:vAlign w:val="center"/>
            <w:hideMark/>
          </w:tcPr>
          <w:p w14:paraId="21C20DF1" w14:textId="7CE86A24"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11utrc0bj7","properties":{"formattedCitation":"[120]","plainCitation":"[120]"},"citationItems":[{"id":4566,"uris":["http://zotero.org/users/1562642/items/ZGFNW6VA"],"uri":["http://zotero.org/users/1562642/items/ZGFNW6VA"],"itemData":{"id":4566,"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sidRPr="00B325F2">
              <w:rPr>
                <w:rFonts w:eastAsia="Calibri" w:cs="Arial"/>
                <w:sz w:val="20"/>
                <w:szCs w:val="20"/>
              </w:rPr>
              <w:fldChar w:fldCharType="separate"/>
            </w:r>
            <w:r w:rsidRPr="00B325F2">
              <w:rPr>
                <w:rFonts w:cs="Calibri"/>
                <w:sz w:val="20"/>
              </w:rPr>
              <w:t>[120]</w:t>
            </w:r>
            <w:r w:rsidRPr="00B325F2">
              <w:rPr>
                <w:rFonts w:eastAsia="Calibri" w:cs="Arial"/>
                <w:sz w:val="20"/>
                <w:szCs w:val="20"/>
              </w:rPr>
              <w:fldChar w:fldCharType="end"/>
            </w:r>
          </w:p>
        </w:tc>
        <w:tc>
          <w:tcPr>
            <w:tcW w:w="720" w:type="dxa"/>
            <w:vAlign w:val="center"/>
          </w:tcPr>
          <w:p w14:paraId="2C9D8D1A"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333ADAEA"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73ED0CE2"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68143E0C" w14:textId="77777777" w:rsidR="00B325F2" w:rsidRPr="00B325F2" w:rsidRDefault="00B325F2" w:rsidP="00B325F2">
            <w:pPr>
              <w:rPr>
                <w:rFonts w:eastAsia="Calibri" w:cs="Arial"/>
                <w:sz w:val="20"/>
                <w:szCs w:val="20"/>
              </w:rPr>
            </w:pPr>
            <w:r w:rsidRPr="00B325F2">
              <w:rPr>
                <w:rFonts w:eastAsia="Calibri" w:cs="Arial"/>
                <w:sz w:val="20"/>
                <w:szCs w:val="20"/>
              </w:rPr>
              <w:t>Netherlands, 100</w:t>
            </w:r>
          </w:p>
        </w:tc>
      </w:tr>
      <w:tr w:rsidR="00B325F2" w:rsidRPr="00B325F2" w14:paraId="474861E5" w14:textId="77777777" w:rsidTr="00D17AB8">
        <w:trPr>
          <w:trHeight w:val="300"/>
        </w:trPr>
        <w:tc>
          <w:tcPr>
            <w:tcW w:w="2605" w:type="dxa"/>
            <w:noWrap/>
            <w:vAlign w:val="center"/>
            <w:hideMark/>
          </w:tcPr>
          <w:p w14:paraId="0CB77886" w14:textId="25C68ED0" w:rsidR="00B325F2" w:rsidRPr="00B325F2" w:rsidRDefault="00B325F2" w:rsidP="00B325F2">
            <w:pPr>
              <w:rPr>
                <w:rFonts w:eastAsia="Calibri" w:cs="Arial"/>
                <w:sz w:val="20"/>
                <w:szCs w:val="20"/>
              </w:rPr>
            </w:pPr>
            <w:r w:rsidRPr="00B325F2">
              <w:rPr>
                <w:rFonts w:eastAsia="Calibri" w:cs="Arial"/>
                <w:sz w:val="20"/>
                <w:szCs w:val="20"/>
              </w:rPr>
              <w:t xml:space="preserve">Matser et al. </w:t>
            </w:r>
            <w:r w:rsidRPr="00B325F2">
              <w:rPr>
                <w:rFonts w:eastAsia="Calibri" w:cs="Arial"/>
                <w:sz w:val="20"/>
                <w:szCs w:val="20"/>
              </w:rPr>
              <w:fldChar w:fldCharType="begin"/>
            </w:r>
            <w:r>
              <w:rPr>
                <w:rFonts w:eastAsia="Calibri" w:cs="Arial"/>
                <w:sz w:val="20"/>
                <w:szCs w:val="20"/>
              </w:rPr>
              <w:instrText xml:space="preserve"> ADDIN ZOTERO_ITEM CSL_CITATION {"citationID":"a192g4rl5hu","properties":{"formattedCitation":"[121]","plainCitation":"[121]"},"citationItems":[{"id":5486,"uris":["http://zotero.org/users/1562642/items/MFA7CVDV"],"uri":["http://zotero.org/users/1562642/items/MFA7CVDV"],"itemData":{"id":5486,"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sidRPr="00B325F2">
              <w:rPr>
                <w:rFonts w:eastAsia="Calibri" w:cs="Arial"/>
                <w:sz w:val="20"/>
                <w:szCs w:val="20"/>
              </w:rPr>
              <w:fldChar w:fldCharType="separate"/>
            </w:r>
            <w:r w:rsidRPr="00B325F2">
              <w:rPr>
                <w:rFonts w:cs="Calibri"/>
                <w:sz w:val="20"/>
              </w:rPr>
              <w:t>[121]</w:t>
            </w:r>
            <w:r w:rsidRPr="00B325F2">
              <w:rPr>
                <w:rFonts w:eastAsia="Calibri" w:cs="Arial"/>
                <w:sz w:val="20"/>
                <w:szCs w:val="20"/>
              </w:rPr>
              <w:fldChar w:fldCharType="end"/>
            </w:r>
          </w:p>
        </w:tc>
        <w:tc>
          <w:tcPr>
            <w:tcW w:w="720" w:type="dxa"/>
            <w:vAlign w:val="center"/>
          </w:tcPr>
          <w:p w14:paraId="75976326"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350" w:type="dxa"/>
            <w:vAlign w:val="center"/>
          </w:tcPr>
          <w:p w14:paraId="4BC3AB08" w14:textId="77777777" w:rsidR="00B325F2" w:rsidRPr="00B325F2" w:rsidRDefault="00B325F2" w:rsidP="00B325F2">
            <w:pPr>
              <w:jc w:val="center"/>
              <w:rPr>
                <w:rFonts w:eastAsia="Calibri" w:cs="Calibri"/>
                <w:color w:val="000000"/>
              </w:rPr>
            </w:pPr>
            <w:r w:rsidRPr="00B325F2">
              <w:rPr>
                <w:rFonts w:eastAsia="Calibri" w:cs="Calibri"/>
                <w:color w:val="000000"/>
              </w:rPr>
              <w:t>Netherlands</w:t>
            </w:r>
          </w:p>
        </w:tc>
        <w:tc>
          <w:tcPr>
            <w:tcW w:w="1350" w:type="dxa"/>
            <w:noWrap/>
            <w:vAlign w:val="center"/>
            <w:hideMark/>
          </w:tcPr>
          <w:p w14:paraId="2C85200F"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3420" w:type="dxa"/>
            <w:noWrap/>
            <w:vAlign w:val="center"/>
            <w:hideMark/>
          </w:tcPr>
          <w:p w14:paraId="0A2BA43D" w14:textId="77777777" w:rsidR="00B325F2" w:rsidRPr="00B325F2" w:rsidRDefault="00B325F2" w:rsidP="00B325F2">
            <w:pPr>
              <w:rPr>
                <w:rFonts w:eastAsia="Calibri" w:cs="Arial"/>
                <w:sz w:val="20"/>
                <w:szCs w:val="20"/>
              </w:rPr>
            </w:pPr>
            <w:r w:rsidRPr="00B325F2">
              <w:rPr>
                <w:rFonts w:eastAsia="Calibri" w:cs="Arial"/>
                <w:sz w:val="20"/>
                <w:szCs w:val="20"/>
              </w:rPr>
              <w:t>Dutch, 100</w:t>
            </w:r>
          </w:p>
        </w:tc>
      </w:tr>
      <w:tr w:rsidR="00B325F2" w:rsidRPr="00B325F2" w14:paraId="488246F4" w14:textId="77777777" w:rsidTr="00D17AB8">
        <w:trPr>
          <w:trHeight w:val="300"/>
        </w:trPr>
        <w:tc>
          <w:tcPr>
            <w:tcW w:w="2605" w:type="dxa"/>
            <w:noWrap/>
            <w:vAlign w:val="center"/>
            <w:hideMark/>
          </w:tcPr>
          <w:p w14:paraId="3EE06EB3" w14:textId="532CD9D8" w:rsidR="00B325F2" w:rsidRPr="00B325F2" w:rsidRDefault="00B325F2" w:rsidP="00B325F2">
            <w:pPr>
              <w:rPr>
                <w:rFonts w:eastAsia="Calibri" w:cs="Arial"/>
                <w:sz w:val="20"/>
                <w:szCs w:val="20"/>
              </w:rPr>
            </w:pPr>
            <w:r w:rsidRPr="00B325F2">
              <w:rPr>
                <w:rFonts w:eastAsia="Calibri" w:cs="Arial"/>
                <w:sz w:val="20"/>
                <w:szCs w:val="20"/>
              </w:rPr>
              <w:t xml:space="preserve">McAllister et al. </w:t>
            </w:r>
            <w:r w:rsidRPr="00B325F2">
              <w:rPr>
                <w:rFonts w:eastAsia="Calibri" w:cs="Arial"/>
                <w:sz w:val="20"/>
                <w:szCs w:val="20"/>
              </w:rPr>
              <w:fldChar w:fldCharType="begin"/>
            </w:r>
            <w:r>
              <w:rPr>
                <w:rFonts w:eastAsia="Calibri" w:cs="Arial"/>
                <w:sz w:val="20"/>
                <w:szCs w:val="20"/>
              </w:rPr>
              <w:instrText xml:space="preserve"> ADDIN ZOTERO_ITEM CSL_CITATION {"citationID":"a1rnnrhtfr","properties":{"formattedCitation":"[122]","plainCitation":"[122]"},"citationItems":[{"id":5147,"uris":["http://zotero.org/users/1562642/items/SNUPU3CE"],"uri":["http://zotero.org/users/1562642/items/SNUPU3CE"],"itemData":{"id":5147,"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sidRPr="00B325F2">
              <w:rPr>
                <w:rFonts w:eastAsia="Calibri" w:cs="Arial"/>
                <w:sz w:val="20"/>
                <w:szCs w:val="20"/>
              </w:rPr>
              <w:fldChar w:fldCharType="separate"/>
            </w:r>
            <w:r w:rsidRPr="00B325F2">
              <w:rPr>
                <w:rFonts w:cs="Calibri"/>
                <w:sz w:val="20"/>
              </w:rPr>
              <w:t>[122]</w:t>
            </w:r>
            <w:r w:rsidRPr="00B325F2">
              <w:rPr>
                <w:rFonts w:eastAsia="Calibri" w:cs="Arial"/>
                <w:sz w:val="20"/>
                <w:szCs w:val="20"/>
              </w:rPr>
              <w:fldChar w:fldCharType="end"/>
            </w:r>
          </w:p>
        </w:tc>
        <w:tc>
          <w:tcPr>
            <w:tcW w:w="720" w:type="dxa"/>
            <w:vAlign w:val="center"/>
          </w:tcPr>
          <w:p w14:paraId="4303A111"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7D46F36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F565CE"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3420" w:type="dxa"/>
            <w:noWrap/>
            <w:vAlign w:val="center"/>
            <w:hideMark/>
          </w:tcPr>
          <w:p w14:paraId="524F552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50C926AB" w14:textId="77777777" w:rsidTr="00D17AB8">
        <w:trPr>
          <w:trHeight w:val="300"/>
        </w:trPr>
        <w:tc>
          <w:tcPr>
            <w:tcW w:w="2605" w:type="dxa"/>
            <w:noWrap/>
            <w:vAlign w:val="center"/>
            <w:hideMark/>
          </w:tcPr>
          <w:p w14:paraId="48E8E8AA" w14:textId="2D7DDA00" w:rsidR="00B325F2" w:rsidRPr="00B325F2" w:rsidRDefault="00B325F2" w:rsidP="00B325F2">
            <w:pPr>
              <w:rPr>
                <w:rFonts w:eastAsia="Calibri" w:cs="Arial"/>
                <w:sz w:val="20"/>
                <w:szCs w:val="20"/>
              </w:rPr>
            </w:pPr>
            <w:r w:rsidRPr="00B325F2">
              <w:rPr>
                <w:rFonts w:eastAsia="Calibri" w:cs="Arial"/>
                <w:sz w:val="20"/>
                <w:szCs w:val="20"/>
              </w:rPr>
              <w:t xml:space="preserve">McAllister et al. </w:t>
            </w:r>
            <w:r w:rsidRPr="00B325F2">
              <w:rPr>
                <w:rFonts w:eastAsia="Calibri" w:cs="Arial"/>
                <w:sz w:val="20"/>
                <w:szCs w:val="20"/>
              </w:rPr>
              <w:fldChar w:fldCharType="begin"/>
            </w:r>
            <w:r>
              <w:rPr>
                <w:rFonts w:eastAsia="Calibri" w:cs="Arial"/>
                <w:sz w:val="20"/>
                <w:szCs w:val="20"/>
              </w:rPr>
              <w:instrText xml:space="preserve"> ADDIN ZOTERO_ITEM CSL_CITATION {"citationID":"a1livl5t7lf","properties":{"formattedCitation":"[123]","plainCitation":"[123]"},"citationItems":[{"id":4790,"uris":["http://zotero.org/users/1562642/items/AE2PWQ96"],"uri":["http://zotero.org/users/1562642/items/AE2PWQ96"],"itemData":{"id":4790,"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sidRPr="00B325F2">
              <w:rPr>
                <w:rFonts w:eastAsia="Calibri" w:cs="Arial"/>
                <w:sz w:val="20"/>
                <w:szCs w:val="20"/>
              </w:rPr>
              <w:fldChar w:fldCharType="separate"/>
            </w:r>
            <w:r w:rsidRPr="00B325F2">
              <w:rPr>
                <w:rFonts w:cs="Calibri"/>
                <w:sz w:val="20"/>
              </w:rPr>
              <w:t>[123]</w:t>
            </w:r>
            <w:r w:rsidRPr="00B325F2">
              <w:rPr>
                <w:rFonts w:eastAsia="Calibri" w:cs="Arial"/>
                <w:sz w:val="20"/>
                <w:szCs w:val="20"/>
              </w:rPr>
              <w:fldChar w:fldCharType="end"/>
            </w:r>
          </w:p>
        </w:tc>
        <w:tc>
          <w:tcPr>
            <w:tcW w:w="720" w:type="dxa"/>
            <w:vAlign w:val="center"/>
          </w:tcPr>
          <w:p w14:paraId="2A329C6C"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72A7ACD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9E39CD" w14:textId="77777777" w:rsidR="00B325F2" w:rsidRPr="00B325F2" w:rsidRDefault="00B325F2" w:rsidP="00B325F2">
            <w:pPr>
              <w:jc w:val="center"/>
              <w:rPr>
                <w:rFonts w:eastAsia="Calibri" w:cs="Arial"/>
                <w:sz w:val="20"/>
                <w:szCs w:val="20"/>
              </w:rPr>
            </w:pPr>
            <w:r w:rsidRPr="00B325F2">
              <w:rPr>
                <w:rFonts w:eastAsia="Calibri" w:cs="Arial"/>
                <w:sz w:val="20"/>
                <w:szCs w:val="20"/>
              </w:rPr>
              <w:t>113</w:t>
            </w:r>
          </w:p>
        </w:tc>
        <w:tc>
          <w:tcPr>
            <w:tcW w:w="3420" w:type="dxa"/>
            <w:noWrap/>
            <w:vAlign w:val="center"/>
            <w:hideMark/>
          </w:tcPr>
          <w:p w14:paraId="421C3FD2" w14:textId="77777777" w:rsidR="00B325F2" w:rsidRPr="00B325F2" w:rsidRDefault="00B325F2" w:rsidP="00B325F2">
            <w:pPr>
              <w:rPr>
                <w:rFonts w:eastAsia="Calibri" w:cs="Arial"/>
                <w:sz w:val="20"/>
                <w:szCs w:val="20"/>
              </w:rPr>
            </w:pPr>
            <w:r w:rsidRPr="00B325F2">
              <w:rPr>
                <w:rFonts w:eastAsia="Calibri" w:cs="Arial"/>
                <w:sz w:val="20"/>
                <w:szCs w:val="20"/>
              </w:rPr>
              <w:t>Caucasian, 94.69</w:t>
            </w:r>
          </w:p>
        </w:tc>
      </w:tr>
      <w:tr w:rsidR="00B325F2" w:rsidRPr="00B325F2" w14:paraId="5865D04F" w14:textId="77777777" w:rsidTr="00D17AB8">
        <w:trPr>
          <w:trHeight w:val="300"/>
        </w:trPr>
        <w:tc>
          <w:tcPr>
            <w:tcW w:w="2605" w:type="dxa"/>
            <w:noWrap/>
            <w:vAlign w:val="center"/>
            <w:hideMark/>
          </w:tcPr>
          <w:p w14:paraId="4FDD3D9F" w14:textId="29B92C0E" w:rsidR="00B325F2" w:rsidRPr="00B325F2" w:rsidRDefault="00B325F2" w:rsidP="00B325F2">
            <w:pPr>
              <w:rPr>
                <w:rFonts w:eastAsia="Calibri" w:cs="Arial"/>
                <w:sz w:val="20"/>
                <w:szCs w:val="20"/>
              </w:rPr>
            </w:pPr>
            <w:r w:rsidRPr="00B325F2">
              <w:rPr>
                <w:rFonts w:eastAsia="Calibri" w:cs="Arial"/>
                <w:sz w:val="20"/>
                <w:szCs w:val="20"/>
              </w:rPr>
              <w:t xml:space="preserve">McCauley et al. </w:t>
            </w:r>
            <w:r w:rsidRPr="00B325F2">
              <w:rPr>
                <w:rFonts w:eastAsia="Calibri" w:cs="Arial"/>
                <w:sz w:val="20"/>
                <w:szCs w:val="20"/>
              </w:rPr>
              <w:fldChar w:fldCharType="begin"/>
            </w:r>
            <w:r>
              <w:rPr>
                <w:rFonts w:eastAsia="Calibri" w:cs="Arial"/>
                <w:sz w:val="20"/>
                <w:szCs w:val="20"/>
              </w:rPr>
              <w:instrText xml:space="preserve"> ADDIN ZOTERO_ITEM CSL_CITATION {"citationID":"a2aorva4u8r","properties":{"formattedCitation":"[124]","plainCitation":"[124]"},"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325F2">
              <w:rPr>
                <w:rFonts w:eastAsia="Calibri" w:cs="Arial"/>
                <w:sz w:val="20"/>
                <w:szCs w:val="20"/>
              </w:rPr>
              <w:fldChar w:fldCharType="separate"/>
            </w:r>
            <w:r w:rsidRPr="00B325F2">
              <w:rPr>
                <w:rFonts w:cs="Calibri"/>
                <w:sz w:val="20"/>
              </w:rPr>
              <w:t>[124]</w:t>
            </w:r>
            <w:r w:rsidRPr="00B325F2">
              <w:rPr>
                <w:rFonts w:eastAsia="Calibri" w:cs="Arial"/>
                <w:sz w:val="20"/>
                <w:szCs w:val="20"/>
              </w:rPr>
              <w:fldChar w:fldCharType="end"/>
            </w:r>
          </w:p>
        </w:tc>
        <w:tc>
          <w:tcPr>
            <w:tcW w:w="720" w:type="dxa"/>
            <w:vAlign w:val="center"/>
          </w:tcPr>
          <w:p w14:paraId="7591CBE2"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7547961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656977F" w14:textId="77777777" w:rsidR="00B325F2" w:rsidRPr="00B325F2" w:rsidRDefault="00B325F2" w:rsidP="00B325F2">
            <w:pPr>
              <w:jc w:val="center"/>
              <w:rPr>
                <w:rFonts w:eastAsia="Calibri" w:cs="Arial"/>
                <w:sz w:val="20"/>
                <w:szCs w:val="20"/>
              </w:rPr>
            </w:pPr>
            <w:r w:rsidRPr="00B325F2">
              <w:rPr>
                <w:rFonts w:eastAsia="Calibri" w:cs="Arial"/>
                <w:sz w:val="20"/>
                <w:szCs w:val="20"/>
              </w:rPr>
              <w:t>139</w:t>
            </w:r>
          </w:p>
        </w:tc>
        <w:tc>
          <w:tcPr>
            <w:tcW w:w="3420" w:type="dxa"/>
            <w:noWrap/>
            <w:vAlign w:val="center"/>
            <w:hideMark/>
          </w:tcPr>
          <w:p w14:paraId="52FECF8F" w14:textId="77777777" w:rsidR="00B325F2" w:rsidRPr="00B325F2" w:rsidRDefault="00B325F2" w:rsidP="00B325F2">
            <w:pPr>
              <w:rPr>
                <w:rFonts w:eastAsia="Calibri" w:cs="Arial"/>
                <w:sz w:val="20"/>
                <w:szCs w:val="20"/>
              </w:rPr>
            </w:pPr>
            <w:r w:rsidRPr="00B325F2">
              <w:rPr>
                <w:rFonts w:eastAsia="Calibri" w:cs="Arial"/>
                <w:sz w:val="20"/>
                <w:szCs w:val="20"/>
              </w:rPr>
              <w:t>Hispanic, 39.57</w:t>
            </w:r>
          </w:p>
          <w:p w14:paraId="146D746C" w14:textId="77777777" w:rsidR="00B325F2" w:rsidRPr="00B325F2" w:rsidRDefault="00B325F2" w:rsidP="00B325F2">
            <w:pPr>
              <w:rPr>
                <w:rFonts w:eastAsia="Calibri" w:cs="Arial"/>
                <w:sz w:val="20"/>
                <w:szCs w:val="20"/>
              </w:rPr>
            </w:pPr>
            <w:r w:rsidRPr="00B325F2">
              <w:rPr>
                <w:rFonts w:eastAsia="Calibri" w:cs="Arial"/>
                <w:sz w:val="20"/>
                <w:szCs w:val="20"/>
              </w:rPr>
              <w:t>African-American, 38.13</w:t>
            </w:r>
          </w:p>
          <w:p w14:paraId="4618140C" w14:textId="77777777" w:rsidR="00B325F2" w:rsidRPr="00B325F2" w:rsidRDefault="00B325F2" w:rsidP="00B325F2">
            <w:pPr>
              <w:rPr>
                <w:rFonts w:eastAsia="Calibri" w:cs="Arial"/>
                <w:sz w:val="20"/>
                <w:szCs w:val="20"/>
              </w:rPr>
            </w:pPr>
            <w:r w:rsidRPr="00B325F2">
              <w:rPr>
                <w:rFonts w:eastAsia="Calibri" w:cs="Arial"/>
                <w:sz w:val="20"/>
                <w:szCs w:val="20"/>
              </w:rPr>
              <w:t>European American, 19.42</w:t>
            </w:r>
          </w:p>
          <w:p w14:paraId="24C5EEC5" w14:textId="77777777" w:rsidR="00B325F2" w:rsidRPr="00B325F2" w:rsidRDefault="00B325F2" w:rsidP="00B325F2">
            <w:pPr>
              <w:rPr>
                <w:rFonts w:eastAsia="Calibri" w:cs="Arial"/>
                <w:sz w:val="20"/>
                <w:szCs w:val="20"/>
              </w:rPr>
            </w:pPr>
            <w:r w:rsidRPr="00B325F2">
              <w:rPr>
                <w:rFonts w:eastAsia="Calibri" w:cs="Arial"/>
                <w:sz w:val="20"/>
                <w:szCs w:val="20"/>
              </w:rPr>
              <w:t>Other, 2.88</w:t>
            </w:r>
          </w:p>
        </w:tc>
      </w:tr>
      <w:tr w:rsidR="00B325F2" w:rsidRPr="00B325F2" w14:paraId="6AF0AB52" w14:textId="77777777" w:rsidTr="00D17AB8">
        <w:trPr>
          <w:trHeight w:val="300"/>
        </w:trPr>
        <w:tc>
          <w:tcPr>
            <w:tcW w:w="2605" w:type="dxa"/>
            <w:noWrap/>
            <w:vAlign w:val="center"/>
            <w:hideMark/>
          </w:tcPr>
          <w:p w14:paraId="54F5513F" w14:textId="42565D48" w:rsidR="00B325F2" w:rsidRPr="00B325F2" w:rsidRDefault="00B325F2" w:rsidP="00B325F2">
            <w:pPr>
              <w:rPr>
                <w:rFonts w:eastAsia="Calibri" w:cs="Arial"/>
                <w:sz w:val="20"/>
                <w:szCs w:val="20"/>
              </w:rPr>
            </w:pPr>
            <w:r w:rsidRPr="00B325F2">
              <w:rPr>
                <w:rFonts w:eastAsia="Calibri" w:cs="Arial"/>
                <w:sz w:val="20"/>
                <w:szCs w:val="20"/>
              </w:rPr>
              <w:t xml:space="preserve">McCauley et al. </w:t>
            </w:r>
            <w:r w:rsidRPr="00B325F2">
              <w:rPr>
                <w:rFonts w:eastAsia="Calibri" w:cs="Arial"/>
                <w:sz w:val="20"/>
                <w:szCs w:val="20"/>
              </w:rPr>
              <w:fldChar w:fldCharType="begin"/>
            </w:r>
            <w:r>
              <w:rPr>
                <w:rFonts w:eastAsia="Calibri" w:cs="Arial"/>
                <w:sz w:val="20"/>
                <w:szCs w:val="20"/>
              </w:rPr>
              <w:instrText xml:space="preserve"> ADDIN ZOTERO_ITEM CSL_CITATION {"citationID":"a205uk403om","properties":{"formattedCitation":"[125]","plainCitation":"[125]"},"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325F2">
              <w:rPr>
                <w:rFonts w:eastAsia="Calibri" w:cs="Arial"/>
                <w:sz w:val="20"/>
                <w:szCs w:val="20"/>
              </w:rPr>
              <w:fldChar w:fldCharType="separate"/>
            </w:r>
            <w:r w:rsidRPr="00B325F2">
              <w:rPr>
                <w:rFonts w:cs="Calibri"/>
                <w:sz w:val="20"/>
              </w:rPr>
              <w:t>[125]</w:t>
            </w:r>
            <w:r w:rsidRPr="00B325F2">
              <w:rPr>
                <w:rFonts w:eastAsia="Calibri" w:cs="Arial"/>
                <w:sz w:val="20"/>
                <w:szCs w:val="20"/>
              </w:rPr>
              <w:fldChar w:fldCharType="end"/>
            </w:r>
          </w:p>
        </w:tc>
        <w:tc>
          <w:tcPr>
            <w:tcW w:w="720" w:type="dxa"/>
            <w:vAlign w:val="center"/>
          </w:tcPr>
          <w:p w14:paraId="623AC2F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35658D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29B2B84" w14:textId="77777777" w:rsidR="00B325F2" w:rsidRPr="00B325F2" w:rsidRDefault="00B325F2" w:rsidP="00B325F2">
            <w:pPr>
              <w:jc w:val="center"/>
              <w:rPr>
                <w:rFonts w:eastAsia="Calibri" w:cs="Arial"/>
                <w:sz w:val="20"/>
                <w:szCs w:val="20"/>
              </w:rPr>
            </w:pPr>
            <w:r w:rsidRPr="00B325F2">
              <w:rPr>
                <w:rFonts w:eastAsia="Calibri" w:cs="Arial"/>
                <w:sz w:val="20"/>
                <w:szCs w:val="20"/>
              </w:rPr>
              <w:t>178</w:t>
            </w:r>
          </w:p>
        </w:tc>
        <w:tc>
          <w:tcPr>
            <w:tcW w:w="3420" w:type="dxa"/>
            <w:noWrap/>
            <w:vAlign w:val="center"/>
            <w:hideMark/>
          </w:tcPr>
          <w:p w14:paraId="35E120A6" w14:textId="77777777" w:rsidR="00B325F2" w:rsidRPr="00B325F2" w:rsidRDefault="00B325F2" w:rsidP="00B325F2">
            <w:pPr>
              <w:rPr>
                <w:rFonts w:eastAsia="Calibri" w:cs="Arial"/>
                <w:sz w:val="20"/>
                <w:szCs w:val="20"/>
              </w:rPr>
            </w:pPr>
            <w:r w:rsidRPr="00B325F2">
              <w:rPr>
                <w:rFonts w:eastAsia="Calibri" w:cs="Arial"/>
                <w:sz w:val="20"/>
                <w:szCs w:val="20"/>
              </w:rPr>
              <w:t>Non-Hispanic, 62.36</w:t>
            </w:r>
          </w:p>
          <w:p w14:paraId="18AE54E7" w14:textId="77777777" w:rsidR="00B325F2" w:rsidRPr="00B325F2" w:rsidRDefault="00B325F2" w:rsidP="00B325F2">
            <w:pPr>
              <w:rPr>
                <w:rFonts w:eastAsia="Calibri" w:cs="Arial"/>
                <w:sz w:val="20"/>
                <w:szCs w:val="20"/>
              </w:rPr>
            </w:pPr>
            <w:r w:rsidRPr="00B325F2">
              <w:rPr>
                <w:rFonts w:eastAsia="Calibri" w:cs="Arial"/>
                <w:sz w:val="20"/>
                <w:szCs w:val="20"/>
              </w:rPr>
              <w:t>Hispanic, 37.64</w:t>
            </w:r>
          </w:p>
          <w:p w14:paraId="72FBD82A" w14:textId="77777777" w:rsidR="00B325F2" w:rsidRPr="00B325F2" w:rsidRDefault="00B325F2" w:rsidP="00B325F2">
            <w:pPr>
              <w:rPr>
                <w:rFonts w:eastAsia="Calibri" w:cs="Arial"/>
                <w:sz w:val="20"/>
                <w:szCs w:val="20"/>
              </w:rPr>
            </w:pPr>
          </w:p>
          <w:p w14:paraId="42A0B094" w14:textId="77777777" w:rsidR="00B325F2" w:rsidRPr="00B325F2" w:rsidRDefault="00B325F2" w:rsidP="00B325F2">
            <w:pPr>
              <w:rPr>
                <w:rFonts w:eastAsia="Calibri" w:cs="Arial"/>
                <w:sz w:val="20"/>
                <w:szCs w:val="20"/>
              </w:rPr>
            </w:pPr>
            <w:r w:rsidRPr="00B325F2">
              <w:rPr>
                <w:rFonts w:eastAsia="Calibri" w:cs="Arial"/>
                <w:sz w:val="20"/>
                <w:szCs w:val="20"/>
              </w:rPr>
              <w:t>European American, 60.67</w:t>
            </w:r>
          </w:p>
          <w:p w14:paraId="29A2F835" w14:textId="77777777" w:rsidR="00B325F2" w:rsidRPr="00B325F2" w:rsidRDefault="00B325F2" w:rsidP="00B325F2">
            <w:pPr>
              <w:rPr>
                <w:rFonts w:eastAsia="Calibri" w:cs="Arial"/>
                <w:sz w:val="20"/>
                <w:szCs w:val="20"/>
              </w:rPr>
            </w:pPr>
            <w:r w:rsidRPr="00B325F2">
              <w:rPr>
                <w:rFonts w:eastAsia="Calibri" w:cs="Arial"/>
                <w:sz w:val="20"/>
                <w:szCs w:val="20"/>
              </w:rPr>
              <w:t>African-American, 35.39</w:t>
            </w:r>
          </w:p>
          <w:p w14:paraId="6C18C5F2" w14:textId="77777777" w:rsidR="00B325F2" w:rsidRPr="00B325F2" w:rsidRDefault="00B325F2" w:rsidP="00B325F2">
            <w:pPr>
              <w:rPr>
                <w:rFonts w:eastAsia="Calibri" w:cs="Arial"/>
                <w:sz w:val="20"/>
                <w:szCs w:val="20"/>
              </w:rPr>
            </w:pPr>
            <w:r w:rsidRPr="00B325F2">
              <w:rPr>
                <w:rFonts w:eastAsia="Calibri" w:cs="Arial"/>
                <w:sz w:val="20"/>
                <w:szCs w:val="20"/>
              </w:rPr>
              <w:t>Biracial or multiracial, 2.81</w:t>
            </w:r>
          </w:p>
          <w:p w14:paraId="0D6EB3B4" w14:textId="77777777" w:rsidR="00B325F2" w:rsidRPr="00B325F2" w:rsidRDefault="00B325F2" w:rsidP="00B325F2">
            <w:pPr>
              <w:rPr>
                <w:rFonts w:eastAsia="Calibri" w:cs="Arial"/>
                <w:sz w:val="20"/>
                <w:szCs w:val="20"/>
              </w:rPr>
            </w:pPr>
            <w:r w:rsidRPr="00B325F2">
              <w:rPr>
                <w:rFonts w:eastAsia="Calibri" w:cs="Arial"/>
                <w:sz w:val="20"/>
                <w:szCs w:val="20"/>
              </w:rPr>
              <w:t>Asian, 1.12</w:t>
            </w:r>
          </w:p>
        </w:tc>
      </w:tr>
      <w:tr w:rsidR="00B325F2" w:rsidRPr="00B325F2" w14:paraId="7DCE0FC9" w14:textId="77777777" w:rsidTr="00D17AB8">
        <w:trPr>
          <w:trHeight w:val="300"/>
        </w:trPr>
        <w:tc>
          <w:tcPr>
            <w:tcW w:w="2605" w:type="dxa"/>
            <w:noWrap/>
            <w:vAlign w:val="center"/>
            <w:hideMark/>
          </w:tcPr>
          <w:p w14:paraId="2DE96C11" w14:textId="3D344F4B" w:rsidR="00B325F2" w:rsidRPr="00B325F2" w:rsidRDefault="00B325F2" w:rsidP="00B325F2">
            <w:pPr>
              <w:rPr>
                <w:rFonts w:eastAsia="Calibri" w:cs="Arial"/>
                <w:sz w:val="20"/>
                <w:szCs w:val="20"/>
              </w:rPr>
            </w:pPr>
            <w:r w:rsidRPr="00B325F2">
              <w:rPr>
                <w:rFonts w:eastAsia="Calibri" w:cs="Arial"/>
                <w:sz w:val="20"/>
                <w:szCs w:val="20"/>
              </w:rPr>
              <w:t xml:space="preserve">McDonald &amp; Franzen </w:t>
            </w:r>
            <w:r w:rsidRPr="00B325F2">
              <w:rPr>
                <w:rFonts w:eastAsia="Calibri" w:cs="Arial"/>
                <w:sz w:val="20"/>
                <w:szCs w:val="20"/>
              </w:rPr>
              <w:fldChar w:fldCharType="begin"/>
            </w:r>
            <w:r>
              <w:rPr>
                <w:rFonts w:eastAsia="Calibri" w:cs="Arial"/>
                <w:sz w:val="20"/>
                <w:szCs w:val="20"/>
              </w:rPr>
              <w:instrText xml:space="preserve"> ADDIN ZOTERO_ITEM CSL_CITATION {"citationID":"a1jefkjsfvu","properties":{"formattedCitation":"[126]","plainCitation":"[126]"},"citationItems":[{"id":4793,"uris":["http://zotero.org/users/1562642/items/3RFHR668"],"uri":["http://zotero.org/users/1562642/items/3RFHR668"],"itemData":{"id":4793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sidRPr="00B325F2">
              <w:rPr>
                <w:rFonts w:eastAsia="Calibri" w:cs="Arial"/>
                <w:sz w:val="20"/>
                <w:szCs w:val="20"/>
              </w:rPr>
              <w:fldChar w:fldCharType="separate"/>
            </w:r>
            <w:r w:rsidRPr="00B325F2">
              <w:rPr>
                <w:rFonts w:cs="Calibri"/>
                <w:sz w:val="20"/>
              </w:rPr>
              <w:t>[126]</w:t>
            </w:r>
            <w:r w:rsidRPr="00B325F2">
              <w:rPr>
                <w:rFonts w:eastAsia="Calibri" w:cs="Arial"/>
                <w:sz w:val="20"/>
                <w:szCs w:val="20"/>
              </w:rPr>
              <w:fldChar w:fldCharType="end"/>
            </w:r>
          </w:p>
        </w:tc>
        <w:tc>
          <w:tcPr>
            <w:tcW w:w="720" w:type="dxa"/>
            <w:vAlign w:val="center"/>
          </w:tcPr>
          <w:p w14:paraId="6EE384A4"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350" w:type="dxa"/>
            <w:vAlign w:val="center"/>
          </w:tcPr>
          <w:p w14:paraId="296477D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E559107" w14:textId="77777777" w:rsidR="00B325F2" w:rsidRPr="00B325F2" w:rsidRDefault="00B325F2" w:rsidP="00B325F2">
            <w:pPr>
              <w:jc w:val="center"/>
              <w:rPr>
                <w:rFonts w:eastAsia="Calibri" w:cs="Arial"/>
                <w:sz w:val="20"/>
                <w:szCs w:val="20"/>
              </w:rPr>
            </w:pPr>
            <w:r w:rsidRPr="00B325F2">
              <w:rPr>
                <w:rFonts w:eastAsia="Calibri" w:cs="Arial"/>
                <w:sz w:val="20"/>
                <w:szCs w:val="20"/>
              </w:rPr>
              <w:t>75</w:t>
            </w:r>
          </w:p>
        </w:tc>
        <w:tc>
          <w:tcPr>
            <w:tcW w:w="3420" w:type="dxa"/>
            <w:noWrap/>
            <w:vAlign w:val="center"/>
            <w:hideMark/>
          </w:tcPr>
          <w:p w14:paraId="03A975F0" w14:textId="77777777" w:rsidR="00B325F2" w:rsidRPr="00B325F2" w:rsidRDefault="00B325F2" w:rsidP="00B325F2">
            <w:pPr>
              <w:rPr>
                <w:rFonts w:eastAsia="Calibri" w:cs="Arial"/>
                <w:sz w:val="20"/>
                <w:szCs w:val="20"/>
              </w:rPr>
            </w:pPr>
            <w:r w:rsidRPr="00B325F2">
              <w:rPr>
                <w:rFonts w:eastAsia="Calibri" w:cs="Arial"/>
                <w:sz w:val="20"/>
                <w:szCs w:val="20"/>
              </w:rPr>
              <w:t>White, 88</w:t>
            </w:r>
          </w:p>
          <w:p w14:paraId="171E3B1A" w14:textId="77777777" w:rsidR="00B325F2" w:rsidRPr="00B325F2" w:rsidRDefault="00B325F2" w:rsidP="00B325F2">
            <w:pPr>
              <w:rPr>
                <w:rFonts w:eastAsia="Calibri" w:cs="Arial"/>
                <w:sz w:val="20"/>
                <w:szCs w:val="20"/>
              </w:rPr>
            </w:pPr>
            <w:r w:rsidRPr="00B325F2">
              <w:rPr>
                <w:rFonts w:eastAsia="Calibri" w:cs="Arial"/>
                <w:sz w:val="20"/>
                <w:szCs w:val="20"/>
              </w:rPr>
              <w:t>Black, 12</w:t>
            </w:r>
          </w:p>
        </w:tc>
      </w:tr>
      <w:tr w:rsidR="00B325F2" w:rsidRPr="00B325F2" w14:paraId="1FA12520" w14:textId="77777777" w:rsidTr="00D17AB8">
        <w:trPr>
          <w:trHeight w:val="300"/>
        </w:trPr>
        <w:tc>
          <w:tcPr>
            <w:tcW w:w="2605" w:type="dxa"/>
            <w:noWrap/>
            <w:vAlign w:val="center"/>
            <w:hideMark/>
          </w:tcPr>
          <w:p w14:paraId="65408CD3" w14:textId="3F4B8CE5" w:rsidR="00B325F2" w:rsidRPr="00B325F2" w:rsidRDefault="00B325F2" w:rsidP="00B325F2">
            <w:pPr>
              <w:rPr>
                <w:rFonts w:eastAsia="Calibri" w:cs="Arial"/>
                <w:sz w:val="20"/>
                <w:szCs w:val="20"/>
              </w:rPr>
            </w:pPr>
            <w:r w:rsidRPr="00B325F2">
              <w:rPr>
                <w:rFonts w:eastAsia="Calibri" w:cs="Arial"/>
                <w:sz w:val="20"/>
                <w:szCs w:val="20"/>
              </w:rPr>
              <w:t xml:space="preserve">McGlinchey et al. </w:t>
            </w:r>
            <w:r w:rsidRPr="00B325F2">
              <w:rPr>
                <w:rFonts w:eastAsia="Calibri" w:cs="Arial"/>
                <w:sz w:val="20"/>
                <w:szCs w:val="20"/>
              </w:rPr>
              <w:fldChar w:fldCharType="begin"/>
            </w:r>
            <w:r>
              <w:rPr>
                <w:rFonts w:eastAsia="Calibri" w:cs="Arial"/>
                <w:sz w:val="20"/>
                <w:szCs w:val="20"/>
              </w:rPr>
              <w:instrText xml:space="preserve"> ADDIN ZOTERO_ITEM CSL_CITATION {"citationID":"aqrbpt5ete","properties":{"formattedCitation":"[127]","plainCitation":"[127]"},"citationItems":[{"id":4466,"uris":["http://zotero.org/users/1562642/items/AMUKKE5Z"],"uri":["http://zotero.org/users/1562642/items/AMUKKE5Z"],"itemData":{"id":4466,"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sidRPr="00B325F2">
              <w:rPr>
                <w:rFonts w:eastAsia="Calibri" w:cs="Arial"/>
                <w:sz w:val="20"/>
                <w:szCs w:val="20"/>
              </w:rPr>
              <w:fldChar w:fldCharType="separate"/>
            </w:r>
            <w:r w:rsidRPr="00B325F2">
              <w:rPr>
                <w:rFonts w:cs="Calibri"/>
                <w:sz w:val="20"/>
              </w:rPr>
              <w:t>[127]</w:t>
            </w:r>
            <w:r w:rsidRPr="00B325F2">
              <w:rPr>
                <w:rFonts w:eastAsia="Calibri" w:cs="Arial"/>
                <w:sz w:val="20"/>
                <w:szCs w:val="20"/>
              </w:rPr>
              <w:fldChar w:fldCharType="end"/>
            </w:r>
          </w:p>
        </w:tc>
        <w:tc>
          <w:tcPr>
            <w:tcW w:w="720" w:type="dxa"/>
            <w:vAlign w:val="center"/>
          </w:tcPr>
          <w:p w14:paraId="78676FC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33788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777A27" w14:textId="77777777" w:rsidR="00B325F2" w:rsidRPr="00B325F2" w:rsidRDefault="00B325F2" w:rsidP="00B325F2">
            <w:pPr>
              <w:jc w:val="center"/>
              <w:rPr>
                <w:rFonts w:eastAsia="Calibri" w:cs="Arial"/>
                <w:sz w:val="20"/>
                <w:szCs w:val="20"/>
              </w:rPr>
            </w:pPr>
            <w:r w:rsidRPr="00B325F2">
              <w:rPr>
                <w:rFonts w:eastAsia="Calibri" w:cs="Arial"/>
                <w:sz w:val="20"/>
                <w:szCs w:val="20"/>
              </w:rPr>
              <w:t>88</w:t>
            </w:r>
          </w:p>
        </w:tc>
        <w:tc>
          <w:tcPr>
            <w:tcW w:w="3420" w:type="dxa"/>
            <w:noWrap/>
            <w:vAlign w:val="center"/>
            <w:hideMark/>
          </w:tcPr>
          <w:p w14:paraId="26961B9C" w14:textId="77777777" w:rsidR="00B325F2" w:rsidRPr="00B325F2" w:rsidRDefault="00B325F2" w:rsidP="00B325F2">
            <w:pPr>
              <w:rPr>
                <w:rFonts w:eastAsia="Calibri" w:cs="Arial"/>
                <w:sz w:val="20"/>
                <w:szCs w:val="20"/>
              </w:rPr>
            </w:pPr>
            <w:r w:rsidRPr="00B325F2">
              <w:rPr>
                <w:rFonts w:eastAsia="Calibri" w:cs="Arial"/>
                <w:sz w:val="20"/>
                <w:szCs w:val="20"/>
              </w:rPr>
              <w:t>White, 81.82</w:t>
            </w:r>
          </w:p>
          <w:p w14:paraId="67AE09CF" w14:textId="77777777" w:rsidR="00B325F2" w:rsidRPr="00B325F2" w:rsidRDefault="00B325F2" w:rsidP="00B325F2">
            <w:pPr>
              <w:rPr>
                <w:rFonts w:eastAsia="Calibri" w:cs="Arial"/>
                <w:sz w:val="20"/>
                <w:szCs w:val="20"/>
              </w:rPr>
            </w:pPr>
            <w:r w:rsidRPr="00B325F2">
              <w:rPr>
                <w:rFonts w:eastAsia="Calibri" w:cs="Arial"/>
                <w:sz w:val="20"/>
                <w:szCs w:val="20"/>
              </w:rPr>
              <w:t>Hispanic or Latino, 10.23</w:t>
            </w:r>
          </w:p>
          <w:p w14:paraId="1ABB37BF"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4.54</w:t>
            </w:r>
          </w:p>
          <w:p w14:paraId="1B56634B" w14:textId="77777777" w:rsidR="00B325F2" w:rsidRPr="00B325F2" w:rsidRDefault="00B325F2" w:rsidP="00B325F2">
            <w:pPr>
              <w:rPr>
                <w:rFonts w:eastAsia="Calibri" w:cs="Arial"/>
                <w:sz w:val="20"/>
                <w:szCs w:val="20"/>
              </w:rPr>
            </w:pPr>
            <w:r w:rsidRPr="00B325F2">
              <w:rPr>
                <w:rFonts w:eastAsia="Calibri" w:cs="Arial"/>
                <w:sz w:val="20"/>
                <w:szCs w:val="20"/>
              </w:rPr>
              <w:t>American Indian, 1.14</w:t>
            </w:r>
          </w:p>
          <w:p w14:paraId="5C2C03F8" w14:textId="77777777" w:rsidR="00B325F2" w:rsidRPr="00B325F2" w:rsidRDefault="00B325F2" w:rsidP="00B325F2">
            <w:pPr>
              <w:rPr>
                <w:rFonts w:eastAsia="Calibri" w:cs="Arial"/>
                <w:sz w:val="20"/>
                <w:szCs w:val="20"/>
              </w:rPr>
            </w:pPr>
            <w:r w:rsidRPr="00B325F2">
              <w:rPr>
                <w:rFonts w:eastAsia="Calibri" w:cs="Arial"/>
                <w:sz w:val="20"/>
                <w:szCs w:val="20"/>
              </w:rPr>
              <w:t>Asian, 1.14</w:t>
            </w:r>
          </w:p>
        </w:tc>
      </w:tr>
      <w:tr w:rsidR="00B325F2" w:rsidRPr="00B325F2" w14:paraId="03D3C185" w14:textId="77777777" w:rsidTr="00D17AB8">
        <w:trPr>
          <w:trHeight w:val="300"/>
        </w:trPr>
        <w:tc>
          <w:tcPr>
            <w:tcW w:w="2605" w:type="dxa"/>
            <w:noWrap/>
            <w:vAlign w:val="center"/>
            <w:hideMark/>
          </w:tcPr>
          <w:p w14:paraId="041A02E9" w14:textId="3A11E81D" w:rsidR="00B325F2" w:rsidRPr="00B325F2" w:rsidRDefault="00B325F2" w:rsidP="00B325F2">
            <w:pPr>
              <w:rPr>
                <w:rFonts w:eastAsia="Calibri" w:cs="Arial"/>
                <w:sz w:val="20"/>
                <w:szCs w:val="20"/>
              </w:rPr>
            </w:pPr>
            <w:r w:rsidRPr="00B325F2">
              <w:rPr>
                <w:rFonts w:eastAsia="Calibri" w:cs="Arial"/>
                <w:sz w:val="20"/>
                <w:szCs w:val="20"/>
              </w:rPr>
              <w:t xml:space="preserve">Merritt &amp; Arnett </w:t>
            </w:r>
            <w:r w:rsidRPr="00B325F2">
              <w:rPr>
                <w:rFonts w:eastAsia="Calibri" w:cs="Arial"/>
                <w:sz w:val="20"/>
                <w:szCs w:val="20"/>
              </w:rPr>
              <w:fldChar w:fldCharType="begin"/>
            </w:r>
            <w:r>
              <w:rPr>
                <w:rFonts w:eastAsia="Calibri" w:cs="Arial"/>
                <w:sz w:val="20"/>
                <w:szCs w:val="20"/>
              </w:rPr>
              <w:instrText xml:space="preserve"> ADDIN ZOTERO_ITEM CSL_CITATION {"citationID":"anabnt9vfq","properties":{"formattedCitation":"[128]","plainCitation":"[128]"},"citationItems":[{"id":4801,"uris":["http://zotero.org/users/1562642/items/T6MMXZ53"],"uri":["http://zotero.org/users/1562642/items/T6MMXZ53"],"itemData":{"id":4801,"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sidRPr="00B325F2">
              <w:rPr>
                <w:rFonts w:eastAsia="Calibri" w:cs="Arial"/>
                <w:sz w:val="20"/>
                <w:szCs w:val="20"/>
              </w:rPr>
              <w:fldChar w:fldCharType="separate"/>
            </w:r>
            <w:r w:rsidRPr="00B325F2">
              <w:rPr>
                <w:rFonts w:cs="Calibri"/>
                <w:sz w:val="20"/>
              </w:rPr>
              <w:t>[128]</w:t>
            </w:r>
            <w:r w:rsidRPr="00B325F2">
              <w:rPr>
                <w:rFonts w:eastAsia="Calibri" w:cs="Arial"/>
                <w:sz w:val="20"/>
                <w:szCs w:val="20"/>
              </w:rPr>
              <w:fldChar w:fldCharType="end"/>
            </w:r>
          </w:p>
        </w:tc>
        <w:tc>
          <w:tcPr>
            <w:tcW w:w="720" w:type="dxa"/>
            <w:vAlign w:val="center"/>
          </w:tcPr>
          <w:p w14:paraId="74EE66A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78E515D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783DF02" w14:textId="77777777" w:rsidR="00B325F2" w:rsidRPr="00B325F2" w:rsidRDefault="00B325F2" w:rsidP="00B325F2">
            <w:pPr>
              <w:jc w:val="center"/>
              <w:rPr>
                <w:rFonts w:eastAsia="Calibri" w:cs="Arial"/>
                <w:sz w:val="20"/>
                <w:szCs w:val="20"/>
              </w:rPr>
            </w:pPr>
            <w:r w:rsidRPr="00B325F2">
              <w:rPr>
                <w:rFonts w:eastAsia="Calibri" w:cs="Arial"/>
                <w:sz w:val="20"/>
                <w:szCs w:val="20"/>
              </w:rPr>
              <w:t>757</w:t>
            </w:r>
          </w:p>
        </w:tc>
        <w:tc>
          <w:tcPr>
            <w:tcW w:w="3420" w:type="dxa"/>
            <w:noWrap/>
            <w:vAlign w:val="center"/>
            <w:hideMark/>
          </w:tcPr>
          <w:p w14:paraId="690EF39D" w14:textId="77777777" w:rsidR="00B325F2" w:rsidRPr="00B325F2" w:rsidRDefault="00B325F2" w:rsidP="00B325F2">
            <w:pPr>
              <w:rPr>
                <w:rFonts w:eastAsia="Calibri" w:cs="Arial"/>
                <w:sz w:val="20"/>
                <w:szCs w:val="20"/>
              </w:rPr>
            </w:pPr>
            <w:r w:rsidRPr="00B325F2">
              <w:rPr>
                <w:rFonts w:eastAsia="Calibri" w:cs="Arial"/>
                <w:sz w:val="20"/>
                <w:szCs w:val="20"/>
              </w:rPr>
              <w:t>Caucasian, 73.18</w:t>
            </w:r>
          </w:p>
          <w:p w14:paraId="7DA4CE75" w14:textId="77777777" w:rsidR="00B325F2" w:rsidRPr="00B325F2" w:rsidRDefault="00B325F2" w:rsidP="00B325F2">
            <w:pPr>
              <w:rPr>
                <w:rFonts w:eastAsia="Calibri" w:cs="Arial"/>
                <w:sz w:val="20"/>
                <w:szCs w:val="20"/>
              </w:rPr>
            </w:pPr>
            <w:r w:rsidRPr="00B325F2">
              <w:rPr>
                <w:rFonts w:eastAsia="Calibri" w:cs="Arial"/>
                <w:sz w:val="20"/>
                <w:szCs w:val="20"/>
              </w:rPr>
              <w:t>African-American, 20.48</w:t>
            </w:r>
          </w:p>
          <w:p w14:paraId="36916B72" w14:textId="77777777" w:rsidR="00B325F2" w:rsidRPr="00B325F2" w:rsidRDefault="00B325F2" w:rsidP="00B325F2">
            <w:pPr>
              <w:rPr>
                <w:rFonts w:eastAsia="Calibri" w:cs="Arial"/>
                <w:sz w:val="20"/>
                <w:szCs w:val="20"/>
              </w:rPr>
            </w:pPr>
            <w:r w:rsidRPr="00B325F2">
              <w:rPr>
                <w:rFonts w:eastAsia="Calibri" w:cs="Arial"/>
                <w:sz w:val="20"/>
                <w:szCs w:val="20"/>
              </w:rPr>
              <w:t>Other, 6.34</w:t>
            </w:r>
          </w:p>
        </w:tc>
      </w:tr>
      <w:tr w:rsidR="00B325F2" w:rsidRPr="00B325F2" w14:paraId="3718659C" w14:textId="77777777" w:rsidTr="00D17AB8">
        <w:trPr>
          <w:trHeight w:val="300"/>
        </w:trPr>
        <w:tc>
          <w:tcPr>
            <w:tcW w:w="2605" w:type="dxa"/>
            <w:noWrap/>
            <w:vAlign w:val="center"/>
            <w:hideMark/>
          </w:tcPr>
          <w:p w14:paraId="6DB3BB45" w14:textId="2EAEF2CB" w:rsidR="00B325F2" w:rsidRPr="00B325F2" w:rsidRDefault="00B325F2" w:rsidP="00B325F2">
            <w:pPr>
              <w:rPr>
                <w:rFonts w:eastAsia="Calibri" w:cs="Arial"/>
                <w:sz w:val="20"/>
                <w:szCs w:val="20"/>
              </w:rPr>
            </w:pPr>
            <w:r w:rsidRPr="00B325F2">
              <w:rPr>
                <w:rFonts w:eastAsia="Calibri" w:cs="Arial"/>
                <w:sz w:val="20"/>
                <w:szCs w:val="20"/>
              </w:rPr>
              <w:t xml:space="preserve">Meyer &amp; Arnett </w:t>
            </w:r>
            <w:r w:rsidRPr="00B325F2">
              <w:rPr>
                <w:rFonts w:eastAsia="Calibri" w:cs="Arial"/>
                <w:sz w:val="20"/>
                <w:szCs w:val="20"/>
              </w:rPr>
              <w:fldChar w:fldCharType="begin"/>
            </w:r>
            <w:r>
              <w:rPr>
                <w:rFonts w:eastAsia="Calibri" w:cs="Arial"/>
                <w:sz w:val="20"/>
                <w:szCs w:val="20"/>
              </w:rPr>
              <w:instrText xml:space="preserve"> ADDIN ZOTERO_ITEM CSL_CITATION {"citationID":"atphac6osh","properties":{"formattedCitation":"[129]","plainCitation":"[129]"},"citationItems":[{"id":1931,"uris":["http://zotero.org/users/1562642/items/IPVBKSA8"],"uri":["http://zotero.org/users/1562642/items/IPVBKSA8"],"itemData":{"id":1931,"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sidRPr="00B325F2">
              <w:rPr>
                <w:rFonts w:eastAsia="Calibri" w:cs="Arial"/>
                <w:sz w:val="20"/>
                <w:szCs w:val="20"/>
              </w:rPr>
              <w:fldChar w:fldCharType="separate"/>
            </w:r>
            <w:r w:rsidRPr="00B325F2">
              <w:rPr>
                <w:rFonts w:cs="Calibri"/>
                <w:sz w:val="20"/>
              </w:rPr>
              <w:t>[129]</w:t>
            </w:r>
            <w:r w:rsidRPr="00B325F2">
              <w:rPr>
                <w:rFonts w:eastAsia="Calibri" w:cs="Arial"/>
                <w:sz w:val="20"/>
                <w:szCs w:val="20"/>
              </w:rPr>
              <w:fldChar w:fldCharType="end"/>
            </w:r>
          </w:p>
        </w:tc>
        <w:tc>
          <w:tcPr>
            <w:tcW w:w="720" w:type="dxa"/>
            <w:vAlign w:val="center"/>
          </w:tcPr>
          <w:p w14:paraId="2324298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3D58C87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20FB3E9" w14:textId="77777777" w:rsidR="00B325F2" w:rsidRPr="00B325F2" w:rsidRDefault="00B325F2" w:rsidP="00B325F2">
            <w:pPr>
              <w:jc w:val="center"/>
              <w:rPr>
                <w:rFonts w:eastAsia="Calibri" w:cs="Arial"/>
                <w:sz w:val="20"/>
                <w:szCs w:val="20"/>
              </w:rPr>
            </w:pPr>
            <w:r w:rsidRPr="00B325F2">
              <w:rPr>
                <w:rFonts w:eastAsia="Calibri" w:cs="Arial"/>
                <w:sz w:val="20"/>
                <w:szCs w:val="20"/>
              </w:rPr>
              <w:t>462</w:t>
            </w:r>
          </w:p>
        </w:tc>
        <w:tc>
          <w:tcPr>
            <w:tcW w:w="3420" w:type="dxa"/>
            <w:noWrap/>
            <w:vAlign w:val="center"/>
            <w:hideMark/>
          </w:tcPr>
          <w:p w14:paraId="7F759EF9"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p w14:paraId="5E60B289" w14:textId="77777777" w:rsidR="00B325F2" w:rsidRPr="00B325F2" w:rsidRDefault="00B325F2" w:rsidP="00B325F2">
            <w:pPr>
              <w:rPr>
                <w:rFonts w:eastAsia="Calibri" w:cs="Arial"/>
                <w:sz w:val="20"/>
                <w:szCs w:val="20"/>
              </w:rPr>
            </w:pPr>
            <w:r w:rsidRPr="00B325F2">
              <w:rPr>
                <w:rFonts w:eastAsia="Calibri" w:cs="Arial"/>
                <w:sz w:val="20"/>
                <w:szCs w:val="20"/>
              </w:rPr>
              <w:t>African-American, 20.13</w:t>
            </w:r>
          </w:p>
          <w:p w14:paraId="3EAE2A2E" w14:textId="77777777" w:rsidR="00B325F2" w:rsidRPr="00B325F2" w:rsidRDefault="00B325F2" w:rsidP="00B325F2">
            <w:pPr>
              <w:rPr>
                <w:rFonts w:eastAsia="Calibri" w:cs="Arial"/>
                <w:sz w:val="20"/>
                <w:szCs w:val="20"/>
              </w:rPr>
            </w:pPr>
            <w:r w:rsidRPr="00B325F2">
              <w:rPr>
                <w:rFonts w:eastAsia="Calibri" w:cs="Arial"/>
                <w:sz w:val="20"/>
                <w:szCs w:val="20"/>
              </w:rPr>
              <w:t>Biracial or multiracial, 3.25</w:t>
            </w:r>
          </w:p>
          <w:p w14:paraId="3A94FC94" w14:textId="77777777" w:rsidR="00B325F2" w:rsidRPr="00B325F2" w:rsidRDefault="00B325F2" w:rsidP="00B325F2">
            <w:pPr>
              <w:rPr>
                <w:rFonts w:eastAsia="Calibri" w:cs="Arial"/>
                <w:sz w:val="20"/>
                <w:szCs w:val="20"/>
              </w:rPr>
            </w:pPr>
            <w:r w:rsidRPr="00B325F2">
              <w:rPr>
                <w:rFonts w:eastAsia="Calibri" w:cs="Arial"/>
                <w:sz w:val="20"/>
                <w:szCs w:val="20"/>
              </w:rPr>
              <w:t>Hispanic American, 1.73</w:t>
            </w:r>
          </w:p>
          <w:p w14:paraId="00AA99C1" w14:textId="77777777" w:rsidR="00B325F2" w:rsidRPr="00B325F2" w:rsidRDefault="00B325F2" w:rsidP="00B325F2">
            <w:pPr>
              <w:rPr>
                <w:rFonts w:eastAsia="Calibri" w:cs="Arial"/>
                <w:sz w:val="20"/>
                <w:szCs w:val="20"/>
              </w:rPr>
            </w:pPr>
            <w:r w:rsidRPr="00B325F2">
              <w:rPr>
                <w:rFonts w:eastAsia="Calibri" w:cs="Arial"/>
                <w:sz w:val="20"/>
                <w:szCs w:val="20"/>
              </w:rPr>
              <w:t>Asian American, 1.51</w:t>
            </w:r>
          </w:p>
          <w:p w14:paraId="2BD92861" w14:textId="77777777" w:rsidR="00B325F2" w:rsidRPr="00B325F2" w:rsidRDefault="00B325F2" w:rsidP="00B325F2">
            <w:pPr>
              <w:rPr>
                <w:rFonts w:eastAsia="Calibri" w:cs="Arial"/>
                <w:sz w:val="20"/>
                <w:szCs w:val="20"/>
              </w:rPr>
            </w:pPr>
            <w:r w:rsidRPr="00B325F2">
              <w:rPr>
                <w:rFonts w:eastAsia="Calibri" w:cs="Arial"/>
                <w:sz w:val="20"/>
                <w:szCs w:val="20"/>
              </w:rPr>
              <w:t>Other, 1.08</w:t>
            </w:r>
          </w:p>
          <w:p w14:paraId="44EECB9C" w14:textId="77777777" w:rsidR="00B325F2" w:rsidRPr="00B325F2" w:rsidRDefault="00B325F2" w:rsidP="00B325F2">
            <w:pPr>
              <w:rPr>
                <w:rFonts w:eastAsia="Calibri" w:cs="Arial"/>
                <w:sz w:val="20"/>
                <w:szCs w:val="20"/>
              </w:rPr>
            </w:pPr>
            <w:r w:rsidRPr="00B325F2">
              <w:rPr>
                <w:rFonts w:eastAsia="Calibri" w:cs="Arial"/>
                <w:sz w:val="20"/>
                <w:szCs w:val="20"/>
              </w:rPr>
              <w:t>Latin American, 0.43</w:t>
            </w:r>
          </w:p>
          <w:p w14:paraId="1805F1C2" w14:textId="77777777" w:rsidR="00B325F2" w:rsidRPr="00B325F2" w:rsidRDefault="00B325F2" w:rsidP="00B325F2">
            <w:pPr>
              <w:rPr>
                <w:rFonts w:eastAsia="Calibri" w:cs="Arial"/>
                <w:sz w:val="20"/>
                <w:szCs w:val="20"/>
              </w:rPr>
            </w:pPr>
            <w:r w:rsidRPr="00B325F2">
              <w:rPr>
                <w:rFonts w:eastAsia="Calibri" w:cs="Arial"/>
                <w:sz w:val="20"/>
                <w:szCs w:val="20"/>
              </w:rPr>
              <w:t>Multiracial, 0.43</w:t>
            </w:r>
          </w:p>
        </w:tc>
      </w:tr>
      <w:tr w:rsidR="00B325F2" w:rsidRPr="00B325F2" w14:paraId="518F9257" w14:textId="77777777" w:rsidTr="00D17AB8">
        <w:trPr>
          <w:trHeight w:val="300"/>
        </w:trPr>
        <w:tc>
          <w:tcPr>
            <w:tcW w:w="2605" w:type="dxa"/>
            <w:noWrap/>
            <w:vAlign w:val="center"/>
            <w:hideMark/>
          </w:tcPr>
          <w:p w14:paraId="3DFEEC1C" w14:textId="28B604FB" w:rsidR="00B325F2" w:rsidRPr="00B325F2" w:rsidRDefault="00B325F2" w:rsidP="00B325F2">
            <w:pPr>
              <w:rPr>
                <w:rFonts w:eastAsia="Calibri" w:cs="Arial"/>
                <w:sz w:val="20"/>
                <w:szCs w:val="20"/>
              </w:rPr>
            </w:pPr>
            <w:r w:rsidRPr="00B325F2">
              <w:rPr>
                <w:rFonts w:eastAsia="Calibri" w:cs="Arial"/>
                <w:sz w:val="20"/>
                <w:szCs w:val="20"/>
              </w:rPr>
              <w:t xml:space="preserve">Meyers &amp; Rohling </w:t>
            </w:r>
            <w:r w:rsidRPr="00B325F2">
              <w:rPr>
                <w:rFonts w:eastAsia="Calibri" w:cs="Arial"/>
                <w:sz w:val="20"/>
                <w:szCs w:val="20"/>
              </w:rPr>
              <w:fldChar w:fldCharType="begin"/>
            </w:r>
            <w:r>
              <w:rPr>
                <w:rFonts w:eastAsia="Calibri" w:cs="Arial"/>
                <w:sz w:val="20"/>
                <w:szCs w:val="20"/>
              </w:rPr>
              <w:instrText xml:space="preserve"> ADDIN ZOTERO_ITEM CSL_CITATION {"citationID":"ah5oo2biqn","properties":{"formattedCitation":"[130]","plainCitation":"[130]"},"citationItems":[{"id":4808,"uris":["http://zotero.org/users/1562642/items/HQK272ZP"],"uri":["http://zotero.org/users/1562642/items/HQK272ZP"],"itemData":{"id":4808,"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sidRPr="00B325F2">
              <w:rPr>
                <w:rFonts w:eastAsia="Calibri" w:cs="Arial"/>
                <w:sz w:val="20"/>
                <w:szCs w:val="20"/>
              </w:rPr>
              <w:fldChar w:fldCharType="separate"/>
            </w:r>
            <w:r w:rsidRPr="00B325F2">
              <w:rPr>
                <w:rFonts w:cs="Calibri"/>
                <w:sz w:val="20"/>
              </w:rPr>
              <w:t>[130]</w:t>
            </w:r>
            <w:r w:rsidRPr="00B325F2">
              <w:rPr>
                <w:rFonts w:eastAsia="Calibri" w:cs="Arial"/>
                <w:sz w:val="20"/>
                <w:szCs w:val="20"/>
              </w:rPr>
              <w:fldChar w:fldCharType="end"/>
            </w:r>
          </w:p>
        </w:tc>
        <w:tc>
          <w:tcPr>
            <w:tcW w:w="720" w:type="dxa"/>
            <w:vAlign w:val="center"/>
          </w:tcPr>
          <w:p w14:paraId="77B4D139"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350" w:type="dxa"/>
            <w:vAlign w:val="center"/>
          </w:tcPr>
          <w:p w14:paraId="6ECB7CD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F81AEDC" w14:textId="77777777" w:rsidR="00B325F2" w:rsidRPr="00B325F2" w:rsidRDefault="00B325F2" w:rsidP="00B325F2">
            <w:pPr>
              <w:jc w:val="center"/>
              <w:rPr>
                <w:rFonts w:eastAsia="Calibri" w:cs="Arial"/>
                <w:sz w:val="20"/>
                <w:szCs w:val="20"/>
              </w:rPr>
            </w:pPr>
            <w:r w:rsidRPr="00B325F2">
              <w:rPr>
                <w:rFonts w:eastAsia="Calibri" w:cs="Arial"/>
                <w:sz w:val="20"/>
                <w:szCs w:val="20"/>
              </w:rPr>
              <w:t>160</w:t>
            </w:r>
          </w:p>
        </w:tc>
        <w:tc>
          <w:tcPr>
            <w:tcW w:w="3420" w:type="dxa"/>
            <w:noWrap/>
            <w:vAlign w:val="center"/>
            <w:hideMark/>
          </w:tcPr>
          <w:p w14:paraId="7D1DE48B" w14:textId="77777777" w:rsidR="00B325F2" w:rsidRPr="00B325F2" w:rsidRDefault="00B325F2" w:rsidP="00B325F2">
            <w:pPr>
              <w:rPr>
                <w:rFonts w:eastAsia="Calibri" w:cs="Arial"/>
                <w:sz w:val="20"/>
                <w:szCs w:val="20"/>
              </w:rPr>
            </w:pPr>
            <w:r w:rsidRPr="00B325F2">
              <w:rPr>
                <w:rFonts w:eastAsia="Calibri" w:cs="Arial"/>
                <w:sz w:val="20"/>
                <w:szCs w:val="20"/>
              </w:rPr>
              <w:t>Caucasian, 96.25</w:t>
            </w:r>
          </w:p>
          <w:p w14:paraId="7ED5924B"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1.88</w:t>
            </w:r>
          </w:p>
          <w:p w14:paraId="625A335E" w14:textId="77777777" w:rsidR="00B325F2" w:rsidRPr="00B325F2" w:rsidRDefault="00B325F2" w:rsidP="00B325F2">
            <w:pPr>
              <w:rPr>
                <w:rFonts w:eastAsia="Calibri" w:cs="Arial"/>
                <w:sz w:val="20"/>
                <w:szCs w:val="20"/>
              </w:rPr>
            </w:pPr>
            <w:r w:rsidRPr="00B325F2">
              <w:rPr>
                <w:rFonts w:eastAsia="Calibri" w:cs="Arial"/>
                <w:sz w:val="20"/>
                <w:szCs w:val="20"/>
              </w:rPr>
              <w:t>Native American, 1.25</w:t>
            </w:r>
          </w:p>
          <w:p w14:paraId="39717B2F" w14:textId="77777777" w:rsidR="00B325F2" w:rsidRPr="00B325F2" w:rsidRDefault="00B325F2" w:rsidP="00B325F2">
            <w:pPr>
              <w:rPr>
                <w:rFonts w:eastAsia="Calibri" w:cs="Arial"/>
                <w:sz w:val="20"/>
                <w:szCs w:val="20"/>
              </w:rPr>
            </w:pPr>
            <w:r w:rsidRPr="00B325F2">
              <w:rPr>
                <w:rFonts w:eastAsia="Calibri" w:cs="Arial"/>
                <w:sz w:val="20"/>
                <w:szCs w:val="20"/>
              </w:rPr>
              <w:t>Hispanic, 0.62</w:t>
            </w:r>
          </w:p>
        </w:tc>
      </w:tr>
      <w:tr w:rsidR="00B325F2" w:rsidRPr="00B325F2" w14:paraId="2CEF02F2" w14:textId="77777777" w:rsidTr="00D17AB8">
        <w:trPr>
          <w:trHeight w:val="300"/>
        </w:trPr>
        <w:tc>
          <w:tcPr>
            <w:tcW w:w="2605" w:type="dxa"/>
            <w:noWrap/>
            <w:vAlign w:val="center"/>
            <w:hideMark/>
          </w:tcPr>
          <w:p w14:paraId="0BEDEC66" w14:textId="23DF9706" w:rsidR="00B325F2" w:rsidRPr="00B325F2" w:rsidRDefault="00B325F2" w:rsidP="00B325F2">
            <w:pPr>
              <w:rPr>
                <w:rFonts w:eastAsia="Calibri" w:cs="Arial"/>
                <w:sz w:val="20"/>
                <w:szCs w:val="20"/>
              </w:rPr>
            </w:pPr>
            <w:r w:rsidRPr="00B325F2">
              <w:rPr>
                <w:rFonts w:eastAsia="Calibri" w:cs="Arial"/>
                <w:sz w:val="20"/>
                <w:szCs w:val="20"/>
              </w:rPr>
              <w:t xml:space="preserve">Nakayama et al.  </w:t>
            </w:r>
            <w:r w:rsidRPr="00B325F2">
              <w:rPr>
                <w:rFonts w:eastAsia="Calibri" w:cs="Arial"/>
                <w:sz w:val="20"/>
                <w:szCs w:val="20"/>
              </w:rPr>
              <w:fldChar w:fldCharType="begin"/>
            </w:r>
            <w:r>
              <w:rPr>
                <w:rFonts w:eastAsia="Calibri" w:cs="Arial"/>
                <w:sz w:val="20"/>
                <w:szCs w:val="20"/>
              </w:rPr>
              <w:instrText xml:space="preserve"> ADDIN ZOTERO_ITEM CSL_CITATION {"citationID":"a28js664iro","properties":{"formattedCitation":"[131]","plainCitation":"[131]"},"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325F2">
              <w:rPr>
                <w:rFonts w:eastAsia="Calibri" w:cs="Arial"/>
                <w:sz w:val="20"/>
                <w:szCs w:val="20"/>
              </w:rPr>
              <w:fldChar w:fldCharType="separate"/>
            </w:r>
            <w:r w:rsidRPr="00B325F2">
              <w:rPr>
                <w:rFonts w:cs="Calibri"/>
                <w:sz w:val="20"/>
              </w:rPr>
              <w:t>[131]</w:t>
            </w:r>
            <w:r w:rsidRPr="00B325F2">
              <w:rPr>
                <w:rFonts w:eastAsia="Calibri" w:cs="Arial"/>
                <w:sz w:val="20"/>
                <w:szCs w:val="20"/>
              </w:rPr>
              <w:fldChar w:fldCharType="end"/>
            </w:r>
          </w:p>
        </w:tc>
        <w:tc>
          <w:tcPr>
            <w:tcW w:w="720" w:type="dxa"/>
            <w:vAlign w:val="center"/>
          </w:tcPr>
          <w:p w14:paraId="4192C1E6"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36255AE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21D8BFD" w14:textId="77777777" w:rsidR="00B325F2" w:rsidRPr="00B325F2" w:rsidRDefault="00B325F2" w:rsidP="00B325F2">
            <w:pPr>
              <w:jc w:val="center"/>
              <w:rPr>
                <w:rFonts w:eastAsia="Calibri" w:cs="Arial"/>
                <w:sz w:val="20"/>
                <w:szCs w:val="20"/>
              </w:rPr>
            </w:pPr>
            <w:r w:rsidRPr="00B325F2">
              <w:rPr>
                <w:rFonts w:eastAsia="Calibri" w:cs="Arial"/>
                <w:sz w:val="20"/>
                <w:szCs w:val="20"/>
              </w:rPr>
              <w:t>85</w:t>
            </w:r>
          </w:p>
        </w:tc>
        <w:tc>
          <w:tcPr>
            <w:tcW w:w="3420" w:type="dxa"/>
            <w:noWrap/>
            <w:vAlign w:val="center"/>
            <w:hideMark/>
          </w:tcPr>
          <w:p w14:paraId="52903F9A" w14:textId="77777777" w:rsidR="00B325F2" w:rsidRPr="00B325F2" w:rsidRDefault="00B325F2" w:rsidP="00B325F2">
            <w:pPr>
              <w:rPr>
                <w:rFonts w:eastAsia="Calibri" w:cs="Arial"/>
                <w:sz w:val="20"/>
                <w:szCs w:val="20"/>
              </w:rPr>
            </w:pPr>
            <w:r w:rsidRPr="00B325F2">
              <w:rPr>
                <w:rFonts w:eastAsia="Calibri" w:cs="Arial"/>
                <w:sz w:val="20"/>
                <w:szCs w:val="20"/>
              </w:rPr>
              <w:t>White, 75.29</w:t>
            </w:r>
          </w:p>
          <w:p w14:paraId="02E4D6DC" w14:textId="77777777" w:rsidR="00B325F2" w:rsidRPr="00B325F2" w:rsidRDefault="00B325F2" w:rsidP="00B325F2">
            <w:pPr>
              <w:rPr>
                <w:rFonts w:eastAsia="Calibri" w:cs="Arial"/>
                <w:sz w:val="20"/>
                <w:szCs w:val="20"/>
              </w:rPr>
            </w:pPr>
            <w:r w:rsidRPr="00B325F2">
              <w:rPr>
                <w:rFonts w:eastAsia="Calibri" w:cs="Arial"/>
                <w:sz w:val="20"/>
                <w:szCs w:val="20"/>
              </w:rPr>
              <w:t>Unreported, 11.77</w:t>
            </w:r>
          </w:p>
          <w:p w14:paraId="20135638" w14:textId="77777777" w:rsidR="00B325F2" w:rsidRPr="00B325F2" w:rsidRDefault="00B325F2" w:rsidP="00B325F2">
            <w:pPr>
              <w:rPr>
                <w:rFonts w:eastAsia="Calibri" w:cs="Arial"/>
                <w:sz w:val="20"/>
                <w:szCs w:val="20"/>
              </w:rPr>
            </w:pPr>
            <w:r w:rsidRPr="00B325F2">
              <w:rPr>
                <w:rFonts w:eastAsia="Calibri" w:cs="Arial"/>
                <w:sz w:val="20"/>
                <w:szCs w:val="20"/>
              </w:rPr>
              <w:t>African-American, 5.88</w:t>
            </w:r>
          </w:p>
          <w:p w14:paraId="20DF60D7" w14:textId="77777777" w:rsidR="00B325F2" w:rsidRPr="00B325F2" w:rsidRDefault="00B325F2" w:rsidP="00B325F2">
            <w:pPr>
              <w:rPr>
                <w:rFonts w:eastAsia="Calibri" w:cs="Arial"/>
                <w:sz w:val="20"/>
                <w:szCs w:val="20"/>
              </w:rPr>
            </w:pPr>
            <w:r w:rsidRPr="00B325F2">
              <w:rPr>
                <w:rFonts w:eastAsia="Calibri" w:cs="Arial"/>
                <w:sz w:val="20"/>
                <w:szCs w:val="20"/>
              </w:rPr>
              <w:t>Hispanic or Latino, 3.53</w:t>
            </w:r>
          </w:p>
          <w:p w14:paraId="3492CEF4" w14:textId="77777777" w:rsidR="00B325F2" w:rsidRPr="00B325F2" w:rsidRDefault="00B325F2" w:rsidP="00B325F2">
            <w:pPr>
              <w:rPr>
                <w:rFonts w:eastAsia="Calibri" w:cs="Arial"/>
                <w:sz w:val="20"/>
                <w:szCs w:val="20"/>
              </w:rPr>
            </w:pPr>
            <w:r w:rsidRPr="00B325F2">
              <w:rPr>
                <w:rFonts w:eastAsia="Calibri" w:cs="Arial"/>
                <w:sz w:val="20"/>
                <w:szCs w:val="20"/>
              </w:rPr>
              <w:t>Asian American, 2.35</w:t>
            </w:r>
          </w:p>
          <w:p w14:paraId="7F1A3EFA" w14:textId="77777777" w:rsidR="00B325F2" w:rsidRPr="00B325F2" w:rsidRDefault="00B325F2" w:rsidP="00B325F2">
            <w:pPr>
              <w:rPr>
                <w:rFonts w:eastAsia="Calibri" w:cs="Arial"/>
                <w:sz w:val="20"/>
                <w:szCs w:val="20"/>
              </w:rPr>
            </w:pPr>
            <w:r w:rsidRPr="00B325F2">
              <w:rPr>
                <w:rFonts w:eastAsia="Calibri" w:cs="Arial"/>
                <w:sz w:val="20"/>
                <w:szCs w:val="20"/>
              </w:rPr>
              <w:t>Other, 2.35</w:t>
            </w:r>
          </w:p>
        </w:tc>
      </w:tr>
      <w:tr w:rsidR="00B325F2" w:rsidRPr="00B325F2" w14:paraId="7356D9BC" w14:textId="77777777" w:rsidTr="00D17AB8">
        <w:trPr>
          <w:trHeight w:val="300"/>
        </w:trPr>
        <w:tc>
          <w:tcPr>
            <w:tcW w:w="2605" w:type="dxa"/>
            <w:noWrap/>
            <w:vAlign w:val="center"/>
            <w:hideMark/>
          </w:tcPr>
          <w:p w14:paraId="6850B6C8" w14:textId="62A08AF3"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kmem2nrdi","properties":{"formattedCitation":"[132]","plainCitation":"[132]"},"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325F2">
              <w:rPr>
                <w:rFonts w:eastAsia="Calibri" w:cs="Arial"/>
                <w:sz w:val="20"/>
                <w:szCs w:val="20"/>
              </w:rPr>
              <w:fldChar w:fldCharType="separate"/>
            </w:r>
            <w:r w:rsidRPr="00B325F2">
              <w:rPr>
                <w:rFonts w:cs="Calibri"/>
                <w:sz w:val="20"/>
              </w:rPr>
              <w:t>[132]</w:t>
            </w:r>
            <w:r w:rsidRPr="00B325F2">
              <w:rPr>
                <w:rFonts w:eastAsia="Calibri" w:cs="Arial"/>
                <w:sz w:val="20"/>
                <w:szCs w:val="20"/>
              </w:rPr>
              <w:fldChar w:fldCharType="end"/>
            </w:r>
          </w:p>
        </w:tc>
        <w:tc>
          <w:tcPr>
            <w:tcW w:w="720" w:type="dxa"/>
            <w:vAlign w:val="center"/>
          </w:tcPr>
          <w:p w14:paraId="7B8111AF"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2190708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39613A" w14:textId="77777777" w:rsidR="00B325F2" w:rsidRPr="00B325F2" w:rsidRDefault="00B325F2" w:rsidP="00B325F2">
            <w:pPr>
              <w:jc w:val="center"/>
              <w:rPr>
                <w:rFonts w:eastAsia="Calibri" w:cs="Arial"/>
                <w:sz w:val="20"/>
                <w:szCs w:val="20"/>
              </w:rPr>
            </w:pPr>
            <w:r w:rsidRPr="00B325F2">
              <w:rPr>
                <w:rFonts w:eastAsia="Calibri" w:cs="Arial"/>
                <w:sz w:val="20"/>
                <w:szCs w:val="20"/>
              </w:rPr>
              <w:t>119</w:t>
            </w:r>
          </w:p>
        </w:tc>
        <w:tc>
          <w:tcPr>
            <w:tcW w:w="3420" w:type="dxa"/>
            <w:noWrap/>
            <w:vAlign w:val="center"/>
            <w:hideMark/>
          </w:tcPr>
          <w:p w14:paraId="5D53CFC6" w14:textId="77777777" w:rsidR="00B325F2" w:rsidRPr="00B325F2" w:rsidRDefault="00B325F2" w:rsidP="00B325F2">
            <w:pPr>
              <w:rPr>
                <w:rFonts w:eastAsia="Calibri" w:cs="Arial"/>
                <w:sz w:val="20"/>
                <w:szCs w:val="20"/>
              </w:rPr>
            </w:pPr>
            <w:r w:rsidRPr="00B325F2">
              <w:rPr>
                <w:rFonts w:eastAsia="Calibri" w:cs="Arial"/>
                <w:sz w:val="20"/>
                <w:szCs w:val="20"/>
              </w:rPr>
              <w:t>Caucasian, 93.28</w:t>
            </w:r>
          </w:p>
        </w:tc>
      </w:tr>
      <w:tr w:rsidR="00B325F2" w:rsidRPr="00B325F2" w14:paraId="78B0162E" w14:textId="77777777" w:rsidTr="00D17AB8">
        <w:trPr>
          <w:trHeight w:val="300"/>
        </w:trPr>
        <w:tc>
          <w:tcPr>
            <w:tcW w:w="2605" w:type="dxa"/>
            <w:noWrap/>
            <w:vAlign w:val="center"/>
            <w:hideMark/>
          </w:tcPr>
          <w:p w14:paraId="65EBF655" w14:textId="26A1DD96"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emjrplf8q","properties":{"formattedCitation":"[133]","plainCitation":"[133]"},"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325F2">
              <w:rPr>
                <w:rFonts w:eastAsia="Calibri" w:cs="Arial"/>
                <w:sz w:val="20"/>
                <w:szCs w:val="20"/>
              </w:rPr>
              <w:fldChar w:fldCharType="separate"/>
            </w:r>
            <w:r w:rsidRPr="00B325F2">
              <w:rPr>
                <w:rFonts w:cs="Calibri"/>
                <w:sz w:val="20"/>
              </w:rPr>
              <w:t>[133]</w:t>
            </w:r>
            <w:r w:rsidRPr="00B325F2">
              <w:rPr>
                <w:rFonts w:eastAsia="Calibri" w:cs="Arial"/>
                <w:sz w:val="20"/>
                <w:szCs w:val="20"/>
              </w:rPr>
              <w:fldChar w:fldCharType="end"/>
            </w:r>
          </w:p>
        </w:tc>
        <w:tc>
          <w:tcPr>
            <w:tcW w:w="720" w:type="dxa"/>
            <w:vAlign w:val="center"/>
          </w:tcPr>
          <w:p w14:paraId="2856109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08C7586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29768AB" w14:textId="77777777" w:rsidR="00B325F2" w:rsidRPr="00B325F2" w:rsidRDefault="00B325F2" w:rsidP="00B325F2">
            <w:pPr>
              <w:jc w:val="center"/>
              <w:rPr>
                <w:rFonts w:eastAsia="Calibri" w:cs="Arial"/>
                <w:sz w:val="20"/>
                <w:szCs w:val="20"/>
              </w:rPr>
            </w:pPr>
            <w:r w:rsidRPr="00B325F2">
              <w:rPr>
                <w:rFonts w:eastAsia="Calibri" w:cs="Arial"/>
                <w:sz w:val="20"/>
                <w:szCs w:val="20"/>
              </w:rPr>
              <w:t>104</w:t>
            </w:r>
          </w:p>
        </w:tc>
        <w:tc>
          <w:tcPr>
            <w:tcW w:w="3420" w:type="dxa"/>
            <w:noWrap/>
            <w:vAlign w:val="center"/>
            <w:hideMark/>
          </w:tcPr>
          <w:p w14:paraId="65974E9F" w14:textId="77777777" w:rsidR="00B325F2" w:rsidRPr="00B325F2" w:rsidRDefault="00B325F2" w:rsidP="00B325F2">
            <w:pPr>
              <w:rPr>
                <w:rFonts w:eastAsia="Calibri" w:cs="Arial"/>
                <w:sz w:val="20"/>
                <w:szCs w:val="20"/>
              </w:rPr>
            </w:pPr>
            <w:r w:rsidRPr="00B325F2">
              <w:rPr>
                <w:rFonts w:eastAsia="Calibri" w:cs="Arial"/>
                <w:sz w:val="20"/>
                <w:szCs w:val="20"/>
              </w:rPr>
              <w:t>Caucasian, 97.11</w:t>
            </w:r>
          </w:p>
        </w:tc>
      </w:tr>
      <w:tr w:rsidR="00B325F2" w:rsidRPr="00B325F2" w14:paraId="5427F81E" w14:textId="77777777" w:rsidTr="00D17AB8">
        <w:trPr>
          <w:trHeight w:val="300"/>
        </w:trPr>
        <w:tc>
          <w:tcPr>
            <w:tcW w:w="2605" w:type="dxa"/>
            <w:noWrap/>
            <w:vAlign w:val="center"/>
            <w:hideMark/>
          </w:tcPr>
          <w:p w14:paraId="164FDC8C" w14:textId="523B8244"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ve3kr7mt1","properties":{"formattedCitation":"[134]","plainCitation":"[134]"},"citationItems":[{"id":4506,"uris":["http://zotero.org/users/1562642/items/P76ZE97J"],"uri":["http://zotero.org/users/1562642/items/P76ZE97J"],"itemData":{"id":4506,"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[134]</w:t>
            </w:r>
            <w:r w:rsidRPr="00B325F2">
              <w:rPr>
                <w:rFonts w:eastAsia="Calibri" w:cs="Arial"/>
                <w:sz w:val="20"/>
                <w:szCs w:val="20"/>
              </w:rPr>
              <w:fldChar w:fldCharType="end"/>
            </w:r>
          </w:p>
        </w:tc>
        <w:tc>
          <w:tcPr>
            <w:tcW w:w="720" w:type="dxa"/>
            <w:vAlign w:val="center"/>
          </w:tcPr>
          <w:p w14:paraId="10CCA7D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164F0F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17ACB7" w14:textId="77777777" w:rsidR="00B325F2" w:rsidRPr="00B325F2" w:rsidRDefault="00B325F2" w:rsidP="00B325F2">
            <w:pPr>
              <w:jc w:val="center"/>
              <w:rPr>
                <w:rFonts w:eastAsia="Calibri" w:cs="Arial"/>
                <w:sz w:val="20"/>
                <w:szCs w:val="20"/>
              </w:rPr>
            </w:pPr>
            <w:r w:rsidRPr="00B325F2">
              <w:rPr>
                <w:rFonts w:eastAsia="Calibri" w:cs="Arial"/>
                <w:sz w:val="20"/>
                <w:szCs w:val="20"/>
              </w:rPr>
              <w:t>331</w:t>
            </w:r>
          </w:p>
        </w:tc>
        <w:tc>
          <w:tcPr>
            <w:tcW w:w="3420" w:type="dxa"/>
            <w:noWrap/>
            <w:vAlign w:val="center"/>
            <w:hideMark/>
          </w:tcPr>
          <w:p w14:paraId="1149D3C8" w14:textId="77777777" w:rsidR="00B325F2" w:rsidRPr="00B325F2" w:rsidRDefault="00B325F2" w:rsidP="00B325F2">
            <w:pPr>
              <w:rPr>
                <w:rFonts w:eastAsia="Calibri" w:cs="Arial"/>
                <w:sz w:val="20"/>
                <w:szCs w:val="20"/>
              </w:rPr>
            </w:pPr>
            <w:r w:rsidRPr="00B325F2">
              <w:rPr>
                <w:rFonts w:eastAsia="Calibri" w:cs="Arial"/>
                <w:sz w:val="20"/>
                <w:szCs w:val="20"/>
              </w:rPr>
              <w:t>White, 85.5</w:t>
            </w:r>
          </w:p>
          <w:p w14:paraId="584E5754" w14:textId="77777777" w:rsidR="00B325F2" w:rsidRPr="00B325F2" w:rsidRDefault="00B325F2" w:rsidP="00B325F2">
            <w:pPr>
              <w:rPr>
                <w:rFonts w:eastAsia="Calibri" w:cs="Arial"/>
                <w:sz w:val="20"/>
                <w:szCs w:val="20"/>
              </w:rPr>
            </w:pPr>
            <w:r w:rsidRPr="00B325F2">
              <w:rPr>
                <w:rFonts w:eastAsia="Calibri" w:cs="Arial"/>
                <w:sz w:val="20"/>
                <w:szCs w:val="20"/>
              </w:rPr>
              <w:t>Black, 11.78</w:t>
            </w:r>
          </w:p>
          <w:p w14:paraId="507909C8" w14:textId="77777777" w:rsidR="00B325F2" w:rsidRPr="00B325F2" w:rsidRDefault="00B325F2" w:rsidP="00B325F2">
            <w:pPr>
              <w:rPr>
                <w:rFonts w:eastAsia="Calibri" w:cs="Arial"/>
                <w:sz w:val="20"/>
                <w:szCs w:val="20"/>
              </w:rPr>
            </w:pPr>
            <w:r w:rsidRPr="00B325F2">
              <w:rPr>
                <w:rFonts w:eastAsia="Calibri" w:cs="Arial"/>
                <w:sz w:val="20"/>
                <w:szCs w:val="20"/>
              </w:rPr>
              <w:lastRenderedPageBreak/>
              <w:t>Other, 1.21</w:t>
            </w:r>
          </w:p>
          <w:p w14:paraId="4E791672" w14:textId="77777777" w:rsidR="00B325F2" w:rsidRPr="00B325F2" w:rsidRDefault="00B325F2" w:rsidP="00B325F2">
            <w:pPr>
              <w:rPr>
                <w:rFonts w:eastAsia="Calibri" w:cs="Arial"/>
                <w:sz w:val="20"/>
                <w:szCs w:val="20"/>
              </w:rPr>
            </w:pPr>
            <w:r w:rsidRPr="00B325F2">
              <w:rPr>
                <w:rFonts w:eastAsia="Calibri" w:cs="Arial"/>
                <w:sz w:val="20"/>
                <w:szCs w:val="20"/>
              </w:rPr>
              <w:t>Asian, 0.91</w:t>
            </w:r>
          </w:p>
          <w:p w14:paraId="165EF69F"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0.6</w:t>
            </w:r>
          </w:p>
        </w:tc>
      </w:tr>
      <w:tr w:rsidR="00B325F2" w:rsidRPr="00B325F2" w14:paraId="57E20708" w14:textId="77777777" w:rsidTr="00D17AB8">
        <w:trPr>
          <w:trHeight w:val="300"/>
        </w:trPr>
        <w:tc>
          <w:tcPr>
            <w:tcW w:w="2605" w:type="dxa"/>
            <w:noWrap/>
            <w:vAlign w:val="center"/>
          </w:tcPr>
          <w:p w14:paraId="1C66863F" w14:textId="6440824B" w:rsidR="00B325F2" w:rsidRPr="00B325F2" w:rsidRDefault="00B325F2" w:rsidP="00B325F2">
            <w:pPr>
              <w:rPr>
                <w:rFonts w:eastAsia="Calibri" w:cs="Arial"/>
                <w:sz w:val="20"/>
                <w:szCs w:val="20"/>
              </w:rPr>
            </w:pPr>
            <w:r w:rsidRPr="00B325F2">
              <w:rPr>
                <w:rFonts w:eastAsia="Calibri" w:cs="Arial"/>
                <w:sz w:val="20"/>
                <w:szCs w:val="20"/>
              </w:rPr>
              <w:lastRenderedPageBreak/>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2q7cchqtl3","properties":{"formattedCitation":"[135]","plainCitation":"[135]"},"citationItems":[{"id":4006,"uris":["http://zotero.org/users/1562642/items/43TKWJ4I"],"uri":["http://zotero.org/users/1562642/items/43TKWJ4I"],"itemData":{"id":4006,"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sidRPr="00B325F2">
              <w:rPr>
                <w:rFonts w:eastAsia="Calibri" w:cs="Arial"/>
                <w:sz w:val="20"/>
                <w:szCs w:val="20"/>
              </w:rPr>
              <w:fldChar w:fldCharType="separate"/>
            </w:r>
            <w:r w:rsidRPr="00B325F2">
              <w:rPr>
                <w:rFonts w:cs="Calibri"/>
                <w:sz w:val="20"/>
              </w:rPr>
              <w:t>[135]</w:t>
            </w:r>
            <w:r w:rsidRPr="00B325F2">
              <w:rPr>
                <w:rFonts w:eastAsia="Calibri" w:cs="Arial"/>
                <w:sz w:val="20"/>
                <w:szCs w:val="20"/>
              </w:rPr>
              <w:fldChar w:fldCharType="end"/>
            </w:r>
          </w:p>
        </w:tc>
        <w:tc>
          <w:tcPr>
            <w:tcW w:w="720" w:type="dxa"/>
            <w:vAlign w:val="center"/>
          </w:tcPr>
          <w:p w14:paraId="2438CF3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27250E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tcPr>
          <w:p w14:paraId="6696017C" w14:textId="77777777" w:rsidR="00B325F2" w:rsidRPr="00B325F2" w:rsidRDefault="00B325F2" w:rsidP="00B325F2">
            <w:pPr>
              <w:jc w:val="center"/>
              <w:rPr>
                <w:rFonts w:eastAsia="Calibri" w:cs="Arial"/>
                <w:sz w:val="20"/>
                <w:szCs w:val="20"/>
              </w:rPr>
            </w:pPr>
            <w:r w:rsidRPr="00B325F2">
              <w:rPr>
                <w:rFonts w:eastAsia="Calibri" w:cs="Arial"/>
                <w:sz w:val="20"/>
                <w:szCs w:val="20"/>
              </w:rPr>
              <w:t>8056</w:t>
            </w:r>
          </w:p>
        </w:tc>
        <w:tc>
          <w:tcPr>
            <w:tcW w:w="3420" w:type="dxa"/>
            <w:noWrap/>
            <w:vAlign w:val="center"/>
          </w:tcPr>
          <w:p w14:paraId="23C3D6E7" w14:textId="77777777" w:rsidR="00B325F2" w:rsidRPr="00B325F2" w:rsidRDefault="00B325F2" w:rsidP="00B325F2">
            <w:pPr>
              <w:rPr>
                <w:rFonts w:eastAsia="Calibri" w:cs="Arial"/>
                <w:sz w:val="20"/>
                <w:szCs w:val="20"/>
              </w:rPr>
            </w:pPr>
            <w:r w:rsidRPr="00B325F2">
              <w:rPr>
                <w:rFonts w:eastAsia="Calibri" w:cs="Arial"/>
                <w:sz w:val="20"/>
                <w:szCs w:val="20"/>
              </w:rPr>
              <w:t>White, 73.5</w:t>
            </w:r>
          </w:p>
          <w:p w14:paraId="2B182221" w14:textId="77777777" w:rsidR="00B325F2" w:rsidRPr="00B325F2" w:rsidRDefault="00B325F2" w:rsidP="00B325F2">
            <w:pPr>
              <w:rPr>
                <w:rFonts w:eastAsia="Calibri" w:cs="Arial"/>
                <w:sz w:val="20"/>
                <w:szCs w:val="20"/>
              </w:rPr>
            </w:pPr>
            <w:r w:rsidRPr="00B325F2">
              <w:rPr>
                <w:rFonts w:eastAsia="Calibri" w:cs="Arial"/>
                <w:sz w:val="20"/>
                <w:szCs w:val="20"/>
              </w:rPr>
              <w:t>African-American, 21.5</w:t>
            </w:r>
          </w:p>
        </w:tc>
      </w:tr>
      <w:tr w:rsidR="00B325F2" w:rsidRPr="00B325F2" w14:paraId="13038F29" w14:textId="77777777" w:rsidTr="00D17AB8">
        <w:trPr>
          <w:trHeight w:val="300"/>
        </w:trPr>
        <w:tc>
          <w:tcPr>
            <w:tcW w:w="2605" w:type="dxa"/>
            <w:noWrap/>
            <w:vAlign w:val="center"/>
            <w:hideMark/>
          </w:tcPr>
          <w:p w14:paraId="15349CD8" w14:textId="2F198C57" w:rsidR="00B325F2" w:rsidRPr="00B325F2" w:rsidRDefault="00B325F2" w:rsidP="00B325F2">
            <w:pPr>
              <w:rPr>
                <w:rFonts w:eastAsia="Calibri" w:cs="Arial"/>
                <w:sz w:val="20"/>
                <w:szCs w:val="20"/>
              </w:rPr>
            </w:pPr>
            <w:r w:rsidRPr="00B325F2">
              <w:rPr>
                <w:rFonts w:eastAsia="Calibri" w:cs="Arial"/>
                <w:sz w:val="20"/>
                <w:szCs w:val="20"/>
              </w:rPr>
              <w:t xml:space="preserve">Nelson et al. </w:t>
            </w:r>
            <w:r w:rsidRPr="00B325F2">
              <w:rPr>
                <w:rFonts w:eastAsia="Calibri" w:cs="Arial"/>
                <w:sz w:val="20"/>
                <w:szCs w:val="20"/>
              </w:rPr>
              <w:fldChar w:fldCharType="begin"/>
            </w:r>
            <w:r>
              <w:rPr>
                <w:rFonts w:eastAsia="Calibri" w:cs="Arial"/>
                <w:sz w:val="20"/>
                <w:szCs w:val="20"/>
              </w:rPr>
              <w:instrText xml:space="preserve"> ADDIN ZOTERO_ITEM CSL_CITATION {"citationID":"acakabb03n","properties":{"formattedCitation":"[136]","plainCitation":"[136]"},"citationItems":[{"id":4828,"uris":["http://zotero.org/users/1562642/items/ABDDRS8Q"],"uri":["http://zotero.org/users/1562642/items/ABDDRS8Q"],"itemData":{"id":4828,"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[136]</w:t>
            </w:r>
            <w:r w:rsidRPr="00B325F2">
              <w:rPr>
                <w:rFonts w:eastAsia="Calibri" w:cs="Arial"/>
                <w:sz w:val="20"/>
                <w:szCs w:val="20"/>
              </w:rPr>
              <w:fldChar w:fldCharType="end"/>
            </w:r>
          </w:p>
        </w:tc>
        <w:tc>
          <w:tcPr>
            <w:tcW w:w="720" w:type="dxa"/>
            <w:vAlign w:val="center"/>
          </w:tcPr>
          <w:p w14:paraId="1E71C34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D5CD56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73B81F" w14:textId="77777777" w:rsidR="00B325F2" w:rsidRPr="00B325F2" w:rsidRDefault="00B325F2" w:rsidP="00B325F2">
            <w:pPr>
              <w:jc w:val="center"/>
              <w:rPr>
                <w:rFonts w:eastAsia="Calibri" w:cs="Arial"/>
                <w:sz w:val="20"/>
                <w:szCs w:val="20"/>
              </w:rPr>
            </w:pPr>
            <w:r w:rsidRPr="00B325F2">
              <w:rPr>
                <w:rFonts w:eastAsia="Calibri" w:cs="Arial"/>
                <w:sz w:val="20"/>
                <w:szCs w:val="20"/>
              </w:rPr>
              <w:t>2063</w:t>
            </w:r>
          </w:p>
        </w:tc>
        <w:tc>
          <w:tcPr>
            <w:tcW w:w="3420" w:type="dxa"/>
            <w:noWrap/>
            <w:vAlign w:val="center"/>
            <w:hideMark/>
          </w:tcPr>
          <w:p w14:paraId="1B6B3FBA" w14:textId="77777777" w:rsidR="00B325F2" w:rsidRPr="00B325F2" w:rsidRDefault="00B325F2" w:rsidP="00B325F2">
            <w:pPr>
              <w:rPr>
                <w:rFonts w:eastAsia="Calibri" w:cs="Arial"/>
                <w:sz w:val="20"/>
                <w:szCs w:val="20"/>
              </w:rPr>
            </w:pPr>
            <w:r w:rsidRPr="00B325F2">
              <w:rPr>
                <w:rFonts w:eastAsia="Calibri" w:cs="Arial"/>
                <w:sz w:val="20"/>
                <w:szCs w:val="20"/>
              </w:rPr>
              <w:t>White, 83.42</w:t>
            </w:r>
          </w:p>
          <w:p w14:paraId="7C787A77" w14:textId="77777777" w:rsidR="00B325F2" w:rsidRPr="00B325F2" w:rsidRDefault="00B325F2" w:rsidP="00B325F2">
            <w:pPr>
              <w:rPr>
                <w:rFonts w:eastAsia="Calibri" w:cs="Arial"/>
                <w:sz w:val="20"/>
                <w:szCs w:val="20"/>
              </w:rPr>
            </w:pPr>
            <w:r w:rsidRPr="00B325F2">
              <w:rPr>
                <w:rFonts w:eastAsia="Calibri" w:cs="Arial"/>
                <w:sz w:val="20"/>
                <w:szCs w:val="20"/>
              </w:rPr>
              <w:t>Black, 12.12</w:t>
            </w:r>
          </w:p>
          <w:p w14:paraId="34FF1467" w14:textId="77777777" w:rsidR="00B325F2" w:rsidRPr="00B325F2" w:rsidRDefault="00B325F2" w:rsidP="00B325F2">
            <w:pPr>
              <w:rPr>
                <w:rFonts w:eastAsia="Calibri" w:cs="Arial"/>
                <w:sz w:val="20"/>
                <w:szCs w:val="20"/>
              </w:rPr>
            </w:pPr>
            <w:r w:rsidRPr="00B325F2">
              <w:rPr>
                <w:rFonts w:eastAsia="Calibri" w:cs="Arial"/>
                <w:sz w:val="20"/>
                <w:szCs w:val="20"/>
              </w:rPr>
              <w:t>Unknown, 2.08</w:t>
            </w:r>
          </w:p>
          <w:p w14:paraId="38BE7FEC" w14:textId="77777777" w:rsidR="00B325F2" w:rsidRPr="00B325F2" w:rsidRDefault="00B325F2" w:rsidP="00B325F2">
            <w:pPr>
              <w:rPr>
                <w:rFonts w:eastAsia="Calibri" w:cs="Arial"/>
                <w:sz w:val="20"/>
                <w:szCs w:val="20"/>
              </w:rPr>
            </w:pPr>
            <w:r w:rsidRPr="00B325F2">
              <w:rPr>
                <w:rFonts w:eastAsia="Calibri" w:cs="Arial"/>
                <w:sz w:val="20"/>
                <w:szCs w:val="20"/>
              </w:rPr>
              <w:t>Asian, 1.21</w:t>
            </w:r>
          </w:p>
          <w:p w14:paraId="7F3E45AA"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0.58</w:t>
            </w:r>
          </w:p>
        </w:tc>
      </w:tr>
      <w:tr w:rsidR="00B325F2" w:rsidRPr="00B325F2" w14:paraId="143AD0B6" w14:textId="77777777" w:rsidTr="00D17AB8">
        <w:trPr>
          <w:trHeight w:val="300"/>
        </w:trPr>
        <w:tc>
          <w:tcPr>
            <w:tcW w:w="2605" w:type="dxa"/>
            <w:noWrap/>
            <w:vAlign w:val="center"/>
            <w:hideMark/>
          </w:tcPr>
          <w:p w14:paraId="0A97C9E0" w14:textId="00EE7638" w:rsidR="00B325F2" w:rsidRPr="00B325F2" w:rsidRDefault="00B325F2" w:rsidP="00B325F2">
            <w:pPr>
              <w:rPr>
                <w:rFonts w:eastAsia="Calibri" w:cs="Arial"/>
                <w:sz w:val="20"/>
                <w:szCs w:val="20"/>
              </w:rPr>
            </w:pPr>
            <w:r w:rsidRPr="00B325F2">
              <w:rPr>
                <w:rFonts w:eastAsia="Calibri" w:cs="Arial"/>
                <w:sz w:val="20"/>
                <w:szCs w:val="20"/>
              </w:rPr>
              <w:t xml:space="preserve">Newman et al. </w:t>
            </w:r>
            <w:r w:rsidRPr="00B325F2">
              <w:rPr>
                <w:rFonts w:eastAsia="Calibri" w:cs="Arial"/>
                <w:sz w:val="20"/>
                <w:szCs w:val="20"/>
              </w:rPr>
              <w:fldChar w:fldCharType="begin"/>
            </w:r>
            <w:r>
              <w:rPr>
                <w:rFonts w:eastAsia="Calibri" w:cs="Arial"/>
                <w:sz w:val="20"/>
                <w:szCs w:val="20"/>
              </w:rPr>
              <w:instrText xml:space="preserve"> ADDIN ZOTERO_ITEM CSL_CITATION {"citationID":"a22826oab47","properties":{"formattedCitation":"[137]","plainCitation":"[137]"},"citationItems":[{"id":4830,"uris":["http://zotero.org/users/1562642/items/BJ5PAF2R"],"uri":["http://zotero.org/users/1562642/items/BJ5PAF2R"],"itemData":{"id":4830,"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[137]</w:t>
            </w:r>
            <w:r w:rsidRPr="00B325F2">
              <w:rPr>
                <w:rFonts w:eastAsia="Calibri" w:cs="Arial"/>
                <w:sz w:val="20"/>
                <w:szCs w:val="20"/>
              </w:rPr>
              <w:fldChar w:fldCharType="end"/>
            </w:r>
          </w:p>
        </w:tc>
        <w:tc>
          <w:tcPr>
            <w:tcW w:w="720" w:type="dxa"/>
            <w:vAlign w:val="center"/>
          </w:tcPr>
          <w:p w14:paraId="7C284FC4"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318917A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35D2879" w14:textId="77777777" w:rsidR="00B325F2" w:rsidRPr="00B325F2" w:rsidRDefault="00B325F2" w:rsidP="00B325F2">
            <w:pPr>
              <w:jc w:val="center"/>
              <w:rPr>
                <w:rFonts w:eastAsia="Calibri" w:cs="Arial"/>
                <w:sz w:val="20"/>
                <w:szCs w:val="20"/>
              </w:rPr>
            </w:pPr>
            <w:r w:rsidRPr="00B325F2">
              <w:rPr>
                <w:rFonts w:eastAsia="Calibri" w:cs="Arial"/>
                <w:sz w:val="20"/>
                <w:szCs w:val="20"/>
              </w:rPr>
              <w:t>184</w:t>
            </w:r>
          </w:p>
        </w:tc>
        <w:tc>
          <w:tcPr>
            <w:tcW w:w="3420" w:type="dxa"/>
            <w:noWrap/>
            <w:vAlign w:val="center"/>
            <w:hideMark/>
          </w:tcPr>
          <w:p w14:paraId="57E69CBF" w14:textId="77777777" w:rsidR="00B325F2" w:rsidRPr="00B325F2" w:rsidRDefault="00B325F2" w:rsidP="00B325F2">
            <w:pPr>
              <w:rPr>
                <w:rFonts w:eastAsia="Calibri" w:cs="Arial"/>
                <w:sz w:val="20"/>
                <w:szCs w:val="20"/>
              </w:rPr>
            </w:pPr>
            <w:r w:rsidRPr="00B325F2">
              <w:rPr>
                <w:rFonts w:eastAsia="Calibri" w:cs="Arial"/>
                <w:sz w:val="20"/>
                <w:szCs w:val="20"/>
              </w:rPr>
              <w:t>Caucasian, 22.28</w:t>
            </w:r>
          </w:p>
          <w:p w14:paraId="45182FB7" w14:textId="77777777" w:rsidR="00B325F2" w:rsidRPr="00B325F2" w:rsidRDefault="00B325F2" w:rsidP="00B325F2">
            <w:pPr>
              <w:rPr>
                <w:rFonts w:eastAsia="Calibri" w:cs="Arial"/>
                <w:sz w:val="20"/>
                <w:szCs w:val="20"/>
              </w:rPr>
            </w:pPr>
            <w:r w:rsidRPr="00B325F2">
              <w:rPr>
                <w:rFonts w:eastAsia="Calibri" w:cs="Arial"/>
                <w:sz w:val="20"/>
                <w:szCs w:val="20"/>
              </w:rPr>
              <w:t>African-American, 14.13</w:t>
            </w:r>
          </w:p>
          <w:p w14:paraId="4BEB61A3" w14:textId="77777777" w:rsidR="00B325F2" w:rsidRPr="00B325F2" w:rsidRDefault="00B325F2" w:rsidP="00B325F2">
            <w:pPr>
              <w:rPr>
                <w:rFonts w:eastAsia="Calibri" w:cs="Arial"/>
                <w:sz w:val="20"/>
                <w:szCs w:val="20"/>
              </w:rPr>
            </w:pPr>
            <w:r w:rsidRPr="00B325F2">
              <w:rPr>
                <w:rFonts w:eastAsia="Calibri" w:cs="Arial"/>
                <w:sz w:val="20"/>
                <w:szCs w:val="20"/>
              </w:rPr>
              <w:t>Mixed or multiple, 4.35</w:t>
            </w:r>
          </w:p>
          <w:p w14:paraId="200D821C"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 0.54</w:t>
            </w:r>
          </w:p>
          <w:p w14:paraId="4145221F" w14:textId="77777777" w:rsidR="00B325F2" w:rsidRPr="00B325F2" w:rsidRDefault="00B325F2" w:rsidP="00B325F2">
            <w:pPr>
              <w:rPr>
                <w:rFonts w:eastAsia="Calibri" w:cs="Arial"/>
                <w:sz w:val="20"/>
                <w:szCs w:val="20"/>
              </w:rPr>
            </w:pPr>
            <w:r w:rsidRPr="00B325F2">
              <w:rPr>
                <w:rFonts w:eastAsia="Calibri" w:cs="Arial"/>
                <w:sz w:val="20"/>
                <w:szCs w:val="20"/>
              </w:rPr>
              <w:t>Hispanic, 0.54</w:t>
            </w:r>
          </w:p>
        </w:tc>
      </w:tr>
      <w:tr w:rsidR="00B325F2" w:rsidRPr="00B325F2" w14:paraId="1F682A5C" w14:textId="77777777" w:rsidTr="00D17AB8">
        <w:trPr>
          <w:trHeight w:val="300"/>
        </w:trPr>
        <w:tc>
          <w:tcPr>
            <w:tcW w:w="2605" w:type="dxa"/>
            <w:noWrap/>
            <w:vAlign w:val="center"/>
            <w:hideMark/>
          </w:tcPr>
          <w:p w14:paraId="2F659A9A" w14:textId="7E63EDA3" w:rsidR="00B325F2" w:rsidRPr="00B325F2" w:rsidRDefault="00B325F2" w:rsidP="00B325F2">
            <w:pPr>
              <w:rPr>
                <w:rFonts w:eastAsia="Calibri" w:cs="Arial"/>
                <w:sz w:val="20"/>
                <w:szCs w:val="20"/>
              </w:rPr>
            </w:pPr>
            <w:r w:rsidRPr="00B325F2">
              <w:rPr>
                <w:rFonts w:eastAsia="Calibri" w:cs="Arial"/>
                <w:sz w:val="20"/>
                <w:szCs w:val="20"/>
              </w:rPr>
              <w:t xml:space="preserve">Ord et al. </w:t>
            </w:r>
            <w:r w:rsidRPr="00B325F2">
              <w:rPr>
                <w:rFonts w:eastAsia="Calibri" w:cs="Arial"/>
                <w:sz w:val="20"/>
                <w:szCs w:val="20"/>
              </w:rPr>
              <w:fldChar w:fldCharType="begin"/>
            </w:r>
            <w:r>
              <w:rPr>
                <w:rFonts w:eastAsia="Calibri" w:cs="Arial"/>
                <w:sz w:val="20"/>
                <w:szCs w:val="20"/>
              </w:rPr>
              <w:instrText xml:space="preserve"> ADDIN ZOTERO_ITEM CSL_CITATION {"citationID":"a2f6haq8n0f","properties":{"formattedCitation":"[138]","plainCitation":"[138]"},"citationItems":[{"id":4514,"uris":["http://zotero.org/users/1562642/items/4AT9IX5S"],"uri":["http://zotero.org/users/1562642/items/4AT9IX5S"],"itemData":{"id":4514,"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sidRPr="00B325F2">
              <w:rPr>
                <w:rFonts w:eastAsia="Calibri" w:cs="Arial"/>
                <w:sz w:val="20"/>
                <w:szCs w:val="20"/>
              </w:rPr>
              <w:fldChar w:fldCharType="separate"/>
            </w:r>
            <w:r w:rsidRPr="00B325F2">
              <w:rPr>
                <w:rFonts w:cs="Calibri"/>
                <w:sz w:val="20"/>
              </w:rPr>
              <w:t>[138]</w:t>
            </w:r>
            <w:r w:rsidRPr="00B325F2">
              <w:rPr>
                <w:rFonts w:eastAsia="Calibri" w:cs="Arial"/>
                <w:sz w:val="20"/>
                <w:szCs w:val="20"/>
              </w:rPr>
              <w:fldChar w:fldCharType="end"/>
            </w:r>
          </w:p>
        </w:tc>
        <w:tc>
          <w:tcPr>
            <w:tcW w:w="720" w:type="dxa"/>
            <w:vAlign w:val="center"/>
          </w:tcPr>
          <w:p w14:paraId="67E8E088"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BFAB26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B9AC99A" w14:textId="77777777" w:rsidR="00B325F2" w:rsidRPr="00B325F2" w:rsidRDefault="00B325F2" w:rsidP="00B325F2">
            <w:pPr>
              <w:jc w:val="center"/>
              <w:rPr>
                <w:rFonts w:eastAsia="Calibri" w:cs="Arial"/>
                <w:sz w:val="20"/>
                <w:szCs w:val="20"/>
              </w:rPr>
            </w:pPr>
            <w:r w:rsidRPr="00B325F2">
              <w:rPr>
                <w:rFonts w:eastAsia="Calibri" w:cs="Arial"/>
                <w:sz w:val="20"/>
                <w:szCs w:val="20"/>
              </w:rPr>
              <w:t>84</w:t>
            </w:r>
          </w:p>
        </w:tc>
        <w:tc>
          <w:tcPr>
            <w:tcW w:w="3420" w:type="dxa"/>
            <w:noWrap/>
            <w:vAlign w:val="center"/>
            <w:hideMark/>
          </w:tcPr>
          <w:p w14:paraId="4C34C4A1" w14:textId="77777777" w:rsidR="00B325F2" w:rsidRPr="00B325F2" w:rsidRDefault="00B325F2" w:rsidP="00B325F2">
            <w:pPr>
              <w:rPr>
                <w:rFonts w:eastAsia="Calibri" w:cs="Arial"/>
                <w:sz w:val="20"/>
                <w:szCs w:val="20"/>
              </w:rPr>
            </w:pPr>
            <w:r w:rsidRPr="00B325F2">
              <w:rPr>
                <w:rFonts w:eastAsia="Calibri" w:cs="Arial"/>
                <w:sz w:val="20"/>
                <w:szCs w:val="20"/>
              </w:rPr>
              <w:t>Caucasian, 71.43</w:t>
            </w:r>
          </w:p>
        </w:tc>
      </w:tr>
      <w:tr w:rsidR="00B325F2" w:rsidRPr="00B325F2" w14:paraId="68FC0643" w14:textId="77777777" w:rsidTr="00D17AB8">
        <w:trPr>
          <w:trHeight w:val="300"/>
        </w:trPr>
        <w:tc>
          <w:tcPr>
            <w:tcW w:w="2605" w:type="dxa"/>
            <w:noWrap/>
            <w:vAlign w:val="center"/>
            <w:hideMark/>
          </w:tcPr>
          <w:p w14:paraId="7A2DC50A" w14:textId="7CFFA85E" w:rsidR="00B325F2" w:rsidRPr="00B325F2" w:rsidRDefault="00B325F2" w:rsidP="00B325F2">
            <w:pPr>
              <w:rPr>
                <w:rFonts w:eastAsia="Calibri" w:cs="Arial"/>
                <w:sz w:val="20"/>
                <w:szCs w:val="20"/>
              </w:rPr>
            </w:pPr>
            <w:r w:rsidRPr="00B325F2">
              <w:rPr>
                <w:rFonts w:eastAsia="Calibri" w:cs="Arial"/>
                <w:sz w:val="20"/>
                <w:szCs w:val="20"/>
              </w:rPr>
              <w:t xml:space="preserve">Ott et al. </w:t>
            </w:r>
            <w:r w:rsidRPr="00B325F2">
              <w:rPr>
                <w:rFonts w:eastAsia="Calibri" w:cs="Arial"/>
                <w:sz w:val="20"/>
                <w:szCs w:val="20"/>
              </w:rPr>
              <w:fldChar w:fldCharType="begin"/>
            </w:r>
            <w:r>
              <w:rPr>
                <w:rFonts w:eastAsia="Calibri" w:cs="Arial"/>
                <w:sz w:val="20"/>
                <w:szCs w:val="20"/>
              </w:rPr>
              <w:instrText xml:space="preserve"> ADDIN ZOTERO_ITEM CSL_CITATION {"citationID":"algj2r1h0a","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325F2">
              <w:rPr>
                <w:rFonts w:eastAsia="Calibri" w:cs="Arial"/>
                <w:sz w:val="20"/>
                <w:szCs w:val="20"/>
              </w:rPr>
              <w:fldChar w:fldCharType="separate"/>
            </w:r>
            <w:r w:rsidRPr="00B325F2">
              <w:rPr>
                <w:rFonts w:cs="Calibri"/>
                <w:sz w:val="20"/>
              </w:rPr>
              <w:t>[31]</w:t>
            </w:r>
            <w:r w:rsidRPr="00B325F2">
              <w:rPr>
                <w:rFonts w:eastAsia="Calibri" w:cs="Arial"/>
                <w:sz w:val="20"/>
                <w:szCs w:val="20"/>
              </w:rPr>
              <w:fldChar w:fldCharType="end"/>
            </w:r>
          </w:p>
        </w:tc>
        <w:tc>
          <w:tcPr>
            <w:tcW w:w="720" w:type="dxa"/>
            <w:vAlign w:val="center"/>
          </w:tcPr>
          <w:p w14:paraId="48ED049F"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7D7287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43956B9" w14:textId="77777777" w:rsidR="00B325F2" w:rsidRPr="00B325F2" w:rsidRDefault="00B325F2" w:rsidP="00B325F2">
            <w:pPr>
              <w:jc w:val="center"/>
              <w:rPr>
                <w:rFonts w:eastAsia="Calibri" w:cs="Arial"/>
                <w:sz w:val="20"/>
                <w:szCs w:val="20"/>
              </w:rPr>
            </w:pPr>
            <w:r w:rsidRPr="00B325F2">
              <w:rPr>
                <w:rFonts w:eastAsia="Calibri" w:cs="Arial"/>
                <w:sz w:val="20"/>
                <w:szCs w:val="20"/>
              </w:rPr>
              <w:t>23775</w:t>
            </w:r>
          </w:p>
        </w:tc>
        <w:tc>
          <w:tcPr>
            <w:tcW w:w="3420" w:type="dxa"/>
            <w:noWrap/>
            <w:vAlign w:val="center"/>
            <w:hideMark/>
          </w:tcPr>
          <w:p w14:paraId="46C0AEBB" w14:textId="77777777" w:rsidR="00B325F2" w:rsidRPr="00B325F2" w:rsidRDefault="00B325F2" w:rsidP="00B325F2">
            <w:pPr>
              <w:rPr>
                <w:rFonts w:eastAsia="Calibri" w:cs="Arial"/>
                <w:sz w:val="20"/>
                <w:szCs w:val="20"/>
              </w:rPr>
            </w:pPr>
            <w:r w:rsidRPr="00B325F2">
              <w:rPr>
                <w:rFonts w:eastAsia="Calibri" w:cs="Arial"/>
                <w:sz w:val="20"/>
                <w:szCs w:val="20"/>
              </w:rPr>
              <w:t>Hispanic, 49.72</w:t>
            </w:r>
          </w:p>
        </w:tc>
      </w:tr>
      <w:tr w:rsidR="00B325F2" w:rsidRPr="00B325F2" w14:paraId="5038A89C" w14:textId="77777777" w:rsidTr="00D17AB8">
        <w:trPr>
          <w:trHeight w:val="300"/>
        </w:trPr>
        <w:tc>
          <w:tcPr>
            <w:tcW w:w="2605" w:type="dxa"/>
            <w:noWrap/>
            <w:vAlign w:val="center"/>
            <w:hideMark/>
          </w:tcPr>
          <w:p w14:paraId="27891960" w14:textId="3F884599" w:rsidR="00B325F2" w:rsidRPr="00B325F2" w:rsidRDefault="00B325F2" w:rsidP="00B325F2">
            <w:pPr>
              <w:rPr>
                <w:rFonts w:eastAsia="Calibri" w:cs="Arial"/>
                <w:sz w:val="20"/>
                <w:szCs w:val="20"/>
              </w:rPr>
            </w:pPr>
            <w:r w:rsidRPr="00B325F2">
              <w:rPr>
                <w:rFonts w:eastAsia="Calibri" w:cs="Arial"/>
                <w:sz w:val="20"/>
                <w:szCs w:val="20"/>
              </w:rPr>
              <w:t xml:space="preserve">Panenka et al. </w:t>
            </w:r>
            <w:r w:rsidRPr="00B325F2">
              <w:rPr>
                <w:rFonts w:eastAsia="Calibri" w:cs="Arial"/>
                <w:sz w:val="20"/>
                <w:szCs w:val="20"/>
              </w:rPr>
              <w:fldChar w:fldCharType="begin"/>
            </w:r>
            <w:r>
              <w:rPr>
                <w:rFonts w:eastAsia="Calibri" w:cs="Arial"/>
                <w:sz w:val="20"/>
                <w:szCs w:val="20"/>
              </w:rPr>
              <w:instrText xml:space="preserve"> ADDIN ZOTERO_ITEM CSL_CITATION {"citationID":"a18gteget6i","properties":{"formattedCitation":"[139]","plainCitation":"[139]"},"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325F2">
              <w:rPr>
                <w:rFonts w:eastAsia="Calibri" w:cs="Arial"/>
                <w:sz w:val="20"/>
                <w:szCs w:val="20"/>
              </w:rPr>
              <w:fldChar w:fldCharType="separate"/>
            </w:r>
            <w:r w:rsidRPr="00B325F2">
              <w:rPr>
                <w:rFonts w:cs="Calibri"/>
                <w:sz w:val="20"/>
              </w:rPr>
              <w:t>[139]</w:t>
            </w:r>
            <w:r w:rsidRPr="00B325F2">
              <w:rPr>
                <w:rFonts w:eastAsia="Calibri" w:cs="Arial"/>
                <w:sz w:val="20"/>
                <w:szCs w:val="20"/>
              </w:rPr>
              <w:fldChar w:fldCharType="end"/>
            </w:r>
          </w:p>
        </w:tc>
        <w:tc>
          <w:tcPr>
            <w:tcW w:w="720" w:type="dxa"/>
            <w:vAlign w:val="center"/>
          </w:tcPr>
          <w:p w14:paraId="519F33F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997E7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29699F8" w14:textId="77777777" w:rsidR="00B325F2" w:rsidRPr="00B325F2" w:rsidRDefault="00B325F2" w:rsidP="00B325F2">
            <w:pPr>
              <w:jc w:val="center"/>
              <w:rPr>
                <w:rFonts w:eastAsia="Calibri" w:cs="Arial"/>
                <w:sz w:val="20"/>
                <w:szCs w:val="20"/>
              </w:rPr>
            </w:pPr>
            <w:r w:rsidRPr="00B325F2">
              <w:rPr>
                <w:rFonts w:eastAsia="Calibri" w:cs="Arial"/>
                <w:sz w:val="20"/>
                <w:szCs w:val="20"/>
              </w:rPr>
              <w:t>94</w:t>
            </w:r>
          </w:p>
        </w:tc>
        <w:tc>
          <w:tcPr>
            <w:tcW w:w="3420" w:type="dxa"/>
            <w:noWrap/>
            <w:vAlign w:val="center"/>
            <w:hideMark/>
          </w:tcPr>
          <w:p w14:paraId="369D6BAD" w14:textId="77777777" w:rsidR="00B325F2" w:rsidRPr="00B325F2" w:rsidRDefault="00B325F2" w:rsidP="00B325F2">
            <w:pPr>
              <w:rPr>
                <w:rFonts w:eastAsia="Calibri" w:cs="Arial"/>
                <w:sz w:val="20"/>
                <w:szCs w:val="20"/>
              </w:rPr>
            </w:pPr>
            <w:r w:rsidRPr="00B325F2">
              <w:rPr>
                <w:rFonts w:eastAsia="Calibri" w:cs="Arial"/>
                <w:sz w:val="20"/>
                <w:szCs w:val="20"/>
              </w:rPr>
              <w:t>Caucasian, 55.32</w:t>
            </w:r>
          </w:p>
        </w:tc>
      </w:tr>
      <w:tr w:rsidR="00B325F2" w:rsidRPr="00B325F2" w14:paraId="0ADCC64C" w14:textId="77777777" w:rsidTr="00D17AB8">
        <w:trPr>
          <w:trHeight w:val="300"/>
        </w:trPr>
        <w:tc>
          <w:tcPr>
            <w:tcW w:w="2605" w:type="dxa"/>
            <w:noWrap/>
            <w:vAlign w:val="center"/>
            <w:hideMark/>
          </w:tcPr>
          <w:p w14:paraId="28A93D91" w14:textId="64BDC4A1" w:rsidR="00B325F2" w:rsidRPr="00B325F2" w:rsidRDefault="00B325F2" w:rsidP="00B325F2">
            <w:pPr>
              <w:rPr>
                <w:rFonts w:eastAsia="Calibri" w:cs="Arial"/>
                <w:sz w:val="20"/>
                <w:szCs w:val="20"/>
              </w:rPr>
            </w:pPr>
            <w:r w:rsidRPr="00B325F2">
              <w:rPr>
                <w:rFonts w:eastAsia="Calibri" w:cs="Arial"/>
                <w:sz w:val="20"/>
                <w:szCs w:val="20"/>
              </w:rPr>
              <w:t xml:space="preserve">Paré et al. </w:t>
            </w:r>
            <w:r w:rsidRPr="00B325F2">
              <w:rPr>
                <w:rFonts w:eastAsia="Calibri" w:cs="Arial"/>
                <w:sz w:val="20"/>
                <w:szCs w:val="20"/>
              </w:rPr>
              <w:fldChar w:fldCharType="begin"/>
            </w:r>
            <w:r>
              <w:rPr>
                <w:rFonts w:eastAsia="Calibri" w:cs="Arial"/>
                <w:sz w:val="20"/>
                <w:szCs w:val="20"/>
              </w:rPr>
              <w:instrText xml:space="preserve"> ADDIN ZOTERO_ITEM CSL_CITATION {"citationID":"a2ai30bnjbb","properties":{"formattedCitation":"[140]","plainCitation":"[140]"},"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325F2">
              <w:rPr>
                <w:rFonts w:eastAsia="Calibri" w:cs="Arial"/>
                <w:sz w:val="20"/>
                <w:szCs w:val="20"/>
              </w:rPr>
              <w:fldChar w:fldCharType="separate"/>
            </w:r>
            <w:r w:rsidRPr="00B325F2">
              <w:rPr>
                <w:rFonts w:cs="Calibri"/>
                <w:sz w:val="20"/>
              </w:rPr>
              <w:t>[140]</w:t>
            </w:r>
            <w:r w:rsidRPr="00B325F2">
              <w:rPr>
                <w:rFonts w:eastAsia="Calibri" w:cs="Arial"/>
                <w:sz w:val="20"/>
                <w:szCs w:val="20"/>
              </w:rPr>
              <w:fldChar w:fldCharType="end"/>
            </w:r>
          </w:p>
        </w:tc>
        <w:tc>
          <w:tcPr>
            <w:tcW w:w="720" w:type="dxa"/>
            <w:vAlign w:val="center"/>
          </w:tcPr>
          <w:p w14:paraId="7FABB5CB"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796A2FF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9BE32D9" w14:textId="77777777" w:rsidR="00B325F2" w:rsidRPr="00B325F2" w:rsidRDefault="00B325F2" w:rsidP="00B325F2">
            <w:pPr>
              <w:jc w:val="center"/>
              <w:rPr>
                <w:rFonts w:eastAsia="Calibri" w:cs="Arial"/>
                <w:sz w:val="20"/>
                <w:szCs w:val="20"/>
              </w:rPr>
            </w:pPr>
            <w:r w:rsidRPr="00B325F2">
              <w:rPr>
                <w:rFonts w:eastAsia="Calibri" w:cs="Arial"/>
                <w:sz w:val="20"/>
                <w:szCs w:val="20"/>
              </w:rPr>
              <w:t>116</w:t>
            </w:r>
          </w:p>
        </w:tc>
        <w:tc>
          <w:tcPr>
            <w:tcW w:w="3420" w:type="dxa"/>
            <w:noWrap/>
            <w:vAlign w:val="center"/>
            <w:hideMark/>
          </w:tcPr>
          <w:p w14:paraId="10B1AA3E" w14:textId="77777777" w:rsidR="00B325F2" w:rsidRPr="00B325F2" w:rsidRDefault="00B325F2" w:rsidP="00B325F2">
            <w:pPr>
              <w:rPr>
                <w:rFonts w:eastAsia="Calibri" w:cs="Arial"/>
                <w:sz w:val="20"/>
                <w:szCs w:val="20"/>
              </w:rPr>
            </w:pPr>
            <w:r w:rsidRPr="00B325F2">
              <w:rPr>
                <w:rFonts w:eastAsia="Calibri" w:cs="Arial"/>
                <w:sz w:val="20"/>
                <w:szCs w:val="20"/>
              </w:rPr>
              <w:t>White, 100</w:t>
            </w:r>
          </w:p>
        </w:tc>
      </w:tr>
      <w:tr w:rsidR="00B325F2" w:rsidRPr="00B325F2" w14:paraId="354AD059" w14:textId="77777777" w:rsidTr="00D17AB8">
        <w:trPr>
          <w:trHeight w:val="300"/>
        </w:trPr>
        <w:tc>
          <w:tcPr>
            <w:tcW w:w="2605" w:type="dxa"/>
            <w:noWrap/>
            <w:vAlign w:val="center"/>
            <w:hideMark/>
          </w:tcPr>
          <w:p w14:paraId="52B006CF" w14:textId="58182EC9" w:rsidR="00B325F2" w:rsidRPr="00B325F2" w:rsidRDefault="00B325F2" w:rsidP="00B325F2">
            <w:pPr>
              <w:rPr>
                <w:rFonts w:eastAsia="Calibri" w:cs="Arial"/>
                <w:sz w:val="20"/>
                <w:szCs w:val="20"/>
              </w:rPr>
            </w:pPr>
            <w:r w:rsidRPr="00B325F2">
              <w:rPr>
                <w:rFonts w:eastAsia="Calibri" w:cs="Arial"/>
                <w:sz w:val="20"/>
                <w:szCs w:val="20"/>
              </w:rPr>
              <w:t xml:space="preserve">Ponsford et al. </w:t>
            </w:r>
            <w:r w:rsidRPr="00B325F2">
              <w:rPr>
                <w:rFonts w:eastAsia="Calibri" w:cs="Arial"/>
                <w:sz w:val="20"/>
                <w:szCs w:val="20"/>
              </w:rPr>
              <w:fldChar w:fldCharType="begin"/>
            </w:r>
            <w:r>
              <w:rPr>
                <w:rFonts w:eastAsia="Calibri" w:cs="Arial"/>
                <w:sz w:val="20"/>
                <w:szCs w:val="20"/>
              </w:rPr>
              <w:instrText xml:space="preserve"> ADDIN ZOTERO_ITEM CSL_CITATION {"citationID":"a2qed4hsusd","properties":{"formattedCitation":"[141]","plainCitation":"[141]"},"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325F2">
              <w:rPr>
                <w:rFonts w:eastAsia="Calibri" w:cs="Arial"/>
                <w:sz w:val="20"/>
                <w:szCs w:val="20"/>
              </w:rPr>
              <w:fldChar w:fldCharType="separate"/>
            </w:r>
            <w:r w:rsidRPr="00B325F2">
              <w:rPr>
                <w:rFonts w:cs="Calibri"/>
                <w:sz w:val="20"/>
              </w:rPr>
              <w:t>[141]</w:t>
            </w:r>
            <w:r w:rsidRPr="00B325F2">
              <w:rPr>
                <w:rFonts w:eastAsia="Calibri" w:cs="Arial"/>
                <w:sz w:val="20"/>
                <w:szCs w:val="20"/>
              </w:rPr>
              <w:fldChar w:fldCharType="end"/>
            </w:r>
          </w:p>
        </w:tc>
        <w:tc>
          <w:tcPr>
            <w:tcW w:w="720" w:type="dxa"/>
            <w:vAlign w:val="center"/>
          </w:tcPr>
          <w:p w14:paraId="46020BB1"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57874CA2"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C93B9B1" w14:textId="77777777" w:rsidR="00B325F2" w:rsidRPr="00B325F2" w:rsidRDefault="00B325F2" w:rsidP="00B325F2">
            <w:pPr>
              <w:jc w:val="center"/>
              <w:rPr>
                <w:rFonts w:eastAsia="Calibri" w:cs="Arial"/>
                <w:sz w:val="20"/>
                <w:szCs w:val="20"/>
              </w:rPr>
            </w:pPr>
            <w:r w:rsidRPr="00B325F2">
              <w:rPr>
                <w:rFonts w:eastAsia="Calibri" w:cs="Arial"/>
                <w:sz w:val="20"/>
                <w:szCs w:val="20"/>
              </w:rPr>
              <w:t>223</w:t>
            </w:r>
          </w:p>
        </w:tc>
        <w:tc>
          <w:tcPr>
            <w:tcW w:w="3420" w:type="dxa"/>
            <w:noWrap/>
            <w:vAlign w:val="center"/>
            <w:hideMark/>
          </w:tcPr>
          <w:p w14:paraId="4A47A925" w14:textId="77777777" w:rsidR="00B325F2" w:rsidRPr="00B325F2" w:rsidRDefault="00B325F2" w:rsidP="00B325F2">
            <w:pPr>
              <w:rPr>
                <w:rFonts w:eastAsia="Calibri" w:cs="Arial"/>
                <w:sz w:val="20"/>
                <w:szCs w:val="20"/>
              </w:rPr>
            </w:pPr>
            <w:r w:rsidRPr="00B325F2">
              <w:rPr>
                <w:rFonts w:eastAsia="Calibri" w:cs="Arial"/>
                <w:sz w:val="20"/>
                <w:szCs w:val="20"/>
              </w:rPr>
              <w:t>Australia or New Zealand, 82.06</w:t>
            </w:r>
          </w:p>
          <w:p w14:paraId="3A30D55F" w14:textId="77777777" w:rsidR="00B325F2" w:rsidRPr="00B325F2" w:rsidRDefault="00B325F2" w:rsidP="00B325F2">
            <w:pPr>
              <w:rPr>
                <w:rFonts w:eastAsia="Calibri" w:cs="Arial"/>
                <w:sz w:val="20"/>
                <w:szCs w:val="20"/>
              </w:rPr>
            </w:pPr>
            <w:r w:rsidRPr="00B325F2">
              <w:rPr>
                <w:rFonts w:eastAsia="Calibri" w:cs="Arial"/>
                <w:sz w:val="20"/>
                <w:szCs w:val="20"/>
              </w:rPr>
              <w:t>United Kingdom, 4.48</w:t>
            </w:r>
          </w:p>
          <w:p w14:paraId="7E766AAF" w14:textId="77777777" w:rsidR="00B325F2" w:rsidRPr="00B325F2" w:rsidRDefault="00B325F2" w:rsidP="00B325F2">
            <w:pPr>
              <w:rPr>
                <w:rFonts w:eastAsia="Calibri" w:cs="Arial"/>
                <w:sz w:val="20"/>
                <w:szCs w:val="20"/>
              </w:rPr>
            </w:pPr>
            <w:r w:rsidRPr="00B325F2">
              <w:rPr>
                <w:rFonts w:eastAsia="Calibri" w:cs="Arial"/>
                <w:sz w:val="20"/>
                <w:szCs w:val="20"/>
              </w:rPr>
              <w:t>India, 3.14</w:t>
            </w:r>
          </w:p>
          <w:p w14:paraId="1FE7BF3A" w14:textId="77777777" w:rsidR="00B325F2" w:rsidRPr="00B325F2" w:rsidRDefault="00B325F2" w:rsidP="00B325F2">
            <w:pPr>
              <w:rPr>
                <w:rFonts w:eastAsia="Calibri" w:cs="Arial"/>
                <w:sz w:val="20"/>
                <w:szCs w:val="20"/>
              </w:rPr>
            </w:pPr>
            <w:r w:rsidRPr="00B325F2">
              <w:rPr>
                <w:rFonts w:eastAsia="Calibri" w:cs="Arial"/>
                <w:sz w:val="20"/>
                <w:szCs w:val="20"/>
              </w:rPr>
              <w:t>Other European, 2.24</w:t>
            </w:r>
          </w:p>
          <w:p w14:paraId="189FCD18" w14:textId="77777777" w:rsidR="00B325F2" w:rsidRPr="00B325F2" w:rsidRDefault="00B325F2" w:rsidP="00B325F2">
            <w:pPr>
              <w:rPr>
                <w:rFonts w:eastAsia="Calibri" w:cs="Arial"/>
                <w:sz w:val="20"/>
                <w:szCs w:val="20"/>
              </w:rPr>
            </w:pPr>
            <w:r w:rsidRPr="00B325F2">
              <w:rPr>
                <w:rFonts w:eastAsia="Calibri" w:cs="Arial"/>
                <w:sz w:val="20"/>
                <w:szCs w:val="20"/>
              </w:rPr>
              <w:t>Brazil, 0.45</w:t>
            </w:r>
          </w:p>
          <w:p w14:paraId="458BCDF6" w14:textId="77777777" w:rsidR="00B325F2" w:rsidRPr="00B325F2" w:rsidRDefault="00B325F2" w:rsidP="00B325F2">
            <w:pPr>
              <w:rPr>
                <w:rFonts w:eastAsia="Calibri" w:cs="Arial"/>
                <w:sz w:val="20"/>
                <w:szCs w:val="20"/>
              </w:rPr>
            </w:pPr>
            <w:r w:rsidRPr="00B325F2">
              <w:rPr>
                <w:rFonts w:eastAsia="Calibri" w:cs="Arial"/>
                <w:sz w:val="20"/>
                <w:szCs w:val="20"/>
              </w:rPr>
              <w:t>Egypt, 0.45</w:t>
            </w:r>
          </w:p>
          <w:p w14:paraId="1F6931B5" w14:textId="77777777" w:rsidR="00B325F2" w:rsidRPr="00B325F2" w:rsidRDefault="00B325F2" w:rsidP="00B325F2">
            <w:pPr>
              <w:rPr>
                <w:rFonts w:eastAsia="Calibri" w:cs="Arial"/>
                <w:sz w:val="20"/>
                <w:szCs w:val="20"/>
              </w:rPr>
            </w:pPr>
            <w:r w:rsidRPr="00B325F2">
              <w:rPr>
                <w:rFonts w:eastAsia="Calibri" w:cs="Arial"/>
                <w:sz w:val="20"/>
                <w:szCs w:val="20"/>
              </w:rPr>
              <w:t>Indonesia, 0.45</w:t>
            </w:r>
          </w:p>
          <w:p w14:paraId="21A4B057" w14:textId="77777777" w:rsidR="00B325F2" w:rsidRPr="00B325F2" w:rsidRDefault="00B325F2" w:rsidP="00B325F2">
            <w:pPr>
              <w:rPr>
                <w:rFonts w:eastAsia="Calibri" w:cs="Arial"/>
                <w:sz w:val="20"/>
                <w:szCs w:val="20"/>
              </w:rPr>
            </w:pPr>
            <w:r w:rsidRPr="00B325F2">
              <w:rPr>
                <w:rFonts w:eastAsia="Calibri" w:cs="Arial"/>
                <w:sz w:val="20"/>
                <w:szCs w:val="20"/>
              </w:rPr>
              <w:t>Lebanon, 0.45</w:t>
            </w:r>
          </w:p>
          <w:p w14:paraId="460DCD4D" w14:textId="77777777" w:rsidR="00B325F2" w:rsidRPr="00B325F2" w:rsidRDefault="00B325F2" w:rsidP="00B325F2">
            <w:pPr>
              <w:rPr>
                <w:rFonts w:eastAsia="Calibri" w:cs="Arial"/>
                <w:sz w:val="20"/>
                <w:szCs w:val="20"/>
              </w:rPr>
            </w:pPr>
            <w:r w:rsidRPr="00B325F2">
              <w:rPr>
                <w:rFonts w:eastAsia="Calibri" w:cs="Arial"/>
                <w:sz w:val="20"/>
                <w:szCs w:val="20"/>
              </w:rPr>
              <w:t>Singapore, 0.45</w:t>
            </w:r>
          </w:p>
          <w:p w14:paraId="1A89D8B1" w14:textId="77777777" w:rsidR="00B325F2" w:rsidRPr="00B325F2" w:rsidRDefault="00B325F2" w:rsidP="00B325F2">
            <w:pPr>
              <w:rPr>
                <w:rFonts w:eastAsia="Calibri" w:cs="Arial"/>
                <w:sz w:val="20"/>
                <w:szCs w:val="20"/>
              </w:rPr>
            </w:pPr>
            <w:r w:rsidRPr="00B325F2">
              <w:rPr>
                <w:rFonts w:eastAsia="Calibri" w:cs="Arial"/>
                <w:sz w:val="20"/>
                <w:szCs w:val="20"/>
              </w:rPr>
              <w:t>South African, 0.45</w:t>
            </w:r>
          </w:p>
        </w:tc>
      </w:tr>
      <w:tr w:rsidR="00B325F2" w:rsidRPr="00B325F2" w14:paraId="6803F4F6" w14:textId="77777777" w:rsidTr="00D17AB8">
        <w:trPr>
          <w:trHeight w:val="300"/>
        </w:trPr>
        <w:tc>
          <w:tcPr>
            <w:tcW w:w="2605" w:type="dxa"/>
            <w:noWrap/>
            <w:vAlign w:val="center"/>
            <w:hideMark/>
          </w:tcPr>
          <w:p w14:paraId="1227BC34" w14:textId="683FDEB9" w:rsidR="00B325F2" w:rsidRPr="00B325F2" w:rsidRDefault="00B325F2" w:rsidP="00B325F2">
            <w:pPr>
              <w:rPr>
                <w:rFonts w:eastAsia="Calibri" w:cs="Arial"/>
                <w:sz w:val="20"/>
                <w:szCs w:val="20"/>
              </w:rPr>
            </w:pPr>
            <w:r w:rsidRPr="00B325F2">
              <w:rPr>
                <w:rFonts w:eastAsia="Calibri" w:cs="Arial"/>
                <w:sz w:val="20"/>
                <w:szCs w:val="20"/>
              </w:rPr>
              <w:t xml:space="preserve">Proto et al. </w:t>
            </w:r>
            <w:r w:rsidRPr="00B325F2">
              <w:rPr>
                <w:rFonts w:eastAsia="Calibri" w:cs="Arial"/>
                <w:sz w:val="20"/>
                <w:szCs w:val="20"/>
              </w:rPr>
              <w:fldChar w:fldCharType="begin"/>
            </w:r>
            <w:r>
              <w:rPr>
                <w:rFonts w:eastAsia="Calibri" w:cs="Arial"/>
                <w:sz w:val="20"/>
                <w:szCs w:val="20"/>
              </w:rPr>
              <w:instrText xml:space="preserve"> ADDIN ZOTERO_ITEM CSL_CITATION {"citationID":"adhhruomam","properties":{"formattedCitation":"[142]","plainCitation":"[142]"},"citationItems":[{"id":5183,"uris":["http://zotero.org/users/1562642/items/RI7K9I8V"],"uri":["http://zotero.org/users/1562642/items/RI7K9I8V"],"itemData":{"id":5183,"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[142]</w:t>
            </w:r>
            <w:r w:rsidRPr="00B325F2">
              <w:rPr>
                <w:rFonts w:eastAsia="Calibri" w:cs="Arial"/>
                <w:sz w:val="20"/>
                <w:szCs w:val="20"/>
              </w:rPr>
              <w:fldChar w:fldCharType="end"/>
            </w:r>
          </w:p>
        </w:tc>
        <w:tc>
          <w:tcPr>
            <w:tcW w:w="720" w:type="dxa"/>
            <w:vAlign w:val="center"/>
          </w:tcPr>
          <w:p w14:paraId="196BD08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82AFF3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48DC1B8" w14:textId="77777777" w:rsidR="00B325F2" w:rsidRPr="00B325F2" w:rsidRDefault="00B325F2" w:rsidP="00B325F2">
            <w:pPr>
              <w:jc w:val="center"/>
              <w:rPr>
                <w:rFonts w:eastAsia="Calibri" w:cs="Arial"/>
                <w:sz w:val="20"/>
                <w:szCs w:val="20"/>
              </w:rPr>
            </w:pPr>
            <w:r w:rsidRPr="00B325F2">
              <w:rPr>
                <w:rFonts w:eastAsia="Calibri" w:cs="Arial"/>
                <w:sz w:val="20"/>
                <w:szCs w:val="20"/>
              </w:rPr>
              <w:t>178</w:t>
            </w:r>
          </w:p>
        </w:tc>
        <w:tc>
          <w:tcPr>
            <w:tcW w:w="3420" w:type="dxa"/>
            <w:noWrap/>
            <w:vAlign w:val="center"/>
            <w:hideMark/>
          </w:tcPr>
          <w:p w14:paraId="4D4D5010" w14:textId="77777777" w:rsidR="00B325F2" w:rsidRPr="00B325F2" w:rsidRDefault="00B325F2" w:rsidP="00B325F2">
            <w:pPr>
              <w:rPr>
                <w:rFonts w:eastAsia="Calibri" w:cs="Arial"/>
                <w:sz w:val="20"/>
                <w:szCs w:val="20"/>
              </w:rPr>
            </w:pPr>
            <w:r w:rsidRPr="00B325F2">
              <w:rPr>
                <w:rFonts w:eastAsia="Calibri" w:cs="Arial"/>
                <w:sz w:val="20"/>
                <w:szCs w:val="20"/>
              </w:rPr>
              <w:t>White, 67.42</w:t>
            </w:r>
          </w:p>
          <w:p w14:paraId="2A0553B3" w14:textId="77777777" w:rsidR="00B325F2" w:rsidRPr="00B325F2" w:rsidRDefault="00B325F2" w:rsidP="00B325F2">
            <w:pPr>
              <w:rPr>
                <w:rFonts w:eastAsia="Calibri" w:cs="Arial"/>
                <w:sz w:val="20"/>
                <w:szCs w:val="20"/>
              </w:rPr>
            </w:pPr>
            <w:r w:rsidRPr="00B325F2">
              <w:rPr>
                <w:rFonts w:eastAsia="Calibri" w:cs="Arial"/>
                <w:sz w:val="20"/>
                <w:szCs w:val="20"/>
              </w:rPr>
              <w:t>Latino, 15.73</w:t>
            </w:r>
          </w:p>
          <w:p w14:paraId="2968C45C" w14:textId="77777777" w:rsidR="00B325F2" w:rsidRPr="00B325F2" w:rsidRDefault="00B325F2" w:rsidP="00B325F2">
            <w:pPr>
              <w:rPr>
                <w:rFonts w:eastAsia="Calibri" w:cs="Arial"/>
                <w:sz w:val="20"/>
                <w:szCs w:val="20"/>
              </w:rPr>
            </w:pPr>
            <w:r w:rsidRPr="00B325F2">
              <w:rPr>
                <w:rFonts w:eastAsia="Calibri" w:cs="Arial"/>
                <w:sz w:val="20"/>
                <w:szCs w:val="20"/>
              </w:rPr>
              <w:t>Black, 12.92</w:t>
            </w:r>
          </w:p>
          <w:p w14:paraId="3341B818" w14:textId="77777777" w:rsidR="00B325F2" w:rsidRPr="00B325F2" w:rsidRDefault="00B325F2" w:rsidP="00B325F2">
            <w:pPr>
              <w:rPr>
                <w:rFonts w:eastAsia="Calibri" w:cs="Arial"/>
                <w:sz w:val="20"/>
                <w:szCs w:val="20"/>
              </w:rPr>
            </w:pPr>
            <w:r w:rsidRPr="00B325F2">
              <w:rPr>
                <w:rFonts w:eastAsia="Calibri" w:cs="Arial"/>
                <w:sz w:val="20"/>
                <w:szCs w:val="20"/>
              </w:rPr>
              <w:t>Asian, 2.81</w:t>
            </w:r>
          </w:p>
          <w:p w14:paraId="7B402CCF" w14:textId="77777777" w:rsidR="00B325F2" w:rsidRPr="00B325F2" w:rsidRDefault="00B325F2" w:rsidP="00B325F2">
            <w:pPr>
              <w:rPr>
                <w:rFonts w:eastAsia="Calibri" w:cs="Arial"/>
                <w:sz w:val="20"/>
                <w:szCs w:val="20"/>
              </w:rPr>
            </w:pPr>
            <w:r w:rsidRPr="00B325F2">
              <w:rPr>
                <w:rFonts w:eastAsia="Calibri" w:cs="Arial"/>
                <w:sz w:val="20"/>
                <w:szCs w:val="20"/>
              </w:rPr>
              <w:t>Other, 1.12</w:t>
            </w:r>
          </w:p>
        </w:tc>
      </w:tr>
      <w:tr w:rsidR="00B325F2" w:rsidRPr="00B325F2" w14:paraId="54F6F4D1" w14:textId="77777777" w:rsidTr="00D17AB8">
        <w:trPr>
          <w:trHeight w:val="300"/>
        </w:trPr>
        <w:tc>
          <w:tcPr>
            <w:tcW w:w="2605" w:type="dxa"/>
            <w:noWrap/>
            <w:vAlign w:val="center"/>
            <w:hideMark/>
          </w:tcPr>
          <w:p w14:paraId="7AD973A1" w14:textId="510D0472" w:rsidR="00B325F2" w:rsidRPr="00B325F2" w:rsidRDefault="00B325F2" w:rsidP="00B325F2">
            <w:pPr>
              <w:rPr>
                <w:rFonts w:eastAsia="Calibri" w:cs="Arial"/>
                <w:sz w:val="20"/>
                <w:szCs w:val="20"/>
              </w:rPr>
            </w:pPr>
            <w:r w:rsidRPr="00B325F2">
              <w:rPr>
                <w:rFonts w:eastAsia="Calibri" w:cs="Arial"/>
                <w:sz w:val="20"/>
                <w:szCs w:val="20"/>
              </w:rPr>
              <w:t xml:space="preserve">Provance et al. </w:t>
            </w:r>
            <w:r w:rsidRPr="00B325F2">
              <w:rPr>
                <w:rFonts w:eastAsia="Calibri" w:cs="Arial"/>
                <w:sz w:val="20"/>
                <w:szCs w:val="20"/>
              </w:rPr>
              <w:fldChar w:fldCharType="begin"/>
            </w:r>
            <w:r>
              <w:rPr>
                <w:rFonts w:eastAsia="Calibri" w:cs="Arial"/>
                <w:sz w:val="20"/>
                <w:szCs w:val="20"/>
              </w:rPr>
              <w:instrText xml:space="preserve"> ADDIN ZOTERO_ITEM CSL_CITATION {"citationID":"a51307q28","properties":{"formattedCitation":"[143]","plainCitation":"[143]"},"citationItems":[{"id":1938,"uris":["http://zotero.org/users/1562642/items/FJA45RDQ"],"uri":["http://zotero.org/users/1562642/items/FJA45RDQ"],"itemData":{"id":1938,"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[143]</w:t>
            </w:r>
            <w:r w:rsidRPr="00B325F2">
              <w:rPr>
                <w:rFonts w:eastAsia="Calibri" w:cs="Arial"/>
                <w:sz w:val="20"/>
                <w:szCs w:val="20"/>
              </w:rPr>
              <w:fldChar w:fldCharType="end"/>
            </w:r>
          </w:p>
        </w:tc>
        <w:tc>
          <w:tcPr>
            <w:tcW w:w="720" w:type="dxa"/>
            <w:vAlign w:val="center"/>
          </w:tcPr>
          <w:p w14:paraId="0335E7C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60922D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8A8DBD"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3420" w:type="dxa"/>
            <w:noWrap/>
            <w:vAlign w:val="center"/>
            <w:hideMark/>
          </w:tcPr>
          <w:p w14:paraId="496C7143" w14:textId="77777777" w:rsidR="00B325F2" w:rsidRPr="00B325F2" w:rsidRDefault="00B325F2" w:rsidP="00B325F2">
            <w:pPr>
              <w:rPr>
                <w:rFonts w:eastAsia="Calibri" w:cs="Arial"/>
                <w:sz w:val="20"/>
                <w:szCs w:val="20"/>
              </w:rPr>
            </w:pPr>
            <w:r w:rsidRPr="00B325F2">
              <w:rPr>
                <w:rFonts w:eastAsia="Calibri" w:cs="Arial"/>
                <w:sz w:val="20"/>
                <w:szCs w:val="20"/>
              </w:rPr>
              <w:t>White, 68.75</w:t>
            </w:r>
          </w:p>
          <w:p w14:paraId="6041FCDE" w14:textId="77777777" w:rsidR="00B325F2" w:rsidRPr="00B325F2" w:rsidRDefault="00B325F2" w:rsidP="00B325F2">
            <w:pPr>
              <w:rPr>
                <w:rFonts w:eastAsia="Calibri" w:cs="Arial"/>
                <w:sz w:val="20"/>
                <w:szCs w:val="20"/>
              </w:rPr>
            </w:pPr>
            <w:r w:rsidRPr="00B325F2">
              <w:rPr>
                <w:rFonts w:eastAsia="Calibri" w:cs="Arial"/>
                <w:sz w:val="20"/>
                <w:szCs w:val="20"/>
              </w:rPr>
              <w:t>Unknown, 18.75</w:t>
            </w:r>
          </w:p>
          <w:p w14:paraId="5E8EAF35" w14:textId="77777777" w:rsidR="00B325F2" w:rsidRPr="00B325F2" w:rsidRDefault="00B325F2" w:rsidP="00B325F2">
            <w:pPr>
              <w:rPr>
                <w:rFonts w:eastAsia="Calibri" w:cs="Arial"/>
                <w:sz w:val="20"/>
                <w:szCs w:val="20"/>
              </w:rPr>
            </w:pPr>
            <w:r w:rsidRPr="00B325F2">
              <w:rPr>
                <w:rFonts w:eastAsia="Calibri" w:cs="Arial"/>
                <w:sz w:val="20"/>
                <w:szCs w:val="20"/>
              </w:rPr>
              <w:t>Black, 6.25</w:t>
            </w:r>
          </w:p>
          <w:p w14:paraId="22E466F0" w14:textId="77777777" w:rsidR="00B325F2" w:rsidRPr="00B325F2" w:rsidRDefault="00B325F2" w:rsidP="00B325F2">
            <w:pPr>
              <w:rPr>
                <w:rFonts w:eastAsia="Calibri" w:cs="Arial"/>
                <w:sz w:val="20"/>
                <w:szCs w:val="20"/>
              </w:rPr>
            </w:pPr>
            <w:r w:rsidRPr="00B325F2">
              <w:rPr>
                <w:rFonts w:eastAsia="Calibri" w:cs="Arial"/>
                <w:sz w:val="20"/>
                <w:szCs w:val="20"/>
              </w:rPr>
              <w:t>Other, 5</w:t>
            </w:r>
          </w:p>
          <w:p w14:paraId="2F4DC122" w14:textId="77777777" w:rsidR="00B325F2" w:rsidRPr="00B325F2" w:rsidRDefault="00B325F2" w:rsidP="00B325F2">
            <w:pPr>
              <w:rPr>
                <w:rFonts w:eastAsia="Calibri" w:cs="Arial"/>
                <w:sz w:val="20"/>
                <w:szCs w:val="20"/>
              </w:rPr>
            </w:pPr>
            <w:r w:rsidRPr="00B325F2">
              <w:rPr>
                <w:rFonts w:eastAsia="Calibri" w:cs="Arial"/>
                <w:sz w:val="20"/>
                <w:szCs w:val="20"/>
              </w:rPr>
              <w:t>Asian, 1.25</w:t>
            </w:r>
          </w:p>
        </w:tc>
      </w:tr>
      <w:tr w:rsidR="00B325F2" w:rsidRPr="00B325F2" w14:paraId="0989B169" w14:textId="77777777" w:rsidTr="00D17AB8">
        <w:trPr>
          <w:trHeight w:val="300"/>
        </w:trPr>
        <w:tc>
          <w:tcPr>
            <w:tcW w:w="2605" w:type="dxa"/>
            <w:noWrap/>
            <w:vAlign w:val="center"/>
            <w:hideMark/>
          </w:tcPr>
          <w:p w14:paraId="211AC9FF" w14:textId="0A64A219" w:rsidR="00B325F2" w:rsidRPr="00B325F2" w:rsidRDefault="00B325F2" w:rsidP="00B325F2">
            <w:pPr>
              <w:rPr>
                <w:rFonts w:eastAsia="Calibri" w:cs="Arial"/>
                <w:sz w:val="20"/>
                <w:szCs w:val="20"/>
              </w:rPr>
            </w:pPr>
            <w:r w:rsidRPr="00B325F2">
              <w:rPr>
                <w:rFonts w:eastAsia="Calibri" w:cs="Arial"/>
                <w:sz w:val="20"/>
                <w:szCs w:val="20"/>
              </w:rPr>
              <w:t xml:space="preserve">Rabinowitz &amp; Arnett </w:t>
            </w:r>
            <w:r w:rsidRPr="00B325F2">
              <w:rPr>
                <w:rFonts w:eastAsia="Calibri" w:cs="Arial"/>
                <w:sz w:val="20"/>
                <w:szCs w:val="20"/>
              </w:rPr>
              <w:fldChar w:fldCharType="begin"/>
            </w:r>
            <w:r>
              <w:rPr>
                <w:rFonts w:eastAsia="Calibri" w:cs="Arial"/>
                <w:sz w:val="20"/>
                <w:szCs w:val="20"/>
              </w:rPr>
              <w:instrText xml:space="preserve"> ADDIN ZOTERO_ITEM CSL_CITATION {"citationID":"a14a35nqnv7","properties":{"formattedCitation":"[144]","plainCitation":"[144]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325F2">
              <w:rPr>
                <w:rFonts w:eastAsia="Calibri" w:cs="Arial"/>
                <w:sz w:val="20"/>
                <w:szCs w:val="20"/>
              </w:rPr>
              <w:fldChar w:fldCharType="separate"/>
            </w:r>
            <w:r w:rsidRPr="00B325F2">
              <w:rPr>
                <w:rFonts w:cs="Calibri"/>
                <w:sz w:val="20"/>
              </w:rPr>
              <w:t>[144]</w:t>
            </w:r>
            <w:r w:rsidRPr="00B325F2">
              <w:rPr>
                <w:rFonts w:eastAsia="Calibri" w:cs="Arial"/>
                <w:sz w:val="20"/>
                <w:szCs w:val="20"/>
              </w:rPr>
              <w:fldChar w:fldCharType="end"/>
            </w:r>
          </w:p>
        </w:tc>
        <w:tc>
          <w:tcPr>
            <w:tcW w:w="720" w:type="dxa"/>
            <w:vAlign w:val="center"/>
          </w:tcPr>
          <w:p w14:paraId="1BC40DD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4B53882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E9C4AD0" w14:textId="77777777" w:rsidR="00B325F2" w:rsidRPr="00B325F2" w:rsidRDefault="00B325F2" w:rsidP="00B325F2">
            <w:pPr>
              <w:jc w:val="center"/>
              <w:rPr>
                <w:rFonts w:eastAsia="Calibri" w:cs="Arial"/>
                <w:sz w:val="20"/>
                <w:szCs w:val="20"/>
              </w:rPr>
            </w:pPr>
            <w:r w:rsidRPr="00B325F2">
              <w:rPr>
                <w:rFonts w:eastAsia="Calibri" w:cs="Arial"/>
                <w:sz w:val="20"/>
                <w:szCs w:val="20"/>
              </w:rPr>
              <w:t>574</w:t>
            </w:r>
          </w:p>
        </w:tc>
        <w:tc>
          <w:tcPr>
            <w:tcW w:w="3420" w:type="dxa"/>
            <w:noWrap/>
            <w:vAlign w:val="center"/>
            <w:hideMark/>
          </w:tcPr>
          <w:p w14:paraId="2CEF024D" w14:textId="77777777" w:rsidR="00B325F2" w:rsidRPr="00B325F2" w:rsidRDefault="00B325F2" w:rsidP="00B325F2">
            <w:pPr>
              <w:rPr>
                <w:rFonts w:eastAsia="Calibri" w:cs="Arial"/>
                <w:sz w:val="20"/>
                <w:szCs w:val="20"/>
              </w:rPr>
            </w:pPr>
            <w:r w:rsidRPr="00B325F2">
              <w:rPr>
                <w:rFonts w:eastAsia="Calibri" w:cs="Arial"/>
                <w:sz w:val="20"/>
                <w:szCs w:val="20"/>
              </w:rPr>
              <w:t>Caucasian, 74.91</w:t>
            </w:r>
          </w:p>
          <w:p w14:paraId="68381DA9" w14:textId="77777777" w:rsidR="00B325F2" w:rsidRPr="00B325F2" w:rsidRDefault="00B325F2" w:rsidP="00B325F2">
            <w:pPr>
              <w:rPr>
                <w:rFonts w:eastAsia="Calibri" w:cs="Arial"/>
                <w:sz w:val="20"/>
                <w:szCs w:val="20"/>
              </w:rPr>
            </w:pPr>
            <w:r w:rsidRPr="00B325F2">
              <w:rPr>
                <w:rFonts w:eastAsia="Calibri" w:cs="Arial"/>
                <w:sz w:val="20"/>
                <w:szCs w:val="20"/>
              </w:rPr>
              <w:t>African-American, 17.94</w:t>
            </w:r>
          </w:p>
          <w:p w14:paraId="4BD6C67E" w14:textId="77777777" w:rsidR="00B325F2" w:rsidRPr="00B325F2" w:rsidRDefault="00B325F2" w:rsidP="00B325F2">
            <w:pPr>
              <w:rPr>
                <w:rFonts w:eastAsia="Calibri" w:cs="Arial"/>
                <w:sz w:val="20"/>
                <w:szCs w:val="20"/>
              </w:rPr>
            </w:pPr>
            <w:r w:rsidRPr="00B325F2">
              <w:rPr>
                <w:rFonts w:eastAsia="Calibri" w:cs="Arial"/>
                <w:sz w:val="20"/>
                <w:szCs w:val="20"/>
              </w:rPr>
              <w:t>Asian American, 1.04</w:t>
            </w:r>
          </w:p>
        </w:tc>
      </w:tr>
      <w:tr w:rsidR="00B325F2" w:rsidRPr="00B325F2" w14:paraId="03F4F88A" w14:textId="77777777" w:rsidTr="00D17AB8">
        <w:trPr>
          <w:trHeight w:val="300"/>
        </w:trPr>
        <w:tc>
          <w:tcPr>
            <w:tcW w:w="2605" w:type="dxa"/>
            <w:noWrap/>
            <w:vAlign w:val="center"/>
            <w:hideMark/>
          </w:tcPr>
          <w:p w14:paraId="0267B043" w14:textId="503C794B" w:rsidR="00B325F2" w:rsidRPr="00B325F2" w:rsidRDefault="00B325F2" w:rsidP="00B325F2">
            <w:pPr>
              <w:rPr>
                <w:rFonts w:eastAsia="Calibri" w:cs="Arial"/>
                <w:sz w:val="20"/>
                <w:szCs w:val="20"/>
              </w:rPr>
            </w:pPr>
            <w:r w:rsidRPr="00B325F2">
              <w:rPr>
                <w:rFonts w:eastAsia="Calibri" w:cs="Arial"/>
                <w:sz w:val="20"/>
                <w:szCs w:val="20"/>
              </w:rPr>
              <w:t xml:space="preserve">Rabinowitz &amp; Arnett </w:t>
            </w:r>
            <w:r w:rsidRPr="00B325F2">
              <w:rPr>
                <w:rFonts w:eastAsia="Calibri" w:cs="Arial"/>
                <w:sz w:val="20"/>
                <w:szCs w:val="20"/>
              </w:rPr>
              <w:fldChar w:fldCharType="begin"/>
            </w:r>
            <w:r>
              <w:rPr>
                <w:rFonts w:eastAsia="Calibri" w:cs="Arial"/>
                <w:sz w:val="20"/>
                <w:szCs w:val="20"/>
              </w:rPr>
              <w:instrText xml:space="preserve"> ADDIN ZOTERO_ITEM CSL_CITATION {"citationID":"a1a57tt0i4g","properties":{"formattedCitation":"[145]","plainCitation":"[145]"},"citationItems":[{"id":4857,"uris":["http://zotero.org/users/1562642/items/86X96TDZ"],"uri":["http://zotero.org/users/1562642/items/86X96TDZ"],"itemData":{"id":4857,"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[145]</w:t>
            </w:r>
            <w:r w:rsidRPr="00B325F2">
              <w:rPr>
                <w:rFonts w:eastAsia="Calibri" w:cs="Arial"/>
                <w:sz w:val="20"/>
                <w:szCs w:val="20"/>
              </w:rPr>
              <w:fldChar w:fldCharType="end"/>
            </w:r>
          </w:p>
        </w:tc>
        <w:tc>
          <w:tcPr>
            <w:tcW w:w="720" w:type="dxa"/>
            <w:vAlign w:val="center"/>
          </w:tcPr>
          <w:p w14:paraId="5EE1A6C5"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1C7C8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86D8841" w14:textId="77777777" w:rsidR="00B325F2" w:rsidRPr="00B325F2" w:rsidRDefault="00B325F2" w:rsidP="00B325F2">
            <w:pPr>
              <w:jc w:val="center"/>
              <w:rPr>
                <w:rFonts w:eastAsia="Calibri" w:cs="Arial"/>
                <w:sz w:val="20"/>
                <w:szCs w:val="20"/>
              </w:rPr>
            </w:pPr>
            <w:r w:rsidRPr="00B325F2">
              <w:rPr>
                <w:rFonts w:eastAsia="Calibri" w:cs="Arial"/>
                <w:sz w:val="20"/>
                <w:szCs w:val="20"/>
              </w:rPr>
              <w:t>113</w:t>
            </w:r>
          </w:p>
        </w:tc>
        <w:tc>
          <w:tcPr>
            <w:tcW w:w="3420" w:type="dxa"/>
            <w:noWrap/>
            <w:vAlign w:val="center"/>
            <w:hideMark/>
          </w:tcPr>
          <w:p w14:paraId="5D10EDEB" w14:textId="77777777" w:rsidR="00B325F2" w:rsidRPr="00B325F2" w:rsidRDefault="00B325F2" w:rsidP="00B325F2">
            <w:pPr>
              <w:rPr>
                <w:rFonts w:eastAsia="Calibri" w:cs="Arial"/>
                <w:sz w:val="20"/>
                <w:szCs w:val="20"/>
              </w:rPr>
            </w:pPr>
            <w:r w:rsidRPr="00B325F2">
              <w:rPr>
                <w:rFonts w:eastAsia="Calibri" w:cs="Arial"/>
                <w:sz w:val="20"/>
                <w:szCs w:val="20"/>
              </w:rPr>
              <w:t>Caucasian, 80.53</w:t>
            </w:r>
          </w:p>
          <w:p w14:paraId="6D843512" w14:textId="77777777" w:rsidR="00B325F2" w:rsidRPr="00B325F2" w:rsidRDefault="00B325F2" w:rsidP="00B325F2">
            <w:pPr>
              <w:rPr>
                <w:rFonts w:eastAsia="Calibri" w:cs="Arial"/>
                <w:sz w:val="20"/>
                <w:szCs w:val="20"/>
              </w:rPr>
            </w:pPr>
            <w:r w:rsidRPr="00B325F2">
              <w:rPr>
                <w:rFonts w:eastAsia="Calibri" w:cs="Arial"/>
                <w:sz w:val="20"/>
                <w:szCs w:val="20"/>
              </w:rPr>
              <w:t>African-American, 15.93</w:t>
            </w:r>
          </w:p>
        </w:tc>
      </w:tr>
      <w:tr w:rsidR="00B325F2" w:rsidRPr="00B325F2" w14:paraId="1A5BEC7C" w14:textId="77777777" w:rsidTr="00D17AB8">
        <w:trPr>
          <w:trHeight w:val="300"/>
        </w:trPr>
        <w:tc>
          <w:tcPr>
            <w:tcW w:w="2605" w:type="dxa"/>
            <w:noWrap/>
            <w:vAlign w:val="center"/>
            <w:hideMark/>
          </w:tcPr>
          <w:p w14:paraId="67EF897E" w14:textId="0B567C14" w:rsidR="00B325F2" w:rsidRPr="00B325F2" w:rsidRDefault="00B325F2" w:rsidP="00B325F2">
            <w:pPr>
              <w:rPr>
                <w:rFonts w:eastAsia="Calibri" w:cs="Arial"/>
                <w:sz w:val="20"/>
                <w:szCs w:val="20"/>
              </w:rPr>
            </w:pPr>
            <w:r w:rsidRPr="00B325F2">
              <w:rPr>
                <w:rFonts w:eastAsia="Calibri" w:cs="Arial"/>
                <w:sz w:val="20"/>
                <w:szCs w:val="20"/>
              </w:rPr>
              <w:t xml:space="preserve">Rabinowitz et al </w:t>
            </w:r>
            <w:r w:rsidRPr="00B325F2">
              <w:rPr>
                <w:rFonts w:eastAsia="Calibri" w:cs="Arial"/>
                <w:sz w:val="20"/>
                <w:szCs w:val="20"/>
              </w:rPr>
              <w:fldChar w:fldCharType="begin"/>
            </w:r>
            <w:r>
              <w:rPr>
                <w:rFonts w:eastAsia="Calibri" w:cs="Arial"/>
                <w:sz w:val="20"/>
                <w:szCs w:val="20"/>
              </w:rPr>
              <w:instrText xml:space="preserve"> ADDIN ZOTERO_ITEM CSL_CITATION {"citationID":"a1vpnjtj6uo","properties":{"formattedCitation":"[43]","plainCitation":"[43]"},"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325F2">
              <w:rPr>
                <w:rFonts w:eastAsia="Calibri" w:cs="Arial"/>
                <w:sz w:val="20"/>
                <w:szCs w:val="20"/>
              </w:rPr>
              <w:fldChar w:fldCharType="separate"/>
            </w:r>
            <w:r w:rsidRPr="00B325F2">
              <w:rPr>
                <w:rFonts w:cs="Calibri"/>
                <w:sz w:val="20"/>
              </w:rPr>
              <w:t>[43]</w:t>
            </w:r>
            <w:r w:rsidRPr="00B325F2">
              <w:rPr>
                <w:rFonts w:eastAsia="Calibri" w:cs="Arial"/>
                <w:sz w:val="20"/>
                <w:szCs w:val="20"/>
              </w:rPr>
              <w:fldChar w:fldCharType="end"/>
            </w:r>
          </w:p>
        </w:tc>
        <w:tc>
          <w:tcPr>
            <w:tcW w:w="720" w:type="dxa"/>
            <w:vAlign w:val="center"/>
          </w:tcPr>
          <w:p w14:paraId="6B7A8BE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756E52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BA2E6B6" w14:textId="77777777" w:rsidR="00B325F2" w:rsidRPr="00B325F2" w:rsidRDefault="00B325F2" w:rsidP="00B325F2">
            <w:pPr>
              <w:jc w:val="center"/>
              <w:rPr>
                <w:rFonts w:eastAsia="Calibri" w:cs="Arial"/>
                <w:sz w:val="20"/>
                <w:szCs w:val="20"/>
              </w:rPr>
            </w:pPr>
            <w:r w:rsidRPr="00B325F2">
              <w:rPr>
                <w:rFonts w:eastAsia="Calibri" w:cs="Arial"/>
                <w:sz w:val="20"/>
                <w:szCs w:val="20"/>
              </w:rPr>
              <w:t>167</w:t>
            </w:r>
          </w:p>
        </w:tc>
        <w:tc>
          <w:tcPr>
            <w:tcW w:w="3420" w:type="dxa"/>
            <w:noWrap/>
            <w:vAlign w:val="center"/>
            <w:hideMark/>
          </w:tcPr>
          <w:p w14:paraId="73799527" w14:textId="77777777" w:rsidR="00B325F2" w:rsidRPr="00B325F2" w:rsidRDefault="00B325F2" w:rsidP="00B325F2">
            <w:pPr>
              <w:rPr>
                <w:rFonts w:eastAsia="Calibri" w:cs="Arial"/>
                <w:sz w:val="20"/>
                <w:szCs w:val="20"/>
              </w:rPr>
            </w:pPr>
            <w:r w:rsidRPr="00B325F2">
              <w:rPr>
                <w:rFonts w:eastAsia="Calibri" w:cs="Arial"/>
                <w:sz w:val="20"/>
                <w:szCs w:val="20"/>
              </w:rPr>
              <w:t>Black, 37.13</w:t>
            </w:r>
          </w:p>
        </w:tc>
      </w:tr>
      <w:tr w:rsidR="00B325F2" w:rsidRPr="00B325F2" w14:paraId="523BBAF0" w14:textId="77777777" w:rsidTr="00D17AB8">
        <w:trPr>
          <w:trHeight w:val="300"/>
        </w:trPr>
        <w:tc>
          <w:tcPr>
            <w:tcW w:w="2605" w:type="dxa"/>
            <w:noWrap/>
            <w:vAlign w:val="center"/>
            <w:hideMark/>
          </w:tcPr>
          <w:p w14:paraId="538C1980" w14:textId="375DEF72" w:rsidR="00B325F2" w:rsidRPr="00B325F2" w:rsidRDefault="00B325F2" w:rsidP="00B325F2">
            <w:pPr>
              <w:rPr>
                <w:rFonts w:eastAsia="Calibri" w:cs="Arial"/>
                <w:sz w:val="20"/>
                <w:szCs w:val="20"/>
              </w:rPr>
            </w:pPr>
            <w:r w:rsidRPr="00B325F2">
              <w:rPr>
                <w:rFonts w:eastAsia="Calibri" w:cs="Arial"/>
                <w:sz w:val="20"/>
                <w:szCs w:val="20"/>
              </w:rPr>
              <w:t xml:space="preserve">Rabinowitz et al. </w:t>
            </w:r>
            <w:r w:rsidRPr="00B325F2">
              <w:rPr>
                <w:rFonts w:eastAsia="Calibri" w:cs="Arial"/>
                <w:sz w:val="20"/>
                <w:szCs w:val="20"/>
              </w:rPr>
              <w:fldChar w:fldCharType="begin"/>
            </w:r>
            <w:r>
              <w:rPr>
                <w:rFonts w:eastAsia="Calibri" w:cs="Arial"/>
                <w:sz w:val="20"/>
                <w:szCs w:val="20"/>
              </w:rPr>
              <w:instrText xml:space="preserve"> ADDIN ZOTERO_ITEM CSL_CITATION {"citationID":"a11me7enn8k","properties":{"formattedCitation":"[146]","plainCitation":"[146]"},"citationItems":[{"id":1939,"uris":["http://zotero.org/users/1562642/items/2TI5DE9F"],"uri":["http://zotero.org/users/1562642/items/2TI5DE9F"],"itemData":{"id":1939,"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sidRPr="00B325F2">
              <w:rPr>
                <w:rFonts w:eastAsia="Calibri" w:cs="Arial"/>
                <w:sz w:val="20"/>
                <w:szCs w:val="20"/>
              </w:rPr>
              <w:fldChar w:fldCharType="separate"/>
            </w:r>
            <w:r w:rsidRPr="00B325F2">
              <w:rPr>
                <w:rFonts w:cs="Calibri"/>
                <w:sz w:val="20"/>
              </w:rPr>
              <w:t>[146]</w:t>
            </w:r>
            <w:r w:rsidRPr="00B325F2">
              <w:rPr>
                <w:rFonts w:eastAsia="Calibri" w:cs="Arial"/>
                <w:sz w:val="20"/>
                <w:szCs w:val="20"/>
              </w:rPr>
              <w:fldChar w:fldCharType="end"/>
            </w:r>
          </w:p>
        </w:tc>
        <w:tc>
          <w:tcPr>
            <w:tcW w:w="720" w:type="dxa"/>
            <w:vAlign w:val="center"/>
          </w:tcPr>
          <w:p w14:paraId="40BB362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918D97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5BBAFD" w14:textId="77777777" w:rsidR="00B325F2" w:rsidRPr="00B325F2" w:rsidRDefault="00B325F2" w:rsidP="00B325F2">
            <w:pPr>
              <w:jc w:val="center"/>
              <w:rPr>
                <w:rFonts w:eastAsia="Calibri" w:cs="Arial"/>
                <w:sz w:val="20"/>
                <w:szCs w:val="20"/>
              </w:rPr>
            </w:pPr>
            <w:r w:rsidRPr="00B325F2">
              <w:rPr>
                <w:rFonts w:eastAsia="Calibri" w:cs="Arial"/>
                <w:sz w:val="20"/>
                <w:szCs w:val="20"/>
              </w:rPr>
              <w:t>655</w:t>
            </w:r>
          </w:p>
        </w:tc>
        <w:tc>
          <w:tcPr>
            <w:tcW w:w="3420" w:type="dxa"/>
            <w:noWrap/>
            <w:vAlign w:val="center"/>
            <w:hideMark/>
          </w:tcPr>
          <w:p w14:paraId="4F21796A" w14:textId="77777777" w:rsidR="00B325F2" w:rsidRPr="00B325F2" w:rsidRDefault="00B325F2" w:rsidP="00B325F2">
            <w:pPr>
              <w:rPr>
                <w:rFonts w:eastAsia="Calibri" w:cs="Arial"/>
                <w:sz w:val="20"/>
                <w:szCs w:val="20"/>
              </w:rPr>
            </w:pPr>
            <w:r w:rsidRPr="00B325F2">
              <w:rPr>
                <w:rFonts w:eastAsia="Calibri" w:cs="Arial"/>
                <w:sz w:val="20"/>
                <w:szCs w:val="20"/>
              </w:rPr>
              <w:t>Caucasian, 73.44</w:t>
            </w:r>
          </w:p>
        </w:tc>
      </w:tr>
      <w:tr w:rsidR="00B325F2" w:rsidRPr="00B325F2" w14:paraId="209C4B85" w14:textId="77777777" w:rsidTr="00D17AB8">
        <w:trPr>
          <w:trHeight w:val="300"/>
        </w:trPr>
        <w:tc>
          <w:tcPr>
            <w:tcW w:w="2605" w:type="dxa"/>
            <w:noWrap/>
            <w:vAlign w:val="center"/>
            <w:hideMark/>
          </w:tcPr>
          <w:p w14:paraId="587F6473" w14:textId="7C1BB149" w:rsidR="00B325F2" w:rsidRPr="00B325F2" w:rsidRDefault="00B325F2" w:rsidP="00B325F2">
            <w:pPr>
              <w:rPr>
                <w:rFonts w:eastAsia="Calibri" w:cs="Arial"/>
                <w:sz w:val="20"/>
                <w:szCs w:val="20"/>
              </w:rPr>
            </w:pPr>
            <w:r w:rsidRPr="00B325F2">
              <w:rPr>
                <w:rFonts w:eastAsia="Calibri" w:cs="Arial"/>
                <w:sz w:val="20"/>
                <w:szCs w:val="20"/>
              </w:rPr>
              <w:t xml:space="preserve">Ravdin et al.  </w:t>
            </w:r>
            <w:r w:rsidRPr="00B325F2">
              <w:rPr>
                <w:rFonts w:eastAsia="Calibri" w:cs="Arial"/>
                <w:sz w:val="20"/>
                <w:szCs w:val="20"/>
              </w:rPr>
              <w:fldChar w:fldCharType="begin"/>
            </w:r>
            <w:r>
              <w:rPr>
                <w:rFonts w:eastAsia="Calibri" w:cs="Arial"/>
                <w:sz w:val="20"/>
                <w:szCs w:val="20"/>
              </w:rPr>
              <w:instrText xml:space="preserve"> ADDIN ZOTERO_ITEM CSL_CITATION {"citationID":"ahpuh821sn","properties":{"formattedCitation":"[147]","plainCitation":"[147]"},"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325F2">
              <w:rPr>
                <w:rFonts w:eastAsia="Calibri" w:cs="Arial"/>
                <w:sz w:val="20"/>
                <w:szCs w:val="20"/>
              </w:rPr>
              <w:fldChar w:fldCharType="separate"/>
            </w:r>
            <w:r w:rsidRPr="00B325F2">
              <w:rPr>
                <w:rFonts w:cs="Calibri"/>
                <w:sz w:val="20"/>
              </w:rPr>
              <w:t>[147]</w:t>
            </w:r>
            <w:r w:rsidRPr="00B325F2">
              <w:rPr>
                <w:rFonts w:eastAsia="Calibri" w:cs="Arial"/>
                <w:sz w:val="20"/>
                <w:szCs w:val="20"/>
              </w:rPr>
              <w:fldChar w:fldCharType="end"/>
            </w:r>
          </w:p>
        </w:tc>
        <w:tc>
          <w:tcPr>
            <w:tcW w:w="720" w:type="dxa"/>
            <w:vAlign w:val="center"/>
          </w:tcPr>
          <w:p w14:paraId="2A3D72C2"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350" w:type="dxa"/>
            <w:vAlign w:val="center"/>
          </w:tcPr>
          <w:p w14:paraId="1268544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7769697" w14:textId="77777777" w:rsidR="00B325F2" w:rsidRPr="00B325F2" w:rsidRDefault="00B325F2" w:rsidP="00B325F2">
            <w:pPr>
              <w:jc w:val="center"/>
              <w:rPr>
                <w:rFonts w:eastAsia="Calibri" w:cs="Arial"/>
                <w:sz w:val="20"/>
                <w:szCs w:val="20"/>
              </w:rPr>
            </w:pPr>
            <w:r w:rsidRPr="00B325F2">
              <w:rPr>
                <w:rFonts w:eastAsia="Calibri" w:cs="Arial"/>
                <w:sz w:val="20"/>
                <w:szCs w:val="20"/>
              </w:rPr>
              <w:t>18</w:t>
            </w:r>
          </w:p>
        </w:tc>
        <w:tc>
          <w:tcPr>
            <w:tcW w:w="3420" w:type="dxa"/>
            <w:noWrap/>
            <w:vAlign w:val="center"/>
            <w:hideMark/>
          </w:tcPr>
          <w:p w14:paraId="2B7BF46D" w14:textId="77777777" w:rsidR="00B325F2" w:rsidRPr="00B325F2" w:rsidRDefault="00B325F2" w:rsidP="00B325F2">
            <w:pPr>
              <w:rPr>
                <w:rFonts w:eastAsia="Calibri" w:cs="Arial"/>
                <w:sz w:val="20"/>
                <w:szCs w:val="20"/>
              </w:rPr>
            </w:pPr>
            <w:r w:rsidRPr="00B325F2">
              <w:rPr>
                <w:rFonts w:eastAsia="Calibri" w:cs="Arial"/>
                <w:sz w:val="20"/>
                <w:szCs w:val="20"/>
              </w:rPr>
              <w:t>White, 44.44</w:t>
            </w:r>
          </w:p>
          <w:p w14:paraId="4D5CBDB5" w14:textId="77777777" w:rsidR="00B325F2" w:rsidRPr="00B325F2" w:rsidRDefault="00B325F2" w:rsidP="00B325F2">
            <w:pPr>
              <w:rPr>
                <w:rFonts w:eastAsia="Calibri" w:cs="Arial"/>
                <w:sz w:val="20"/>
                <w:szCs w:val="20"/>
              </w:rPr>
            </w:pPr>
            <w:r w:rsidRPr="00B325F2">
              <w:rPr>
                <w:rFonts w:eastAsia="Calibri" w:cs="Arial"/>
                <w:sz w:val="20"/>
                <w:szCs w:val="20"/>
              </w:rPr>
              <w:t>Hispanic, 38.89</w:t>
            </w:r>
          </w:p>
          <w:p w14:paraId="79E6A6DC" w14:textId="77777777" w:rsidR="00B325F2" w:rsidRPr="00B325F2" w:rsidRDefault="00B325F2" w:rsidP="00B325F2">
            <w:pPr>
              <w:rPr>
                <w:rFonts w:eastAsia="Calibri" w:cs="Arial"/>
                <w:sz w:val="20"/>
                <w:szCs w:val="20"/>
              </w:rPr>
            </w:pPr>
            <w:r w:rsidRPr="00B325F2">
              <w:rPr>
                <w:rFonts w:eastAsia="Calibri" w:cs="Arial"/>
                <w:sz w:val="20"/>
                <w:szCs w:val="20"/>
              </w:rPr>
              <w:t>Black, 16.67</w:t>
            </w:r>
          </w:p>
        </w:tc>
      </w:tr>
      <w:tr w:rsidR="00B325F2" w:rsidRPr="00B325F2" w14:paraId="07E330CD" w14:textId="77777777" w:rsidTr="00D17AB8">
        <w:trPr>
          <w:trHeight w:val="300"/>
        </w:trPr>
        <w:tc>
          <w:tcPr>
            <w:tcW w:w="2605" w:type="dxa"/>
            <w:noWrap/>
            <w:vAlign w:val="center"/>
            <w:hideMark/>
          </w:tcPr>
          <w:p w14:paraId="270A0210" w14:textId="77777777" w:rsidR="00B325F2" w:rsidRPr="00B325F2" w:rsidRDefault="00B325F2" w:rsidP="00B325F2">
            <w:pPr>
              <w:rPr>
                <w:rFonts w:eastAsia="Calibri" w:cs="Arial"/>
                <w:sz w:val="20"/>
                <w:szCs w:val="20"/>
              </w:rPr>
            </w:pPr>
            <w:r w:rsidRPr="00B325F2">
              <w:rPr>
                <w:rFonts w:eastAsia="Calibri" w:cs="Arial"/>
                <w:sz w:val="20"/>
                <w:szCs w:val="20"/>
              </w:rPr>
              <w:lastRenderedPageBreak/>
              <w:t>Register-Mihalik et al.</w:t>
            </w:r>
          </w:p>
          <w:p w14:paraId="45FDE3FF" w14:textId="28AB6FBC" w:rsidR="00B325F2" w:rsidRPr="00B325F2" w:rsidRDefault="00B325F2" w:rsidP="00B325F2">
            <w:pPr>
              <w:rPr>
                <w:rFonts w:eastAsia="Calibri" w:cs="Arial"/>
                <w:sz w:val="20"/>
                <w:szCs w:val="20"/>
              </w:rPr>
            </w:pPr>
            <w:r w:rsidRPr="00B325F2">
              <w:rPr>
                <w:rFonts w:eastAsia="Calibri" w:cs="Arial"/>
                <w:sz w:val="20"/>
                <w:szCs w:val="20"/>
              </w:rPr>
              <w:fldChar w:fldCharType="begin"/>
            </w:r>
            <w:r>
              <w:rPr>
                <w:rFonts w:eastAsia="Calibri" w:cs="Arial"/>
                <w:sz w:val="20"/>
                <w:szCs w:val="20"/>
              </w:rPr>
              <w:instrText xml:space="preserve"> ADDIN ZOTERO_ITEM CSL_CITATION {"citationID":"a2jgu0g9moj","properties":{"formattedCitation":"[44]","plainCitation":"[44]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Pr="00B325F2">
              <w:rPr>
                <w:rFonts w:eastAsia="Calibri" w:cs="Arial"/>
                <w:sz w:val="20"/>
                <w:szCs w:val="20"/>
              </w:rPr>
              <w:fldChar w:fldCharType="separate"/>
            </w:r>
            <w:r w:rsidRPr="00B325F2">
              <w:rPr>
                <w:rFonts w:cs="Calibri"/>
                <w:sz w:val="20"/>
              </w:rPr>
              <w:t>[44]</w:t>
            </w:r>
            <w:r w:rsidRPr="00B325F2">
              <w:rPr>
                <w:rFonts w:eastAsia="Calibri" w:cs="Arial"/>
                <w:sz w:val="20"/>
                <w:szCs w:val="20"/>
              </w:rPr>
              <w:fldChar w:fldCharType="end"/>
            </w:r>
          </w:p>
        </w:tc>
        <w:tc>
          <w:tcPr>
            <w:tcW w:w="720" w:type="dxa"/>
            <w:vAlign w:val="center"/>
          </w:tcPr>
          <w:p w14:paraId="382092B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54A951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AC0942" w14:textId="77777777" w:rsidR="00B325F2" w:rsidRPr="00B325F2" w:rsidRDefault="00B325F2" w:rsidP="00B325F2">
            <w:pPr>
              <w:jc w:val="center"/>
              <w:rPr>
                <w:rFonts w:eastAsia="Calibri" w:cs="Arial"/>
                <w:sz w:val="20"/>
                <w:szCs w:val="20"/>
              </w:rPr>
            </w:pPr>
            <w:r w:rsidRPr="00B325F2">
              <w:rPr>
                <w:rFonts w:eastAsia="Calibri" w:cs="Arial"/>
                <w:sz w:val="20"/>
                <w:szCs w:val="20"/>
              </w:rPr>
              <w:t>245</w:t>
            </w:r>
          </w:p>
        </w:tc>
        <w:tc>
          <w:tcPr>
            <w:tcW w:w="3420" w:type="dxa"/>
            <w:noWrap/>
            <w:vAlign w:val="center"/>
            <w:hideMark/>
          </w:tcPr>
          <w:p w14:paraId="28EC2F66" w14:textId="77777777" w:rsidR="00B325F2" w:rsidRPr="00B325F2" w:rsidRDefault="00B325F2" w:rsidP="00B325F2">
            <w:pPr>
              <w:rPr>
                <w:rFonts w:eastAsia="Calibri" w:cs="Arial"/>
                <w:sz w:val="20"/>
                <w:szCs w:val="20"/>
              </w:rPr>
            </w:pPr>
            <w:r w:rsidRPr="00B325F2">
              <w:rPr>
                <w:rFonts w:eastAsia="Calibri" w:cs="Arial"/>
                <w:sz w:val="20"/>
                <w:szCs w:val="20"/>
              </w:rPr>
              <w:t>White, 71.02</w:t>
            </w:r>
          </w:p>
        </w:tc>
      </w:tr>
      <w:tr w:rsidR="00B325F2" w:rsidRPr="00B325F2" w14:paraId="4C8B556B" w14:textId="77777777" w:rsidTr="00D17AB8">
        <w:trPr>
          <w:trHeight w:val="300"/>
        </w:trPr>
        <w:tc>
          <w:tcPr>
            <w:tcW w:w="2605" w:type="dxa"/>
            <w:noWrap/>
            <w:vAlign w:val="center"/>
            <w:hideMark/>
          </w:tcPr>
          <w:p w14:paraId="31D3ECA9" w14:textId="12F9A6B0" w:rsidR="00B325F2" w:rsidRPr="00B325F2" w:rsidRDefault="00B325F2" w:rsidP="00B325F2">
            <w:pPr>
              <w:rPr>
                <w:rFonts w:eastAsia="Calibri" w:cs="Arial"/>
                <w:sz w:val="20"/>
                <w:szCs w:val="20"/>
              </w:rPr>
            </w:pPr>
            <w:r w:rsidRPr="00B325F2">
              <w:rPr>
                <w:rFonts w:eastAsia="Calibri" w:cs="Arial"/>
                <w:sz w:val="20"/>
                <w:szCs w:val="20"/>
              </w:rPr>
              <w:t xml:space="preserve">Resch et al. </w:t>
            </w:r>
            <w:r w:rsidRPr="00B325F2">
              <w:rPr>
                <w:rFonts w:eastAsia="Calibri" w:cs="Arial"/>
                <w:sz w:val="20"/>
                <w:szCs w:val="20"/>
              </w:rPr>
              <w:fldChar w:fldCharType="begin"/>
            </w:r>
            <w:r>
              <w:rPr>
                <w:rFonts w:eastAsia="Calibri" w:cs="Arial"/>
                <w:sz w:val="20"/>
                <w:szCs w:val="20"/>
              </w:rPr>
              <w:instrText xml:space="preserve"> ADDIN ZOTERO_ITEM CSL_CITATION {"citationID":"apkic5ac7i","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325F2">
              <w:rPr>
                <w:rFonts w:eastAsia="Calibri" w:cs="Arial"/>
                <w:sz w:val="20"/>
                <w:szCs w:val="20"/>
              </w:rPr>
              <w:fldChar w:fldCharType="separate"/>
            </w:r>
            <w:r w:rsidRPr="00B325F2">
              <w:rPr>
                <w:rFonts w:cs="Calibri"/>
                <w:sz w:val="20"/>
              </w:rPr>
              <w:t>[45]</w:t>
            </w:r>
            <w:r w:rsidRPr="00B325F2">
              <w:rPr>
                <w:rFonts w:eastAsia="Calibri" w:cs="Arial"/>
                <w:sz w:val="20"/>
                <w:szCs w:val="20"/>
              </w:rPr>
              <w:fldChar w:fldCharType="end"/>
            </w:r>
          </w:p>
        </w:tc>
        <w:tc>
          <w:tcPr>
            <w:tcW w:w="720" w:type="dxa"/>
            <w:vAlign w:val="center"/>
          </w:tcPr>
          <w:p w14:paraId="2A2ACE1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731E349"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FE93C90" w14:textId="77777777" w:rsidR="00B325F2" w:rsidRPr="00B325F2" w:rsidRDefault="00B325F2" w:rsidP="00B325F2">
            <w:pPr>
              <w:jc w:val="center"/>
              <w:rPr>
                <w:rFonts w:eastAsia="Calibri" w:cs="Arial"/>
                <w:sz w:val="20"/>
                <w:szCs w:val="20"/>
              </w:rPr>
            </w:pPr>
            <w:r w:rsidRPr="00B325F2">
              <w:rPr>
                <w:rFonts w:eastAsia="Calibri" w:cs="Arial"/>
                <w:sz w:val="20"/>
                <w:szCs w:val="20"/>
              </w:rPr>
              <w:t>92</w:t>
            </w:r>
          </w:p>
        </w:tc>
        <w:tc>
          <w:tcPr>
            <w:tcW w:w="3420" w:type="dxa"/>
            <w:noWrap/>
            <w:vAlign w:val="center"/>
            <w:hideMark/>
          </w:tcPr>
          <w:p w14:paraId="11C54060" w14:textId="77777777" w:rsidR="00B325F2" w:rsidRPr="00B325F2" w:rsidRDefault="00B325F2" w:rsidP="00B325F2">
            <w:pPr>
              <w:rPr>
                <w:rFonts w:eastAsia="Calibri" w:cs="Arial"/>
                <w:sz w:val="20"/>
                <w:szCs w:val="20"/>
              </w:rPr>
            </w:pPr>
            <w:r w:rsidRPr="00B325F2">
              <w:rPr>
                <w:rFonts w:eastAsia="Calibri" w:cs="Arial"/>
                <w:sz w:val="20"/>
                <w:szCs w:val="20"/>
              </w:rPr>
              <w:t>Irish, 50</w:t>
            </w:r>
          </w:p>
          <w:p w14:paraId="5743511B" w14:textId="77777777" w:rsidR="00B325F2" w:rsidRPr="00B325F2" w:rsidRDefault="00B325F2" w:rsidP="00B325F2">
            <w:pPr>
              <w:rPr>
                <w:rFonts w:eastAsia="Calibri" w:cs="Arial"/>
                <w:sz w:val="20"/>
                <w:szCs w:val="20"/>
              </w:rPr>
            </w:pPr>
            <w:r w:rsidRPr="00B325F2">
              <w:rPr>
                <w:rFonts w:eastAsia="Calibri" w:cs="Arial"/>
                <w:sz w:val="20"/>
                <w:szCs w:val="20"/>
              </w:rPr>
              <w:t>US or Canada, 50</w:t>
            </w:r>
          </w:p>
        </w:tc>
      </w:tr>
      <w:tr w:rsidR="00B325F2" w:rsidRPr="00B325F2" w14:paraId="390A9807" w14:textId="77777777" w:rsidTr="00D17AB8">
        <w:trPr>
          <w:trHeight w:val="300"/>
        </w:trPr>
        <w:tc>
          <w:tcPr>
            <w:tcW w:w="2605" w:type="dxa"/>
            <w:noWrap/>
            <w:vAlign w:val="center"/>
            <w:hideMark/>
          </w:tcPr>
          <w:p w14:paraId="1858D732" w14:textId="7F9F5AF7" w:rsidR="00B325F2" w:rsidRPr="00B325F2" w:rsidRDefault="00B325F2" w:rsidP="00B325F2">
            <w:pPr>
              <w:rPr>
                <w:rFonts w:eastAsia="Calibri" w:cs="Arial"/>
                <w:sz w:val="20"/>
                <w:szCs w:val="20"/>
              </w:rPr>
            </w:pPr>
            <w:r w:rsidRPr="00B325F2">
              <w:rPr>
                <w:rFonts w:eastAsia="Calibri" w:cs="Arial"/>
                <w:sz w:val="20"/>
                <w:szCs w:val="20"/>
              </w:rPr>
              <w:t xml:space="preserve">Rieger et al. </w:t>
            </w:r>
            <w:r w:rsidRPr="00B325F2">
              <w:rPr>
                <w:rFonts w:eastAsia="Calibri" w:cs="Arial"/>
                <w:sz w:val="20"/>
                <w:szCs w:val="20"/>
              </w:rPr>
              <w:fldChar w:fldCharType="begin"/>
            </w:r>
            <w:r>
              <w:rPr>
                <w:rFonts w:eastAsia="Calibri" w:cs="Arial"/>
                <w:sz w:val="20"/>
                <w:szCs w:val="20"/>
              </w:rPr>
              <w:instrText xml:space="preserve"> ADDIN ZOTERO_ITEM CSL_CITATION {"citationID":"a1n642ig49o","properties":{"formattedCitation":"[148]","plainCitation":"[148]"},"citationItems":[{"id":4868,"uris":["http://zotero.org/users/1562642/items/UNTNVTT4"],"uri":["http://zotero.org/users/1562642/items/UNTNVTT4"],"itemData":{"id":4868,"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sidRPr="00B325F2">
              <w:rPr>
                <w:rFonts w:eastAsia="Calibri" w:cs="Arial"/>
                <w:sz w:val="20"/>
                <w:szCs w:val="20"/>
              </w:rPr>
              <w:fldChar w:fldCharType="separate"/>
            </w:r>
            <w:r w:rsidRPr="00B325F2">
              <w:rPr>
                <w:rFonts w:cs="Calibri"/>
                <w:sz w:val="20"/>
              </w:rPr>
              <w:t>[148]</w:t>
            </w:r>
            <w:r w:rsidRPr="00B325F2">
              <w:rPr>
                <w:rFonts w:eastAsia="Calibri" w:cs="Arial"/>
                <w:sz w:val="20"/>
                <w:szCs w:val="20"/>
              </w:rPr>
              <w:fldChar w:fldCharType="end"/>
            </w:r>
          </w:p>
        </w:tc>
        <w:tc>
          <w:tcPr>
            <w:tcW w:w="720" w:type="dxa"/>
            <w:vAlign w:val="center"/>
          </w:tcPr>
          <w:p w14:paraId="23444D2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0E51205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52B2DF" w14:textId="77777777" w:rsidR="00B325F2" w:rsidRPr="00B325F2" w:rsidRDefault="00B325F2" w:rsidP="00B325F2">
            <w:pPr>
              <w:jc w:val="center"/>
              <w:rPr>
                <w:rFonts w:eastAsia="Calibri" w:cs="Arial"/>
                <w:sz w:val="20"/>
                <w:szCs w:val="20"/>
              </w:rPr>
            </w:pPr>
            <w:r w:rsidRPr="00B325F2">
              <w:rPr>
                <w:rFonts w:eastAsia="Calibri" w:cs="Arial"/>
                <w:sz w:val="20"/>
                <w:szCs w:val="20"/>
              </w:rPr>
              <w:t>69</w:t>
            </w:r>
          </w:p>
        </w:tc>
        <w:tc>
          <w:tcPr>
            <w:tcW w:w="3420" w:type="dxa"/>
            <w:noWrap/>
            <w:vAlign w:val="center"/>
            <w:hideMark/>
          </w:tcPr>
          <w:p w14:paraId="54A50C39" w14:textId="77777777" w:rsidR="00B325F2" w:rsidRPr="00B325F2" w:rsidRDefault="00B325F2" w:rsidP="00B325F2">
            <w:pPr>
              <w:rPr>
                <w:rFonts w:eastAsia="Calibri" w:cs="Arial"/>
                <w:sz w:val="20"/>
                <w:szCs w:val="20"/>
              </w:rPr>
            </w:pPr>
            <w:r w:rsidRPr="00B325F2">
              <w:rPr>
                <w:rFonts w:eastAsia="Calibri" w:cs="Arial"/>
                <w:sz w:val="20"/>
                <w:szCs w:val="20"/>
              </w:rPr>
              <w:t>Caucasian, 76.81</w:t>
            </w:r>
          </w:p>
          <w:p w14:paraId="5AD2C02C" w14:textId="77777777" w:rsidR="00B325F2" w:rsidRPr="00B325F2" w:rsidRDefault="00B325F2" w:rsidP="00B325F2">
            <w:pPr>
              <w:rPr>
                <w:rFonts w:eastAsia="Calibri" w:cs="Arial"/>
                <w:sz w:val="20"/>
                <w:szCs w:val="20"/>
              </w:rPr>
            </w:pPr>
            <w:r w:rsidRPr="00B325F2">
              <w:rPr>
                <w:rFonts w:eastAsia="Calibri" w:cs="Arial"/>
                <w:sz w:val="20"/>
                <w:szCs w:val="20"/>
              </w:rPr>
              <w:t>African-American, 11.59</w:t>
            </w:r>
          </w:p>
          <w:p w14:paraId="62232D2D" w14:textId="77777777" w:rsidR="00B325F2" w:rsidRPr="00B325F2" w:rsidRDefault="00B325F2" w:rsidP="00B325F2">
            <w:pPr>
              <w:rPr>
                <w:rFonts w:eastAsia="Calibri" w:cs="Arial"/>
                <w:sz w:val="20"/>
                <w:szCs w:val="20"/>
              </w:rPr>
            </w:pPr>
            <w:r w:rsidRPr="00B325F2">
              <w:rPr>
                <w:rFonts w:eastAsia="Calibri" w:cs="Arial"/>
                <w:sz w:val="20"/>
                <w:szCs w:val="20"/>
              </w:rPr>
              <w:t>Native American, 4.35</w:t>
            </w:r>
          </w:p>
          <w:p w14:paraId="7A890557" w14:textId="77777777" w:rsidR="00B325F2" w:rsidRPr="00B325F2" w:rsidRDefault="00B325F2" w:rsidP="00B325F2">
            <w:pPr>
              <w:rPr>
                <w:rFonts w:eastAsia="Calibri" w:cs="Arial"/>
                <w:sz w:val="20"/>
                <w:szCs w:val="20"/>
              </w:rPr>
            </w:pPr>
            <w:r w:rsidRPr="00B325F2">
              <w:rPr>
                <w:rFonts w:eastAsia="Calibri" w:cs="Arial"/>
                <w:sz w:val="20"/>
                <w:szCs w:val="20"/>
              </w:rPr>
              <w:t>Asian American, 2.9</w:t>
            </w:r>
          </w:p>
          <w:p w14:paraId="759ECD51" w14:textId="77777777" w:rsidR="00B325F2" w:rsidRPr="00B325F2" w:rsidRDefault="00B325F2" w:rsidP="00B325F2">
            <w:pPr>
              <w:rPr>
                <w:rFonts w:eastAsia="Calibri" w:cs="Arial"/>
                <w:sz w:val="20"/>
                <w:szCs w:val="20"/>
              </w:rPr>
            </w:pPr>
            <w:r w:rsidRPr="00B325F2">
              <w:rPr>
                <w:rFonts w:eastAsia="Calibri" w:cs="Arial"/>
                <w:sz w:val="20"/>
                <w:szCs w:val="20"/>
              </w:rPr>
              <w:t>Multi-ethnic, 2.9</w:t>
            </w:r>
          </w:p>
          <w:p w14:paraId="6837A039" w14:textId="77777777" w:rsidR="00B325F2" w:rsidRPr="00B325F2" w:rsidRDefault="00B325F2" w:rsidP="00B325F2">
            <w:pPr>
              <w:rPr>
                <w:rFonts w:eastAsia="Calibri" w:cs="Arial"/>
                <w:sz w:val="20"/>
                <w:szCs w:val="20"/>
              </w:rPr>
            </w:pPr>
            <w:r w:rsidRPr="00B325F2">
              <w:rPr>
                <w:rFonts w:eastAsia="Calibri" w:cs="Arial"/>
                <w:sz w:val="20"/>
                <w:szCs w:val="20"/>
              </w:rPr>
              <w:t>Latin American, 1.45</w:t>
            </w:r>
          </w:p>
        </w:tc>
      </w:tr>
      <w:tr w:rsidR="00B325F2" w:rsidRPr="00B325F2" w14:paraId="27B2EDE0" w14:textId="77777777" w:rsidTr="00D17AB8">
        <w:trPr>
          <w:trHeight w:val="300"/>
        </w:trPr>
        <w:tc>
          <w:tcPr>
            <w:tcW w:w="2605" w:type="dxa"/>
            <w:noWrap/>
            <w:vAlign w:val="center"/>
            <w:hideMark/>
          </w:tcPr>
          <w:p w14:paraId="66771EE8" w14:textId="065FD185" w:rsidR="00B325F2" w:rsidRPr="00B325F2" w:rsidRDefault="00B325F2" w:rsidP="00B325F2">
            <w:pPr>
              <w:rPr>
                <w:rFonts w:eastAsia="Calibri" w:cs="Arial"/>
                <w:sz w:val="20"/>
                <w:szCs w:val="20"/>
              </w:rPr>
            </w:pPr>
            <w:r w:rsidRPr="00B325F2">
              <w:rPr>
                <w:rFonts w:eastAsia="Calibri" w:cs="Arial"/>
                <w:sz w:val="20"/>
                <w:szCs w:val="20"/>
              </w:rPr>
              <w:t xml:space="preserve">Ruocco &amp; Swirsky-Sacchetti </w:t>
            </w:r>
            <w:r w:rsidRPr="00B325F2">
              <w:rPr>
                <w:rFonts w:eastAsia="Calibri" w:cs="Arial"/>
                <w:sz w:val="20"/>
                <w:szCs w:val="20"/>
              </w:rPr>
              <w:fldChar w:fldCharType="begin"/>
            </w:r>
            <w:r>
              <w:rPr>
                <w:rFonts w:eastAsia="Calibri" w:cs="Arial"/>
                <w:sz w:val="20"/>
                <w:szCs w:val="20"/>
              </w:rPr>
              <w:instrText xml:space="preserve"> ADDIN ZOTERO_ITEM CSL_CITATION {"citationID":"a214kmkq78a","properties":{"formattedCitation":"[149]","plainCitation":"[149]"},"citationItems":[{"id":4875,"uris":["http://zotero.org/users/1562642/items/FVH85PHX"],"uri":["http://zotero.org/users/1562642/items/FVH85PHX"],"itemData":{"id":4875,"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sidRPr="00B325F2">
              <w:rPr>
                <w:rFonts w:eastAsia="Calibri" w:cs="Arial"/>
                <w:sz w:val="20"/>
                <w:szCs w:val="20"/>
              </w:rPr>
              <w:fldChar w:fldCharType="separate"/>
            </w:r>
            <w:r w:rsidRPr="00B325F2">
              <w:rPr>
                <w:rFonts w:cs="Calibri"/>
                <w:sz w:val="20"/>
              </w:rPr>
              <w:t>[149]</w:t>
            </w:r>
            <w:r w:rsidRPr="00B325F2">
              <w:rPr>
                <w:rFonts w:eastAsia="Calibri" w:cs="Arial"/>
                <w:sz w:val="20"/>
                <w:szCs w:val="20"/>
              </w:rPr>
              <w:fldChar w:fldCharType="end"/>
            </w:r>
          </w:p>
        </w:tc>
        <w:tc>
          <w:tcPr>
            <w:tcW w:w="720" w:type="dxa"/>
            <w:vAlign w:val="center"/>
          </w:tcPr>
          <w:p w14:paraId="02E9865F"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350" w:type="dxa"/>
            <w:vAlign w:val="center"/>
          </w:tcPr>
          <w:p w14:paraId="53D4A70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01994F0" w14:textId="77777777" w:rsidR="00B325F2" w:rsidRPr="00B325F2" w:rsidRDefault="00B325F2" w:rsidP="00B325F2">
            <w:pPr>
              <w:jc w:val="center"/>
              <w:rPr>
                <w:rFonts w:eastAsia="Calibri" w:cs="Arial"/>
                <w:sz w:val="20"/>
                <w:szCs w:val="20"/>
              </w:rPr>
            </w:pPr>
            <w:r w:rsidRPr="00B325F2">
              <w:rPr>
                <w:rFonts w:eastAsia="Calibri" w:cs="Arial"/>
                <w:sz w:val="20"/>
                <w:szCs w:val="20"/>
              </w:rPr>
              <w:t>161</w:t>
            </w:r>
          </w:p>
        </w:tc>
        <w:tc>
          <w:tcPr>
            <w:tcW w:w="3420" w:type="dxa"/>
            <w:noWrap/>
            <w:vAlign w:val="center"/>
            <w:hideMark/>
          </w:tcPr>
          <w:p w14:paraId="1073854B" w14:textId="77777777" w:rsidR="00B325F2" w:rsidRPr="00B325F2" w:rsidRDefault="00B325F2" w:rsidP="00B325F2">
            <w:pPr>
              <w:rPr>
                <w:rFonts w:eastAsia="Calibri" w:cs="Arial"/>
                <w:sz w:val="20"/>
                <w:szCs w:val="20"/>
              </w:rPr>
            </w:pPr>
            <w:r w:rsidRPr="00B325F2">
              <w:rPr>
                <w:rFonts w:eastAsia="Calibri" w:cs="Arial"/>
                <w:sz w:val="20"/>
                <w:szCs w:val="20"/>
              </w:rPr>
              <w:t>Caucasian, 86.96</w:t>
            </w:r>
          </w:p>
          <w:p w14:paraId="3ACD5A60" w14:textId="77777777" w:rsidR="00B325F2" w:rsidRPr="00B325F2" w:rsidRDefault="00B325F2" w:rsidP="00B325F2">
            <w:pPr>
              <w:rPr>
                <w:rFonts w:eastAsia="Calibri" w:cs="Arial"/>
                <w:sz w:val="20"/>
                <w:szCs w:val="20"/>
              </w:rPr>
            </w:pPr>
            <w:r w:rsidRPr="00B325F2">
              <w:rPr>
                <w:rFonts w:eastAsia="Calibri" w:cs="Arial"/>
                <w:sz w:val="20"/>
                <w:szCs w:val="20"/>
              </w:rPr>
              <w:t>African-American, 9.32</w:t>
            </w:r>
          </w:p>
          <w:p w14:paraId="7310DD54" w14:textId="77777777" w:rsidR="00B325F2" w:rsidRPr="00B325F2" w:rsidRDefault="00B325F2" w:rsidP="00B325F2">
            <w:pPr>
              <w:rPr>
                <w:rFonts w:eastAsia="Calibri" w:cs="Arial"/>
                <w:sz w:val="20"/>
                <w:szCs w:val="20"/>
              </w:rPr>
            </w:pPr>
            <w:r w:rsidRPr="00B325F2">
              <w:rPr>
                <w:rFonts w:eastAsia="Calibri" w:cs="Arial"/>
                <w:sz w:val="20"/>
                <w:szCs w:val="20"/>
              </w:rPr>
              <w:t>Hispanic, 1.86</w:t>
            </w:r>
          </w:p>
          <w:p w14:paraId="6907D227" w14:textId="77777777" w:rsidR="00B325F2" w:rsidRPr="00B325F2" w:rsidRDefault="00B325F2" w:rsidP="00B325F2">
            <w:pPr>
              <w:rPr>
                <w:rFonts w:eastAsia="Calibri" w:cs="Arial"/>
                <w:sz w:val="20"/>
                <w:szCs w:val="20"/>
              </w:rPr>
            </w:pPr>
            <w:r w:rsidRPr="00B325F2">
              <w:rPr>
                <w:rFonts w:eastAsia="Calibri" w:cs="Arial"/>
                <w:sz w:val="20"/>
                <w:szCs w:val="20"/>
              </w:rPr>
              <w:t>Other, 1.24</w:t>
            </w:r>
          </w:p>
          <w:p w14:paraId="6C161F12" w14:textId="77777777" w:rsidR="00B325F2" w:rsidRPr="00B325F2" w:rsidRDefault="00B325F2" w:rsidP="00B325F2">
            <w:pPr>
              <w:rPr>
                <w:rFonts w:eastAsia="Calibri" w:cs="Arial"/>
                <w:sz w:val="20"/>
                <w:szCs w:val="20"/>
              </w:rPr>
            </w:pPr>
            <w:r w:rsidRPr="00B325F2">
              <w:rPr>
                <w:rFonts w:eastAsia="Calibri" w:cs="Arial"/>
                <w:sz w:val="20"/>
                <w:szCs w:val="20"/>
              </w:rPr>
              <w:t>Native American, 0.62</w:t>
            </w:r>
          </w:p>
        </w:tc>
      </w:tr>
      <w:tr w:rsidR="00B325F2" w:rsidRPr="00B325F2" w14:paraId="0B3D874A" w14:textId="77777777" w:rsidTr="00D17AB8">
        <w:trPr>
          <w:trHeight w:val="300"/>
        </w:trPr>
        <w:tc>
          <w:tcPr>
            <w:tcW w:w="2605" w:type="dxa"/>
            <w:noWrap/>
            <w:vAlign w:val="center"/>
            <w:hideMark/>
          </w:tcPr>
          <w:p w14:paraId="165C796D" w14:textId="46523F72" w:rsidR="00B325F2" w:rsidRPr="00B325F2" w:rsidRDefault="00B325F2" w:rsidP="00B325F2">
            <w:pPr>
              <w:rPr>
                <w:rFonts w:eastAsia="Calibri" w:cs="Arial"/>
                <w:sz w:val="20"/>
                <w:szCs w:val="20"/>
              </w:rPr>
            </w:pPr>
            <w:r w:rsidRPr="00B325F2">
              <w:rPr>
                <w:rFonts w:eastAsia="Calibri" w:cs="Arial"/>
                <w:sz w:val="20"/>
                <w:szCs w:val="20"/>
              </w:rPr>
              <w:t xml:space="preserve">Schatz &amp; Maerlender </w:t>
            </w:r>
            <w:r w:rsidRPr="00B325F2">
              <w:rPr>
                <w:rFonts w:eastAsia="Calibri" w:cs="Arial"/>
                <w:sz w:val="20"/>
                <w:szCs w:val="20"/>
              </w:rPr>
              <w:fldChar w:fldCharType="begin"/>
            </w:r>
            <w:r>
              <w:rPr>
                <w:rFonts w:eastAsia="Calibri" w:cs="Arial"/>
                <w:sz w:val="20"/>
                <w:szCs w:val="20"/>
              </w:rPr>
              <w:instrText xml:space="preserve"> ADDIN ZOTERO_ITEM CSL_CITATION {"citationID":"aa3vjn9bnt","properties":{"formattedCitation":"[150]","plainCitation":"[150]"},"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325F2">
              <w:rPr>
                <w:rFonts w:eastAsia="Calibri" w:cs="Arial"/>
                <w:sz w:val="20"/>
                <w:szCs w:val="20"/>
              </w:rPr>
              <w:fldChar w:fldCharType="separate"/>
            </w:r>
            <w:r w:rsidRPr="00B325F2">
              <w:rPr>
                <w:rFonts w:cs="Calibri"/>
                <w:sz w:val="20"/>
              </w:rPr>
              <w:t>[150]</w:t>
            </w:r>
            <w:r w:rsidRPr="00B325F2">
              <w:rPr>
                <w:rFonts w:eastAsia="Calibri" w:cs="Arial"/>
                <w:sz w:val="20"/>
                <w:szCs w:val="20"/>
              </w:rPr>
              <w:fldChar w:fldCharType="end"/>
            </w:r>
          </w:p>
        </w:tc>
        <w:tc>
          <w:tcPr>
            <w:tcW w:w="720" w:type="dxa"/>
            <w:vAlign w:val="center"/>
          </w:tcPr>
          <w:p w14:paraId="74AB1646"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28266C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FAEAB8D" w14:textId="77777777" w:rsidR="00B325F2" w:rsidRPr="00B325F2" w:rsidRDefault="00B325F2" w:rsidP="00B325F2">
            <w:pPr>
              <w:jc w:val="center"/>
              <w:rPr>
                <w:rFonts w:eastAsia="Calibri" w:cs="Arial"/>
                <w:sz w:val="20"/>
                <w:szCs w:val="20"/>
              </w:rPr>
            </w:pPr>
            <w:r w:rsidRPr="00B325F2">
              <w:rPr>
                <w:rFonts w:eastAsia="Calibri" w:cs="Arial"/>
                <w:sz w:val="20"/>
                <w:szCs w:val="20"/>
              </w:rPr>
              <w:t>21917</w:t>
            </w:r>
          </w:p>
        </w:tc>
        <w:tc>
          <w:tcPr>
            <w:tcW w:w="3420" w:type="dxa"/>
            <w:noWrap/>
            <w:vAlign w:val="center"/>
            <w:hideMark/>
          </w:tcPr>
          <w:p w14:paraId="2AF81B56" w14:textId="77777777" w:rsidR="00B325F2" w:rsidRPr="00B325F2" w:rsidRDefault="00B325F2" w:rsidP="00B325F2">
            <w:pPr>
              <w:rPr>
                <w:rFonts w:eastAsia="Calibri" w:cs="Arial"/>
                <w:sz w:val="20"/>
                <w:szCs w:val="20"/>
              </w:rPr>
            </w:pPr>
            <w:r w:rsidRPr="00B325F2">
              <w:rPr>
                <w:rFonts w:eastAsia="Calibri" w:cs="Arial"/>
                <w:sz w:val="20"/>
                <w:szCs w:val="20"/>
              </w:rPr>
              <w:t>United States, 100</w:t>
            </w:r>
          </w:p>
        </w:tc>
      </w:tr>
      <w:tr w:rsidR="00B325F2" w:rsidRPr="00B325F2" w14:paraId="045FBC91" w14:textId="77777777" w:rsidTr="00D17AB8">
        <w:trPr>
          <w:trHeight w:val="300"/>
        </w:trPr>
        <w:tc>
          <w:tcPr>
            <w:tcW w:w="2605" w:type="dxa"/>
            <w:noWrap/>
            <w:vAlign w:val="center"/>
            <w:hideMark/>
          </w:tcPr>
          <w:p w14:paraId="527BDB94" w14:textId="25B32CFE" w:rsidR="00B325F2" w:rsidRPr="00B325F2" w:rsidRDefault="00B325F2" w:rsidP="00B325F2">
            <w:pPr>
              <w:rPr>
                <w:rFonts w:eastAsia="Calibri" w:cs="Arial"/>
                <w:sz w:val="20"/>
                <w:szCs w:val="20"/>
              </w:rPr>
            </w:pPr>
            <w:r w:rsidRPr="00B325F2">
              <w:rPr>
                <w:rFonts w:eastAsia="Calibri" w:cs="Arial"/>
                <w:sz w:val="20"/>
                <w:szCs w:val="20"/>
              </w:rPr>
              <w:t xml:space="preserve">Schatz &amp; Sandel </w:t>
            </w:r>
            <w:r w:rsidRPr="00B325F2">
              <w:rPr>
                <w:rFonts w:eastAsia="Calibri" w:cs="Arial"/>
                <w:sz w:val="20"/>
                <w:szCs w:val="20"/>
              </w:rPr>
              <w:fldChar w:fldCharType="begin"/>
            </w:r>
            <w:r>
              <w:rPr>
                <w:rFonts w:eastAsia="Calibri" w:cs="Arial"/>
                <w:sz w:val="20"/>
                <w:szCs w:val="20"/>
              </w:rPr>
              <w:instrText xml:space="preserve"> ADDIN ZOTERO_ITEM CSL_CITATION {"citationID":"a1u076noo0c","properties":{"formattedCitation":"[19]","plainCitation":"[19]"},"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325F2">
              <w:rPr>
                <w:rFonts w:eastAsia="Calibri" w:cs="Arial"/>
                <w:sz w:val="20"/>
                <w:szCs w:val="20"/>
              </w:rPr>
              <w:fldChar w:fldCharType="separate"/>
            </w:r>
            <w:r w:rsidRPr="00B325F2">
              <w:rPr>
                <w:rFonts w:cs="Calibri"/>
                <w:sz w:val="20"/>
              </w:rPr>
              <w:t>[19]</w:t>
            </w:r>
            <w:r w:rsidRPr="00B325F2">
              <w:rPr>
                <w:rFonts w:eastAsia="Calibri" w:cs="Arial"/>
                <w:sz w:val="20"/>
                <w:szCs w:val="20"/>
              </w:rPr>
              <w:fldChar w:fldCharType="end"/>
            </w:r>
          </w:p>
        </w:tc>
        <w:tc>
          <w:tcPr>
            <w:tcW w:w="720" w:type="dxa"/>
            <w:vAlign w:val="center"/>
          </w:tcPr>
          <w:p w14:paraId="74A3915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20C53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DA4739" w14:textId="77777777" w:rsidR="00B325F2" w:rsidRPr="00B325F2" w:rsidRDefault="00B325F2" w:rsidP="00B325F2">
            <w:pPr>
              <w:jc w:val="center"/>
              <w:rPr>
                <w:rFonts w:eastAsia="Calibri" w:cs="Arial"/>
                <w:sz w:val="20"/>
                <w:szCs w:val="20"/>
              </w:rPr>
            </w:pPr>
            <w:r w:rsidRPr="00B325F2">
              <w:rPr>
                <w:rFonts w:eastAsia="Calibri" w:cs="Arial"/>
                <w:sz w:val="20"/>
                <w:szCs w:val="20"/>
              </w:rPr>
              <w:t>236</w:t>
            </w:r>
          </w:p>
        </w:tc>
        <w:tc>
          <w:tcPr>
            <w:tcW w:w="3420" w:type="dxa"/>
            <w:noWrap/>
            <w:vAlign w:val="center"/>
            <w:hideMark/>
          </w:tcPr>
          <w:p w14:paraId="69EB566E" w14:textId="77777777" w:rsidR="00B325F2" w:rsidRPr="00B325F2" w:rsidRDefault="00B325F2" w:rsidP="00B325F2">
            <w:pPr>
              <w:rPr>
                <w:rFonts w:eastAsia="Calibri" w:cs="Arial"/>
                <w:sz w:val="20"/>
                <w:szCs w:val="20"/>
              </w:rPr>
            </w:pPr>
            <w:r w:rsidRPr="00B325F2">
              <w:rPr>
                <w:rFonts w:eastAsia="Calibri" w:cs="Arial"/>
                <w:sz w:val="20"/>
                <w:szCs w:val="20"/>
              </w:rPr>
              <w:t>United States, 100</w:t>
            </w:r>
          </w:p>
        </w:tc>
      </w:tr>
      <w:tr w:rsidR="00B325F2" w:rsidRPr="00B325F2" w14:paraId="0A76043D" w14:textId="77777777" w:rsidTr="00D17AB8">
        <w:trPr>
          <w:trHeight w:val="300"/>
        </w:trPr>
        <w:tc>
          <w:tcPr>
            <w:tcW w:w="2605" w:type="dxa"/>
            <w:noWrap/>
            <w:vAlign w:val="center"/>
            <w:hideMark/>
          </w:tcPr>
          <w:p w14:paraId="67D1AACA" w14:textId="2BFE8B7F" w:rsidR="00B325F2" w:rsidRPr="00B325F2" w:rsidRDefault="00B325F2" w:rsidP="00B325F2">
            <w:pPr>
              <w:rPr>
                <w:rFonts w:eastAsia="Calibri" w:cs="Arial"/>
                <w:sz w:val="20"/>
                <w:szCs w:val="20"/>
              </w:rPr>
            </w:pPr>
            <w:r w:rsidRPr="00B325F2">
              <w:rPr>
                <w:rFonts w:eastAsia="Calibri" w:cs="Arial"/>
                <w:sz w:val="20"/>
                <w:szCs w:val="20"/>
              </w:rPr>
              <w:t xml:space="preserve">Schnabel &amp; Kydd </w:t>
            </w:r>
            <w:r w:rsidRPr="00B325F2">
              <w:rPr>
                <w:rFonts w:eastAsia="Calibri" w:cs="Arial"/>
                <w:sz w:val="20"/>
                <w:szCs w:val="20"/>
              </w:rPr>
              <w:fldChar w:fldCharType="begin"/>
            </w:r>
            <w:r>
              <w:rPr>
                <w:rFonts w:eastAsia="Calibri" w:cs="Arial"/>
                <w:sz w:val="20"/>
                <w:szCs w:val="20"/>
              </w:rPr>
              <w:instrText xml:space="preserve"> ADDIN ZOTERO_ITEM CSL_CITATION {"citationID":"ahuct4j1fa","properties":{"formattedCitation":"[151]","plainCitation":"[151]"},"citationItems":[{"id":4887,"uris":["http://zotero.org/users/1562642/items/QFK7V8BB"],"uri":["http://zotero.org/users/1562642/items/QFK7V8BB"],"itemData":{"id":4887,"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sidRPr="00B325F2">
              <w:rPr>
                <w:rFonts w:eastAsia="Calibri" w:cs="Arial"/>
                <w:sz w:val="20"/>
                <w:szCs w:val="20"/>
              </w:rPr>
              <w:fldChar w:fldCharType="separate"/>
            </w:r>
            <w:r w:rsidRPr="00B325F2">
              <w:rPr>
                <w:rFonts w:cs="Calibri"/>
                <w:sz w:val="20"/>
              </w:rPr>
              <w:t>[151]</w:t>
            </w:r>
            <w:r w:rsidRPr="00B325F2">
              <w:rPr>
                <w:rFonts w:eastAsia="Calibri" w:cs="Arial"/>
                <w:sz w:val="20"/>
                <w:szCs w:val="20"/>
              </w:rPr>
              <w:fldChar w:fldCharType="end"/>
            </w:r>
          </w:p>
        </w:tc>
        <w:tc>
          <w:tcPr>
            <w:tcW w:w="720" w:type="dxa"/>
            <w:vAlign w:val="center"/>
          </w:tcPr>
          <w:p w14:paraId="7191F659"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07A4B4EA"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54BD1CCB" w14:textId="77777777" w:rsidR="00B325F2" w:rsidRPr="00B325F2" w:rsidRDefault="00B325F2" w:rsidP="00B325F2">
            <w:pPr>
              <w:jc w:val="center"/>
              <w:rPr>
                <w:rFonts w:eastAsia="Calibri" w:cs="Arial"/>
                <w:sz w:val="20"/>
                <w:szCs w:val="20"/>
              </w:rPr>
            </w:pPr>
            <w:r w:rsidRPr="00B325F2">
              <w:rPr>
                <w:rFonts w:eastAsia="Calibri" w:cs="Arial"/>
                <w:sz w:val="20"/>
                <w:szCs w:val="20"/>
              </w:rPr>
              <w:t>240</w:t>
            </w:r>
          </w:p>
        </w:tc>
        <w:tc>
          <w:tcPr>
            <w:tcW w:w="3420" w:type="dxa"/>
            <w:noWrap/>
            <w:vAlign w:val="center"/>
            <w:hideMark/>
          </w:tcPr>
          <w:p w14:paraId="760682E4" w14:textId="77777777" w:rsidR="00B325F2" w:rsidRPr="00B325F2" w:rsidRDefault="00B325F2" w:rsidP="00B325F2">
            <w:pPr>
              <w:rPr>
                <w:rFonts w:eastAsia="Calibri" w:cs="Arial"/>
                <w:sz w:val="20"/>
                <w:szCs w:val="20"/>
              </w:rPr>
            </w:pPr>
            <w:r w:rsidRPr="00B325F2">
              <w:rPr>
                <w:rFonts w:eastAsia="Calibri" w:cs="Arial"/>
                <w:sz w:val="20"/>
                <w:szCs w:val="20"/>
              </w:rPr>
              <w:t>Caucasian, 73.33</w:t>
            </w:r>
          </w:p>
          <w:p w14:paraId="72D85B49" w14:textId="77777777" w:rsidR="00B325F2" w:rsidRPr="00B325F2" w:rsidRDefault="00B325F2" w:rsidP="00B325F2">
            <w:pPr>
              <w:rPr>
                <w:rFonts w:eastAsia="Calibri" w:cs="Arial"/>
                <w:sz w:val="20"/>
                <w:szCs w:val="20"/>
              </w:rPr>
            </w:pPr>
            <w:r w:rsidRPr="00B325F2">
              <w:rPr>
                <w:rFonts w:eastAsia="Calibri" w:cs="Arial"/>
                <w:sz w:val="20"/>
                <w:szCs w:val="20"/>
              </w:rPr>
              <w:t>Maori, 15</w:t>
            </w:r>
          </w:p>
          <w:p w14:paraId="71330676" w14:textId="77777777" w:rsidR="00B325F2" w:rsidRPr="00B325F2" w:rsidRDefault="00B325F2" w:rsidP="00B325F2">
            <w:pPr>
              <w:rPr>
                <w:rFonts w:eastAsia="Calibri" w:cs="Arial"/>
                <w:sz w:val="20"/>
                <w:szCs w:val="20"/>
              </w:rPr>
            </w:pPr>
            <w:r w:rsidRPr="00B325F2">
              <w:rPr>
                <w:rFonts w:eastAsia="Calibri" w:cs="Arial"/>
                <w:sz w:val="20"/>
                <w:szCs w:val="20"/>
              </w:rPr>
              <w:t>Asian, 6.25</w:t>
            </w:r>
          </w:p>
          <w:p w14:paraId="4D8BE250" w14:textId="77777777" w:rsidR="00B325F2" w:rsidRPr="00B325F2" w:rsidRDefault="00B325F2" w:rsidP="00B325F2">
            <w:pPr>
              <w:rPr>
                <w:rFonts w:eastAsia="Calibri" w:cs="Arial"/>
                <w:sz w:val="20"/>
                <w:szCs w:val="20"/>
              </w:rPr>
            </w:pPr>
            <w:r w:rsidRPr="00B325F2">
              <w:rPr>
                <w:rFonts w:eastAsia="Calibri" w:cs="Arial"/>
                <w:sz w:val="20"/>
                <w:szCs w:val="20"/>
              </w:rPr>
              <w:t>Other, 5.42</w:t>
            </w:r>
          </w:p>
        </w:tc>
      </w:tr>
      <w:tr w:rsidR="00B325F2" w:rsidRPr="00B325F2" w14:paraId="5A100BFA" w14:textId="77777777" w:rsidTr="00D17AB8">
        <w:trPr>
          <w:trHeight w:val="300"/>
        </w:trPr>
        <w:tc>
          <w:tcPr>
            <w:tcW w:w="2605" w:type="dxa"/>
            <w:noWrap/>
            <w:vAlign w:val="center"/>
            <w:hideMark/>
          </w:tcPr>
          <w:p w14:paraId="6C8D3E39" w14:textId="236F4153" w:rsidR="00B325F2" w:rsidRPr="00B325F2" w:rsidRDefault="00B325F2" w:rsidP="00B325F2">
            <w:pPr>
              <w:rPr>
                <w:rFonts w:eastAsia="Calibri" w:cs="Arial"/>
                <w:sz w:val="20"/>
                <w:szCs w:val="20"/>
              </w:rPr>
            </w:pPr>
            <w:r w:rsidRPr="00B325F2">
              <w:rPr>
                <w:rFonts w:eastAsia="Calibri" w:cs="Arial"/>
                <w:sz w:val="20"/>
                <w:szCs w:val="20"/>
              </w:rPr>
              <w:t xml:space="preserve">Schroeder et al. </w:t>
            </w:r>
            <w:r w:rsidRPr="00B325F2">
              <w:rPr>
                <w:rFonts w:eastAsia="Calibri" w:cs="Arial"/>
                <w:sz w:val="20"/>
                <w:szCs w:val="20"/>
              </w:rPr>
              <w:fldChar w:fldCharType="begin"/>
            </w:r>
            <w:r>
              <w:rPr>
                <w:rFonts w:eastAsia="Calibri" w:cs="Arial"/>
                <w:sz w:val="20"/>
                <w:szCs w:val="20"/>
              </w:rPr>
              <w:instrText xml:space="preserve"> ADDIN ZOTERO_ITEM CSL_CITATION {"citationID":"a1013o0u6tu","properties":{"formattedCitation":"[152]","plainCitation":"[152]"},"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325F2">
              <w:rPr>
                <w:rFonts w:eastAsia="Calibri" w:cs="Arial"/>
                <w:sz w:val="20"/>
                <w:szCs w:val="20"/>
              </w:rPr>
              <w:fldChar w:fldCharType="separate"/>
            </w:r>
            <w:r w:rsidRPr="00B325F2">
              <w:rPr>
                <w:rFonts w:cs="Calibri"/>
                <w:sz w:val="20"/>
              </w:rPr>
              <w:t>[152]</w:t>
            </w:r>
            <w:r w:rsidRPr="00B325F2">
              <w:rPr>
                <w:rFonts w:eastAsia="Calibri" w:cs="Arial"/>
                <w:sz w:val="20"/>
                <w:szCs w:val="20"/>
              </w:rPr>
              <w:fldChar w:fldCharType="end"/>
            </w:r>
          </w:p>
        </w:tc>
        <w:tc>
          <w:tcPr>
            <w:tcW w:w="720" w:type="dxa"/>
            <w:vAlign w:val="center"/>
          </w:tcPr>
          <w:p w14:paraId="0198F50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FD3C8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506D95D" w14:textId="77777777" w:rsidR="00B325F2" w:rsidRPr="00B325F2" w:rsidRDefault="00B325F2" w:rsidP="00B325F2">
            <w:pPr>
              <w:jc w:val="center"/>
              <w:rPr>
                <w:rFonts w:eastAsia="Calibri" w:cs="Arial"/>
                <w:sz w:val="20"/>
                <w:szCs w:val="20"/>
              </w:rPr>
            </w:pPr>
            <w:r w:rsidRPr="00B325F2">
              <w:rPr>
                <w:rFonts w:eastAsia="Calibri" w:cs="Arial"/>
                <w:sz w:val="20"/>
                <w:szCs w:val="20"/>
              </w:rPr>
              <w:t>91</w:t>
            </w:r>
          </w:p>
        </w:tc>
        <w:tc>
          <w:tcPr>
            <w:tcW w:w="3420" w:type="dxa"/>
            <w:noWrap/>
            <w:vAlign w:val="center"/>
            <w:hideMark/>
          </w:tcPr>
          <w:p w14:paraId="72CD8213" w14:textId="77777777" w:rsidR="00B325F2" w:rsidRPr="00B325F2" w:rsidRDefault="00B325F2" w:rsidP="00B325F2">
            <w:pPr>
              <w:rPr>
                <w:rFonts w:eastAsia="Calibri" w:cs="Arial"/>
                <w:sz w:val="20"/>
                <w:szCs w:val="20"/>
              </w:rPr>
            </w:pPr>
            <w:r w:rsidRPr="00B325F2">
              <w:rPr>
                <w:rFonts w:eastAsia="Calibri" w:cs="Arial"/>
                <w:sz w:val="20"/>
                <w:szCs w:val="20"/>
              </w:rPr>
              <w:t>Caucasian, 79.12</w:t>
            </w:r>
          </w:p>
          <w:p w14:paraId="51040312" w14:textId="77777777" w:rsidR="00B325F2" w:rsidRPr="00B325F2" w:rsidRDefault="00B325F2" w:rsidP="00B325F2">
            <w:pPr>
              <w:rPr>
                <w:rFonts w:eastAsia="Calibri" w:cs="Arial"/>
                <w:sz w:val="20"/>
                <w:szCs w:val="20"/>
              </w:rPr>
            </w:pPr>
            <w:r w:rsidRPr="00B325F2">
              <w:rPr>
                <w:rFonts w:eastAsia="Calibri" w:cs="Arial"/>
                <w:sz w:val="20"/>
                <w:szCs w:val="20"/>
              </w:rPr>
              <w:t>Asian American, 7.69</w:t>
            </w:r>
          </w:p>
          <w:p w14:paraId="21F6A03C" w14:textId="77777777" w:rsidR="00B325F2" w:rsidRPr="00B325F2" w:rsidRDefault="00B325F2" w:rsidP="00B325F2">
            <w:pPr>
              <w:rPr>
                <w:rFonts w:eastAsia="Calibri" w:cs="Arial"/>
                <w:sz w:val="20"/>
                <w:szCs w:val="20"/>
              </w:rPr>
            </w:pPr>
            <w:r w:rsidRPr="00B325F2">
              <w:rPr>
                <w:rFonts w:eastAsia="Calibri" w:cs="Arial"/>
                <w:sz w:val="20"/>
                <w:szCs w:val="20"/>
              </w:rPr>
              <w:t>African-American, 5.5</w:t>
            </w:r>
          </w:p>
          <w:p w14:paraId="0D6DD758" w14:textId="77777777" w:rsidR="00B325F2" w:rsidRPr="00B325F2" w:rsidRDefault="00B325F2" w:rsidP="00B325F2">
            <w:pPr>
              <w:rPr>
                <w:rFonts w:eastAsia="Calibri" w:cs="Arial"/>
                <w:sz w:val="20"/>
                <w:szCs w:val="20"/>
              </w:rPr>
            </w:pPr>
            <w:r w:rsidRPr="00B325F2">
              <w:rPr>
                <w:rFonts w:eastAsia="Calibri" w:cs="Arial"/>
                <w:sz w:val="20"/>
                <w:szCs w:val="20"/>
              </w:rPr>
              <w:t>Latino, 5.5</w:t>
            </w:r>
          </w:p>
          <w:p w14:paraId="49EB11A0" w14:textId="77777777" w:rsidR="00B325F2" w:rsidRPr="00B325F2" w:rsidRDefault="00B325F2" w:rsidP="00B325F2">
            <w:pPr>
              <w:rPr>
                <w:rFonts w:eastAsia="Calibri" w:cs="Arial"/>
                <w:sz w:val="20"/>
                <w:szCs w:val="20"/>
              </w:rPr>
            </w:pPr>
            <w:r w:rsidRPr="00B325F2">
              <w:rPr>
                <w:rFonts w:eastAsia="Calibri" w:cs="Arial"/>
                <w:sz w:val="20"/>
                <w:szCs w:val="20"/>
              </w:rPr>
              <w:t>Biracial, 2.2</w:t>
            </w:r>
          </w:p>
        </w:tc>
      </w:tr>
      <w:tr w:rsidR="00B325F2" w:rsidRPr="00B325F2" w14:paraId="0297BF0B" w14:textId="77777777" w:rsidTr="00D17AB8">
        <w:trPr>
          <w:trHeight w:val="300"/>
        </w:trPr>
        <w:tc>
          <w:tcPr>
            <w:tcW w:w="2605" w:type="dxa"/>
            <w:noWrap/>
            <w:vAlign w:val="center"/>
            <w:hideMark/>
          </w:tcPr>
          <w:p w14:paraId="34A86264" w14:textId="77777777" w:rsidR="00B325F2" w:rsidRPr="00B325F2" w:rsidRDefault="00B325F2" w:rsidP="00B325F2">
            <w:pPr>
              <w:rPr>
                <w:rFonts w:eastAsia="Calibri" w:cs="Arial"/>
                <w:sz w:val="20"/>
                <w:szCs w:val="20"/>
              </w:rPr>
            </w:pPr>
            <w:r w:rsidRPr="00B325F2">
              <w:rPr>
                <w:rFonts w:eastAsia="Calibri" w:cs="Arial"/>
                <w:sz w:val="20"/>
                <w:szCs w:val="20"/>
              </w:rPr>
              <w:t>Shandera-Ochsner et al.</w:t>
            </w:r>
          </w:p>
          <w:p w14:paraId="3AD377BC" w14:textId="3C843218" w:rsidR="00B325F2" w:rsidRPr="00B325F2" w:rsidRDefault="00B325F2" w:rsidP="00B325F2">
            <w:pPr>
              <w:rPr>
                <w:rFonts w:eastAsia="Calibri" w:cs="Arial"/>
                <w:sz w:val="20"/>
                <w:szCs w:val="20"/>
              </w:rPr>
            </w:pPr>
            <w:r w:rsidRPr="00B325F2">
              <w:rPr>
                <w:rFonts w:eastAsia="Calibri" w:cs="Arial"/>
                <w:sz w:val="20"/>
                <w:szCs w:val="20"/>
              </w:rPr>
              <w:fldChar w:fldCharType="begin"/>
            </w:r>
            <w:r>
              <w:rPr>
                <w:rFonts w:eastAsia="Calibri" w:cs="Arial"/>
                <w:sz w:val="20"/>
                <w:szCs w:val="20"/>
              </w:rPr>
              <w:instrText xml:space="preserve"> ADDIN ZOTERO_ITEM CSL_CITATION {"citationID":"a2itjr97k6r","properties":{"formattedCitation":"[153]","plainCitation":"[153]"},"citationItems":[{"id":1947,"uris":["http://zotero.org/users/1562642/items/6SDMG94F"],"uri":["http://zotero.org/users/1562642/items/6SDMG94F"],"itemData":{"id":1947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[153]</w:t>
            </w:r>
            <w:r w:rsidRPr="00B325F2">
              <w:rPr>
                <w:rFonts w:eastAsia="Calibri" w:cs="Arial"/>
                <w:sz w:val="20"/>
                <w:szCs w:val="20"/>
              </w:rPr>
              <w:fldChar w:fldCharType="end"/>
            </w:r>
          </w:p>
        </w:tc>
        <w:tc>
          <w:tcPr>
            <w:tcW w:w="720" w:type="dxa"/>
            <w:vAlign w:val="center"/>
          </w:tcPr>
          <w:p w14:paraId="5DA5463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88424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07CA8EB" w14:textId="77777777" w:rsidR="00B325F2" w:rsidRPr="00B325F2" w:rsidRDefault="00B325F2" w:rsidP="00B325F2">
            <w:pPr>
              <w:jc w:val="center"/>
              <w:rPr>
                <w:rFonts w:eastAsia="Calibri" w:cs="Arial"/>
                <w:sz w:val="20"/>
                <w:szCs w:val="20"/>
              </w:rPr>
            </w:pPr>
            <w:r w:rsidRPr="00B325F2">
              <w:rPr>
                <w:rFonts w:eastAsia="Calibri" w:cs="Arial"/>
                <w:sz w:val="20"/>
                <w:szCs w:val="20"/>
              </w:rPr>
              <w:t>81</w:t>
            </w:r>
          </w:p>
        </w:tc>
        <w:tc>
          <w:tcPr>
            <w:tcW w:w="3420" w:type="dxa"/>
            <w:noWrap/>
            <w:vAlign w:val="center"/>
            <w:hideMark/>
          </w:tcPr>
          <w:p w14:paraId="79692712" w14:textId="77777777" w:rsidR="00B325F2" w:rsidRPr="00B325F2" w:rsidRDefault="00B325F2" w:rsidP="00B325F2">
            <w:pPr>
              <w:rPr>
                <w:rFonts w:eastAsia="Calibri" w:cs="Arial"/>
                <w:sz w:val="20"/>
                <w:szCs w:val="20"/>
              </w:rPr>
            </w:pPr>
            <w:r w:rsidRPr="00B325F2">
              <w:rPr>
                <w:rFonts w:eastAsia="Calibri" w:cs="Arial"/>
                <w:sz w:val="20"/>
                <w:szCs w:val="20"/>
              </w:rPr>
              <w:t>Caucasian, 85.19</w:t>
            </w:r>
          </w:p>
          <w:p w14:paraId="520CC65D" w14:textId="77777777" w:rsidR="00B325F2" w:rsidRPr="00B325F2" w:rsidRDefault="00B325F2" w:rsidP="00B325F2">
            <w:pPr>
              <w:rPr>
                <w:rFonts w:eastAsia="Calibri" w:cs="Arial"/>
                <w:sz w:val="20"/>
                <w:szCs w:val="20"/>
              </w:rPr>
            </w:pPr>
            <w:r w:rsidRPr="00B325F2">
              <w:rPr>
                <w:rFonts w:eastAsia="Calibri" w:cs="Arial"/>
                <w:sz w:val="20"/>
                <w:szCs w:val="20"/>
              </w:rPr>
              <w:t>African-American, 12.35</w:t>
            </w:r>
          </w:p>
          <w:p w14:paraId="4F22BC1F" w14:textId="77777777" w:rsidR="00B325F2" w:rsidRPr="00B325F2" w:rsidRDefault="00B325F2" w:rsidP="00B325F2">
            <w:pPr>
              <w:rPr>
                <w:rFonts w:eastAsia="Calibri" w:cs="Arial"/>
                <w:sz w:val="20"/>
                <w:szCs w:val="20"/>
              </w:rPr>
            </w:pPr>
            <w:r w:rsidRPr="00B325F2">
              <w:rPr>
                <w:rFonts w:eastAsia="Calibri" w:cs="Arial"/>
                <w:sz w:val="20"/>
                <w:szCs w:val="20"/>
              </w:rPr>
              <w:t>Hispanic, 2.47</w:t>
            </w:r>
          </w:p>
        </w:tc>
      </w:tr>
      <w:tr w:rsidR="00B325F2" w:rsidRPr="00B325F2" w14:paraId="0AA4532B" w14:textId="77777777" w:rsidTr="00D17AB8">
        <w:trPr>
          <w:trHeight w:val="300"/>
        </w:trPr>
        <w:tc>
          <w:tcPr>
            <w:tcW w:w="2605" w:type="dxa"/>
            <w:noWrap/>
            <w:vAlign w:val="center"/>
            <w:hideMark/>
          </w:tcPr>
          <w:p w14:paraId="1288AAF1" w14:textId="7E195FAB"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p7rpfkujc","properties":{"formattedCitation":"[154]","plainCitation":"[154]"},"citationItems":[{"id":1913,"uris":["http://zotero.org/users/1562642/items/QANVMIVS"],"uri":["http://zotero.org/users/1562642/items/QANVMIVS"],"itemData":{"id":1913,"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sidRPr="00B325F2">
              <w:rPr>
                <w:rFonts w:eastAsia="Calibri" w:cs="Arial"/>
                <w:sz w:val="20"/>
                <w:szCs w:val="20"/>
              </w:rPr>
              <w:fldChar w:fldCharType="separate"/>
            </w:r>
            <w:r w:rsidRPr="00B325F2">
              <w:rPr>
                <w:rFonts w:cs="Calibri"/>
                <w:sz w:val="20"/>
              </w:rPr>
              <w:t>[154]</w:t>
            </w:r>
            <w:r w:rsidRPr="00B325F2">
              <w:rPr>
                <w:rFonts w:eastAsia="Calibri" w:cs="Arial"/>
                <w:sz w:val="20"/>
                <w:szCs w:val="20"/>
              </w:rPr>
              <w:fldChar w:fldCharType="end"/>
            </w:r>
          </w:p>
        </w:tc>
        <w:tc>
          <w:tcPr>
            <w:tcW w:w="720" w:type="dxa"/>
            <w:vAlign w:val="center"/>
          </w:tcPr>
          <w:p w14:paraId="20129DE5"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5402978"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9839AD1" w14:textId="77777777" w:rsidR="00B325F2" w:rsidRPr="00B325F2" w:rsidRDefault="00B325F2" w:rsidP="00B325F2">
            <w:pPr>
              <w:jc w:val="center"/>
              <w:rPr>
                <w:rFonts w:eastAsia="Calibri" w:cs="Arial"/>
                <w:sz w:val="20"/>
                <w:szCs w:val="20"/>
              </w:rPr>
            </w:pPr>
            <w:r w:rsidRPr="00B325F2">
              <w:rPr>
                <w:rFonts w:eastAsia="Calibri" w:cs="Arial"/>
                <w:sz w:val="20"/>
                <w:szCs w:val="20"/>
              </w:rPr>
              <w:t>251</w:t>
            </w:r>
          </w:p>
        </w:tc>
        <w:tc>
          <w:tcPr>
            <w:tcW w:w="3420" w:type="dxa"/>
            <w:noWrap/>
            <w:vAlign w:val="center"/>
            <w:hideMark/>
          </w:tcPr>
          <w:p w14:paraId="18D6FC93" w14:textId="77777777" w:rsidR="00B325F2" w:rsidRPr="00B325F2" w:rsidRDefault="00B325F2" w:rsidP="00B325F2">
            <w:pPr>
              <w:rPr>
                <w:rFonts w:eastAsia="Calibri" w:cs="Arial"/>
                <w:sz w:val="20"/>
                <w:szCs w:val="20"/>
              </w:rPr>
            </w:pPr>
            <w:r w:rsidRPr="00B325F2">
              <w:rPr>
                <w:rFonts w:eastAsia="Calibri" w:cs="Arial"/>
                <w:sz w:val="20"/>
                <w:szCs w:val="20"/>
              </w:rPr>
              <w:t>South African, 100</w:t>
            </w:r>
          </w:p>
        </w:tc>
      </w:tr>
      <w:tr w:rsidR="00B325F2" w:rsidRPr="00B325F2" w14:paraId="691A9E24" w14:textId="77777777" w:rsidTr="00D17AB8">
        <w:trPr>
          <w:trHeight w:val="300"/>
        </w:trPr>
        <w:tc>
          <w:tcPr>
            <w:tcW w:w="2605" w:type="dxa"/>
            <w:noWrap/>
            <w:vAlign w:val="center"/>
            <w:hideMark/>
          </w:tcPr>
          <w:p w14:paraId="5D176233" w14:textId="05D4DA4F"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163hs20bof","properties":{"formattedCitation":"[155]","plainCitation":"[155]"},"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325F2">
              <w:rPr>
                <w:rFonts w:eastAsia="Calibri" w:cs="Arial"/>
                <w:sz w:val="20"/>
                <w:szCs w:val="20"/>
              </w:rPr>
              <w:fldChar w:fldCharType="separate"/>
            </w:r>
            <w:r w:rsidRPr="00B325F2">
              <w:rPr>
                <w:rFonts w:cs="Calibri"/>
                <w:sz w:val="20"/>
              </w:rPr>
              <w:t>[155]</w:t>
            </w:r>
            <w:r w:rsidRPr="00B325F2">
              <w:rPr>
                <w:rFonts w:eastAsia="Calibri" w:cs="Arial"/>
                <w:sz w:val="20"/>
                <w:szCs w:val="20"/>
              </w:rPr>
              <w:fldChar w:fldCharType="end"/>
            </w:r>
          </w:p>
        </w:tc>
        <w:tc>
          <w:tcPr>
            <w:tcW w:w="720" w:type="dxa"/>
            <w:vAlign w:val="center"/>
          </w:tcPr>
          <w:p w14:paraId="651F269A"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350" w:type="dxa"/>
            <w:vAlign w:val="center"/>
          </w:tcPr>
          <w:p w14:paraId="7718C73F"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CA0ABE8"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3420" w:type="dxa"/>
            <w:noWrap/>
            <w:vAlign w:val="center"/>
            <w:hideMark/>
          </w:tcPr>
          <w:p w14:paraId="0AEFAC0A" w14:textId="77777777" w:rsidR="00B325F2" w:rsidRPr="00B325F2" w:rsidRDefault="00B325F2" w:rsidP="00B325F2">
            <w:pPr>
              <w:rPr>
                <w:rFonts w:eastAsia="Calibri" w:cs="Arial"/>
                <w:sz w:val="20"/>
                <w:szCs w:val="20"/>
              </w:rPr>
            </w:pPr>
            <w:r w:rsidRPr="00B325F2">
              <w:rPr>
                <w:rFonts w:eastAsia="Calibri" w:cs="Arial"/>
                <w:sz w:val="20"/>
                <w:szCs w:val="20"/>
              </w:rPr>
              <w:t>Caucasian, 91.11</w:t>
            </w:r>
          </w:p>
          <w:p w14:paraId="27A7BD6C" w14:textId="77777777" w:rsidR="00B325F2" w:rsidRPr="00B325F2" w:rsidRDefault="00B325F2" w:rsidP="00B325F2">
            <w:pPr>
              <w:rPr>
                <w:rFonts w:eastAsia="Calibri" w:cs="Arial"/>
                <w:sz w:val="20"/>
                <w:szCs w:val="20"/>
              </w:rPr>
            </w:pPr>
            <w:r w:rsidRPr="00B325F2">
              <w:rPr>
                <w:rFonts w:eastAsia="Calibri" w:cs="Arial"/>
                <w:sz w:val="20"/>
                <w:szCs w:val="20"/>
              </w:rPr>
              <w:t>Zimbabwean, 8.89</w:t>
            </w:r>
          </w:p>
        </w:tc>
      </w:tr>
      <w:tr w:rsidR="00B325F2" w:rsidRPr="00B325F2" w14:paraId="7675545A" w14:textId="77777777" w:rsidTr="00D17AB8">
        <w:trPr>
          <w:trHeight w:val="300"/>
        </w:trPr>
        <w:tc>
          <w:tcPr>
            <w:tcW w:w="2605" w:type="dxa"/>
            <w:noWrap/>
            <w:vAlign w:val="center"/>
            <w:hideMark/>
          </w:tcPr>
          <w:p w14:paraId="3D31B6FA" w14:textId="39AC783B" w:rsidR="00B325F2" w:rsidRPr="00B325F2" w:rsidRDefault="00B325F2" w:rsidP="00B325F2">
            <w:pPr>
              <w:rPr>
                <w:rFonts w:eastAsia="Calibri" w:cs="Arial"/>
                <w:sz w:val="20"/>
                <w:szCs w:val="20"/>
              </w:rPr>
            </w:pPr>
            <w:r w:rsidRPr="00B325F2">
              <w:rPr>
                <w:rFonts w:eastAsia="Calibri" w:cs="Arial"/>
                <w:sz w:val="20"/>
                <w:szCs w:val="20"/>
              </w:rPr>
              <w:t xml:space="preserve">Shuttleworth-Edwards et al. </w:t>
            </w:r>
            <w:r w:rsidRPr="00B325F2">
              <w:rPr>
                <w:rFonts w:eastAsia="Calibri" w:cs="Arial"/>
                <w:sz w:val="20"/>
                <w:szCs w:val="20"/>
              </w:rPr>
              <w:fldChar w:fldCharType="begin"/>
            </w:r>
            <w:r>
              <w:rPr>
                <w:rFonts w:eastAsia="Calibri" w:cs="Arial"/>
                <w:sz w:val="20"/>
                <w:szCs w:val="20"/>
              </w:rPr>
              <w:instrText xml:space="preserve"> ADDIN ZOTERO_ITEM CSL_CITATION {"citationID":"a2nrjnd2u65","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325F2">
              <w:rPr>
                <w:rFonts w:eastAsia="Calibri" w:cs="Arial"/>
                <w:sz w:val="20"/>
                <w:szCs w:val="20"/>
              </w:rPr>
              <w:fldChar w:fldCharType="separate"/>
            </w:r>
            <w:r w:rsidRPr="00B325F2">
              <w:rPr>
                <w:rFonts w:cs="Calibri"/>
                <w:sz w:val="20"/>
              </w:rPr>
              <w:t>[32]</w:t>
            </w:r>
            <w:r w:rsidRPr="00B325F2">
              <w:rPr>
                <w:rFonts w:eastAsia="Calibri" w:cs="Arial"/>
                <w:sz w:val="20"/>
                <w:szCs w:val="20"/>
              </w:rPr>
              <w:fldChar w:fldCharType="end"/>
            </w:r>
          </w:p>
        </w:tc>
        <w:tc>
          <w:tcPr>
            <w:tcW w:w="720" w:type="dxa"/>
            <w:vAlign w:val="center"/>
          </w:tcPr>
          <w:p w14:paraId="37455DE0"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7B2F3808"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5D858D0E" w14:textId="77777777" w:rsidR="00B325F2" w:rsidRPr="00B325F2" w:rsidRDefault="00B325F2" w:rsidP="00B325F2">
            <w:pPr>
              <w:jc w:val="center"/>
              <w:rPr>
                <w:rFonts w:eastAsia="Calibri" w:cs="Arial"/>
                <w:sz w:val="20"/>
                <w:szCs w:val="20"/>
              </w:rPr>
            </w:pPr>
            <w:r w:rsidRPr="00B325F2">
              <w:rPr>
                <w:rFonts w:eastAsia="Calibri" w:cs="Arial"/>
                <w:sz w:val="20"/>
                <w:szCs w:val="20"/>
              </w:rPr>
              <w:t>11257</w:t>
            </w:r>
          </w:p>
        </w:tc>
        <w:tc>
          <w:tcPr>
            <w:tcW w:w="3420" w:type="dxa"/>
            <w:noWrap/>
            <w:vAlign w:val="center"/>
            <w:hideMark/>
          </w:tcPr>
          <w:p w14:paraId="67813F8E" w14:textId="77777777" w:rsidR="00B325F2" w:rsidRPr="00B325F2" w:rsidRDefault="00B325F2" w:rsidP="00B325F2">
            <w:pPr>
              <w:rPr>
                <w:rFonts w:eastAsia="Calibri" w:cs="Arial"/>
                <w:sz w:val="20"/>
                <w:szCs w:val="20"/>
              </w:rPr>
            </w:pPr>
            <w:r w:rsidRPr="00B325F2">
              <w:rPr>
                <w:rFonts w:eastAsia="Calibri" w:cs="Arial"/>
                <w:sz w:val="20"/>
                <w:szCs w:val="20"/>
              </w:rPr>
              <w:t>White, 100</w:t>
            </w:r>
          </w:p>
          <w:p w14:paraId="647012E2" w14:textId="77777777" w:rsidR="00B325F2" w:rsidRPr="00B325F2" w:rsidRDefault="00B325F2" w:rsidP="00B325F2">
            <w:pPr>
              <w:rPr>
                <w:rFonts w:eastAsia="Calibri" w:cs="Arial"/>
                <w:sz w:val="20"/>
                <w:szCs w:val="20"/>
              </w:rPr>
            </w:pPr>
            <w:r w:rsidRPr="00B325F2">
              <w:rPr>
                <w:rFonts w:eastAsia="Calibri" w:cs="Arial"/>
                <w:sz w:val="20"/>
                <w:szCs w:val="20"/>
              </w:rPr>
              <w:t>United States, 85.64</w:t>
            </w:r>
          </w:p>
          <w:p w14:paraId="3A91624F" w14:textId="77777777" w:rsidR="00B325F2" w:rsidRPr="00B325F2" w:rsidRDefault="00B325F2" w:rsidP="00B325F2">
            <w:pPr>
              <w:rPr>
                <w:rFonts w:eastAsia="Calibri" w:cs="Arial"/>
                <w:sz w:val="20"/>
                <w:szCs w:val="20"/>
              </w:rPr>
            </w:pPr>
            <w:r w:rsidRPr="00B325F2">
              <w:rPr>
                <w:rFonts w:eastAsia="Calibri" w:cs="Arial"/>
                <w:sz w:val="20"/>
                <w:szCs w:val="20"/>
              </w:rPr>
              <w:t>South African, 14.36</w:t>
            </w:r>
          </w:p>
        </w:tc>
      </w:tr>
      <w:tr w:rsidR="00B325F2" w:rsidRPr="00B325F2" w14:paraId="3DC89B53" w14:textId="77777777" w:rsidTr="00D17AB8">
        <w:trPr>
          <w:trHeight w:val="300"/>
        </w:trPr>
        <w:tc>
          <w:tcPr>
            <w:tcW w:w="2605" w:type="dxa"/>
            <w:noWrap/>
            <w:vAlign w:val="center"/>
            <w:hideMark/>
          </w:tcPr>
          <w:p w14:paraId="0E31F0DE" w14:textId="4518B57B" w:rsidR="00B325F2" w:rsidRPr="00B325F2" w:rsidRDefault="00B325F2" w:rsidP="00B325F2">
            <w:pPr>
              <w:rPr>
                <w:rFonts w:eastAsia="Calibri" w:cs="Arial"/>
                <w:sz w:val="20"/>
                <w:szCs w:val="20"/>
              </w:rPr>
            </w:pPr>
            <w:r w:rsidRPr="00B325F2">
              <w:rPr>
                <w:rFonts w:eastAsia="Calibri" w:cs="Arial"/>
                <w:sz w:val="20"/>
                <w:szCs w:val="20"/>
              </w:rPr>
              <w:t xml:space="preserve">Silverberg et al. </w:t>
            </w:r>
            <w:r w:rsidRPr="00B325F2">
              <w:rPr>
                <w:rFonts w:eastAsia="Calibri" w:cs="Arial"/>
                <w:sz w:val="20"/>
                <w:szCs w:val="20"/>
              </w:rPr>
              <w:fldChar w:fldCharType="begin"/>
            </w:r>
            <w:r>
              <w:rPr>
                <w:rFonts w:eastAsia="Calibri" w:cs="Arial"/>
                <w:sz w:val="20"/>
                <w:szCs w:val="20"/>
              </w:rPr>
              <w:instrText xml:space="preserve"> ADDIN ZOTERO_ITEM CSL_CITATION {"citationID":"a4250bbjja","properties":{"formattedCitation":"[156]","plainCitation":"[156]"},"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325F2">
              <w:rPr>
                <w:rFonts w:eastAsia="Calibri" w:cs="Arial"/>
                <w:sz w:val="20"/>
                <w:szCs w:val="20"/>
              </w:rPr>
              <w:fldChar w:fldCharType="separate"/>
            </w:r>
            <w:r w:rsidRPr="00B325F2">
              <w:rPr>
                <w:rFonts w:cs="Calibri"/>
                <w:sz w:val="20"/>
              </w:rPr>
              <w:t>[156]</w:t>
            </w:r>
            <w:r w:rsidRPr="00B325F2">
              <w:rPr>
                <w:rFonts w:eastAsia="Calibri" w:cs="Arial"/>
                <w:sz w:val="20"/>
                <w:szCs w:val="20"/>
              </w:rPr>
              <w:fldChar w:fldCharType="end"/>
            </w:r>
          </w:p>
        </w:tc>
        <w:tc>
          <w:tcPr>
            <w:tcW w:w="720" w:type="dxa"/>
            <w:vAlign w:val="center"/>
          </w:tcPr>
          <w:p w14:paraId="2CF224F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0816ABA"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5FE84E97" w14:textId="77777777" w:rsidR="00B325F2" w:rsidRPr="00B325F2" w:rsidRDefault="00B325F2" w:rsidP="00B325F2">
            <w:pPr>
              <w:jc w:val="center"/>
              <w:rPr>
                <w:rFonts w:eastAsia="Calibri" w:cs="Arial"/>
                <w:sz w:val="20"/>
                <w:szCs w:val="20"/>
              </w:rPr>
            </w:pPr>
            <w:r w:rsidRPr="00B325F2">
              <w:rPr>
                <w:rFonts w:eastAsia="Calibri" w:cs="Arial"/>
                <w:sz w:val="20"/>
                <w:szCs w:val="20"/>
              </w:rPr>
              <w:t>59</w:t>
            </w:r>
          </w:p>
        </w:tc>
        <w:tc>
          <w:tcPr>
            <w:tcW w:w="3420" w:type="dxa"/>
            <w:noWrap/>
            <w:vAlign w:val="center"/>
            <w:hideMark/>
          </w:tcPr>
          <w:p w14:paraId="6E1BDBB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234C3281" w14:textId="77777777" w:rsidTr="00D17AB8">
        <w:trPr>
          <w:trHeight w:val="300"/>
        </w:trPr>
        <w:tc>
          <w:tcPr>
            <w:tcW w:w="2605" w:type="dxa"/>
            <w:noWrap/>
            <w:vAlign w:val="center"/>
            <w:hideMark/>
          </w:tcPr>
          <w:p w14:paraId="53FBA0A2" w14:textId="69576669" w:rsidR="00B325F2" w:rsidRPr="00B325F2" w:rsidRDefault="00B325F2" w:rsidP="00B325F2">
            <w:pPr>
              <w:rPr>
                <w:rFonts w:eastAsia="Calibri" w:cs="Arial"/>
                <w:sz w:val="20"/>
                <w:szCs w:val="20"/>
              </w:rPr>
            </w:pPr>
            <w:r w:rsidRPr="00B325F2">
              <w:rPr>
                <w:rFonts w:eastAsia="Calibri" w:cs="Arial"/>
                <w:sz w:val="20"/>
                <w:szCs w:val="20"/>
              </w:rPr>
              <w:t xml:space="preserve">Siman et al. </w:t>
            </w:r>
            <w:r w:rsidRPr="00B325F2">
              <w:rPr>
                <w:rFonts w:eastAsia="Calibri" w:cs="Arial"/>
                <w:sz w:val="20"/>
                <w:szCs w:val="20"/>
              </w:rPr>
              <w:fldChar w:fldCharType="begin"/>
            </w:r>
            <w:r>
              <w:rPr>
                <w:rFonts w:eastAsia="Calibri" w:cs="Arial"/>
                <w:sz w:val="20"/>
                <w:szCs w:val="20"/>
              </w:rPr>
              <w:instrText xml:space="preserve"> ADDIN ZOTERO_ITEM CSL_CITATION {"citationID":"a2mtqshshab","properties":{"formattedCitation":"[157]","plainCitation":"[157]"},"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[157]</w:t>
            </w:r>
            <w:r w:rsidRPr="00B325F2">
              <w:rPr>
                <w:rFonts w:eastAsia="Calibri" w:cs="Arial"/>
                <w:sz w:val="20"/>
                <w:szCs w:val="20"/>
              </w:rPr>
              <w:fldChar w:fldCharType="end"/>
            </w:r>
          </w:p>
        </w:tc>
        <w:tc>
          <w:tcPr>
            <w:tcW w:w="720" w:type="dxa"/>
            <w:vAlign w:val="center"/>
          </w:tcPr>
          <w:p w14:paraId="774E4CC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1E3632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B5F9D51"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7E231792" w14:textId="77777777" w:rsidR="00B325F2" w:rsidRPr="00B325F2" w:rsidRDefault="00B325F2" w:rsidP="00B325F2">
            <w:pPr>
              <w:rPr>
                <w:rFonts w:eastAsia="Calibri" w:cs="Arial"/>
                <w:sz w:val="20"/>
                <w:szCs w:val="20"/>
              </w:rPr>
            </w:pPr>
            <w:r w:rsidRPr="00B325F2">
              <w:rPr>
                <w:rFonts w:eastAsia="Calibri" w:cs="Arial"/>
                <w:sz w:val="20"/>
                <w:szCs w:val="20"/>
              </w:rPr>
              <w:t>Non-Black, 60.53</w:t>
            </w:r>
          </w:p>
        </w:tc>
      </w:tr>
      <w:tr w:rsidR="00B325F2" w:rsidRPr="00B325F2" w14:paraId="5AB52B9C" w14:textId="77777777" w:rsidTr="00D17AB8">
        <w:trPr>
          <w:trHeight w:val="300"/>
        </w:trPr>
        <w:tc>
          <w:tcPr>
            <w:tcW w:w="2605" w:type="dxa"/>
            <w:noWrap/>
            <w:vAlign w:val="center"/>
            <w:hideMark/>
          </w:tcPr>
          <w:p w14:paraId="3D3A3915" w14:textId="2B624582" w:rsidR="00B325F2" w:rsidRPr="00B325F2" w:rsidRDefault="00B325F2" w:rsidP="00B325F2">
            <w:pPr>
              <w:rPr>
                <w:rFonts w:eastAsia="Calibri" w:cs="Arial"/>
                <w:sz w:val="20"/>
                <w:szCs w:val="20"/>
              </w:rPr>
            </w:pPr>
            <w:r w:rsidRPr="00B325F2">
              <w:rPr>
                <w:rFonts w:eastAsia="Calibri" w:cs="Arial"/>
                <w:sz w:val="20"/>
                <w:szCs w:val="20"/>
              </w:rPr>
              <w:t xml:space="preserve">Soble et al. </w:t>
            </w:r>
            <w:r w:rsidRPr="00B325F2">
              <w:rPr>
                <w:rFonts w:eastAsia="Calibri" w:cs="Arial"/>
                <w:sz w:val="20"/>
                <w:szCs w:val="20"/>
              </w:rPr>
              <w:fldChar w:fldCharType="begin"/>
            </w:r>
            <w:r>
              <w:rPr>
                <w:rFonts w:eastAsia="Calibri" w:cs="Arial"/>
                <w:sz w:val="20"/>
                <w:szCs w:val="20"/>
              </w:rPr>
              <w:instrText xml:space="preserve"> ADDIN ZOTERO_ITEM CSL_CITATION {"citationID":"a5mc8clt5v","properties":{"formattedCitation":"[158]","plainCitation":"[158]"},"citationItems":[{"id":4900,"uris":["http://zotero.org/users/1562642/items/5X7NJZJH"],"uri":["http://zotero.org/users/1562642/items/5X7NJZJH"],"itemData":{"id":4900,"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sidRPr="00B325F2">
              <w:rPr>
                <w:rFonts w:eastAsia="Calibri" w:cs="Arial"/>
                <w:sz w:val="20"/>
                <w:szCs w:val="20"/>
              </w:rPr>
              <w:fldChar w:fldCharType="separate"/>
            </w:r>
            <w:r w:rsidRPr="00B325F2">
              <w:rPr>
                <w:rFonts w:cs="Calibri"/>
                <w:sz w:val="20"/>
              </w:rPr>
              <w:t>[158]</w:t>
            </w:r>
            <w:r w:rsidRPr="00B325F2">
              <w:rPr>
                <w:rFonts w:eastAsia="Calibri" w:cs="Arial"/>
                <w:sz w:val="20"/>
                <w:szCs w:val="20"/>
              </w:rPr>
              <w:fldChar w:fldCharType="end"/>
            </w:r>
          </w:p>
        </w:tc>
        <w:tc>
          <w:tcPr>
            <w:tcW w:w="720" w:type="dxa"/>
            <w:vAlign w:val="center"/>
          </w:tcPr>
          <w:p w14:paraId="7DACB9A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65A885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2D61A0" w14:textId="77777777" w:rsidR="00B325F2" w:rsidRPr="00B325F2" w:rsidRDefault="00B325F2" w:rsidP="00B325F2">
            <w:pPr>
              <w:jc w:val="center"/>
              <w:rPr>
                <w:rFonts w:eastAsia="Calibri" w:cs="Arial"/>
                <w:sz w:val="20"/>
                <w:szCs w:val="20"/>
              </w:rPr>
            </w:pPr>
            <w:r w:rsidRPr="00B325F2">
              <w:rPr>
                <w:rFonts w:eastAsia="Calibri" w:cs="Arial"/>
                <w:sz w:val="20"/>
                <w:szCs w:val="20"/>
              </w:rPr>
              <w:t>125</w:t>
            </w:r>
          </w:p>
        </w:tc>
        <w:tc>
          <w:tcPr>
            <w:tcW w:w="3420" w:type="dxa"/>
            <w:noWrap/>
            <w:vAlign w:val="center"/>
            <w:hideMark/>
          </w:tcPr>
          <w:p w14:paraId="7A06FFCD" w14:textId="77777777" w:rsidR="00B325F2" w:rsidRPr="00B325F2" w:rsidRDefault="00B325F2" w:rsidP="00B325F2">
            <w:pPr>
              <w:rPr>
                <w:rFonts w:eastAsia="Calibri" w:cs="Arial"/>
                <w:sz w:val="20"/>
                <w:szCs w:val="20"/>
              </w:rPr>
            </w:pPr>
            <w:r w:rsidRPr="00B325F2">
              <w:rPr>
                <w:rFonts w:eastAsia="Calibri" w:cs="Arial"/>
                <w:sz w:val="20"/>
                <w:szCs w:val="20"/>
              </w:rPr>
              <w:t>White, 91.2</w:t>
            </w:r>
          </w:p>
          <w:p w14:paraId="79906304" w14:textId="77777777" w:rsidR="00B325F2" w:rsidRPr="00B325F2" w:rsidRDefault="00B325F2" w:rsidP="00B325F2">
            <w:pPr>
              <w:rPr>
                <w:rFonts w:eastAsia="Calibri" w:cs="Arial"/>
                <w:sz w:val="20"/>
                <w:szCs w:val="20"/>
              </w:rPr>
            </w:pPr>
            <w:r w:rsidRPr="00B325F2">
              <w:rPr>
                <w:rFonts w:eastAsia="Calibri" w:cs="Arial"/>
                <w:sz w:val="20"/>
                <w:szCs w:val="20"/>
              </w:rPr>
              <w:t>African-American, 4</w:t>
            </w:r>
          </w:p>
          <w:p w14:paraId="333380EC" w14:textId="77777777" w:rsidR="00B325F2" w:rsidRPr="00B325F2" w:rsidRDefault="00B325F2" w:rsidP="00B325F2">
            <w:pPr>
              <w:rPr>
                <w:rFonts w:eastAsia="Calibri" w:cs="Arial"/>
                <w:sz w:val="20"/>
                <w:szCs w:val="20"/>
              </w:rPr>
            </w:pPr>
            <w:r w:rsidRPr="00B325F2">
              <w:rPr>
                <w:rFonts w:eastAsia="Calibri" w:cs="Arial"/>
                <w:sz w:val="20"/>
                <w:szCs w:val="20"/>
              </w:rPr>
              <w:t>Hispanic or Latino, 4</w:t>
            </w:r>
          </w:p>
          <w:p w14:paraId="59E5A9EF" w14:textId="77777777" w:rsidR="00B325F2" w:rsidRPr="00B325F2" w:rsidRDefault="00B325F2" w:rsidP="00B325F2">
            <w:pPr>
              <w:rPr>
                <w:rFonts w:eastAsia="Calibri" w:cs="Arial"/>
                <w:sz w:val="20"/>
                <w:szCs w:val="20"/>
              </w:rPr>
            </w:pPr>
            <w:r w:rsidRPr="00B325F2">
              <w:rPr>
                <w:rFonts w:eastAsia="Calibri" w:cs="Arial"/>
                <w:sz w:val="20"/>
                <w:szCs w:val="20"/>
              </w:rPr>
              <w:t>Other, 0.8</w:t>
            </w:r>
          </w:p>
        </w:tc>
      </w:tr>
      <w:tr w:rsidR="00B325F2" w:rsidRPr="00B325F2" w14:paraId="1B6249DE" w14:textId="77777777" w:rsidTr="00D17AB8">
        <w:trPr>
          <w:trHeight w:val="300"/>
        </w:trPr>
        <w:tc>
          <w:tcPr>
            <w:tcW w:w="2605" w:type="dxa"/>
            <w:noWrap/>
            <w:vAlign w:val="center"/>
            <w:hideMark/>
          </w:tcPr>
          <w:p w14:paraId="7356EE30" w14:textId="560C83CD" w:rsidR="00B325F2" w:rsidRPr="00B325F2" w:rsidRDefault="00B325F2" w:rsidP="00B325F2">
            <w:pPr>
              <w:rPr>
                <w:rFonts w:eastAsia="Calibri" w:cs="Arial"/>
                <w:sz w:val="20"/>
                <w:szCs w:val="20"/>
              </w:rPr>
            </w:pPr>
            <w:r w:rsidRPr="00B325F2">
              <w:rPr>
                <w:rFonts w:eastAsia="Calibri" w:cs="Arial"/>
                <w:sz w:val="20"/>
                <w:szCs w:val="20"/>
              </w:rPr>
              <w:t xml:space="preserve">Sponheim et al.  </w:t>
            </w:r>
            <w:r w:rsidRPr="00B325F2">
              <w:rPr>
                <w:rFonts w:eastAsia="Calibri" w:cs="Arial"/>
                <w:sz w:val="20"/>
                <w:szCs w:val="20"/>
              </w:rPr>
              <w:fldChar w:fldCharType="begin"/>
            </w:r>
            <w:r>
              <w:rPr>
                <w:rFonts w:eastAsia="Calibri" w:cs="Arial"/>
                <w:sz w:val="20"/>
                <w:szCs w:val="20"/>
              </w:rPr>
              <w:instrText xml:space="preserve"> ADDIN ZOTERO_ITEM CSL_CITATION {"citationID":"a20pjh0jg51","properties":{"formattedCitation":"[159]","plainCitation":"[159]"},"citationItems":[{"id":4907,"uris":["http://zotero.org/users/1562642/items/NWMDJRJQ"],"uri":["http://zotero.org/users/1562642/items/NWMDJRJQ"],"itemData":{"id":4907,"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sidRPr="00B325F2">
              <w:rPr>
                <w:rFonts w:eastAsia="Calibri" w:cs="Arial"/>
                <w:sz w:val="20"/>
                <w:szCs w:val="20"/>
              </w:rPr>
              <w:fldChar w:fldCharType="separate"/>
            </w:r>
            <w:r w:rsidRPr="00B325F2">
              <w:rPr>
                <w:rFonts w:cs="Calibri"/>
                <w:sz w:val="20"/>
              </w:rPr>
              <w:t>[159]</w:t>
            </w:r>
            <w:r w:rsidRPr="00B325F2">
              <w:rPr>
                <w:rFonts w:eastAsia="Calibri" w:cs="Arial"/>
                <w:sz w:val="20"/>
                <w:szCs w:val="20"/>
              </w:rPr>
              <w:fldChar w:fldCharType="end"/>
            </w:r>
          </w:p>
        </w:tc>
        <w:tc>
          <w:tcPr>
            <w:tcW w:w="720" w:type="dxa"/>
            <w:vAlign w:val="center"/>
          </w:tcPr>
          <w:p w14:paraId="68FCA491"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350" w:type="dxa"/>
            <w:vAlign w:val="center"/>
          </w:tcPr>
          <w:p w14:paraId="3F4235B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A130ADD" w14:textId="77777777" w:rsidR="00B325F2" w:rsidRPr="00B325F2" w:rsidRDefault="00B325F2" w:rsidP="00B325F2">
            <w:pPr>
              <w:jc w:val="center"/>
              <w:rPr>
                <w:rFonts w:eastAsia="Calibri" w:cs="Arial"/>
                <w:sz w:val="20"/>
                <w:szCs w:val="20"/>
              </w:rPr>
            </w:pPr>
            <w:r w:rsidRPr="00B325F2">
              <w:rPr>
                <w:rFonts w:eastAsia="Calibri" w:cs="Arial"/>
                <w:sz w:val="20"/>
                <w:szCs w:val="20"/>
              </w:rPr>
              <w:t>17</w:t>
            </w:r>
          </w:p>
        </w:tc>
        <w:tc>
          <w:tcPr>
            <w:tcW w:w="3420" w:type="dxa"/>
            <w:noWrap/>
            <w:vAlign w:val="center"/>
            <w:hideMark/>
          </w:tcPr>
          <w:p w14:paraId="77949D45"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054310E1" w14:textId="77777777" w:rsidTr="00D17AB8">
        <w:trPr>
          <w:trHeight w:val="300"/>
        </w:trPr>
        <w:tc>
          <w:tcPr>
            <w:tcW w:w="2605" w:type="dxa"/>
            <w:noWrap/>
            <w:vAlign w:val="center"/>
            <w:hideMark/>
          </w:tcPr>
          <w:p w14:paraId="24B88F69" w14:textId="0B610402" w:rsidR="00B325F2" w:rsidRPr="00B325F2" w:rsidRDefault="00B325F2" w:rsidP="00B325F2">
            <w:pPr>
              <w:rPr>
                <w:rFonts w:eastAsia="Calibri" w:cs="Arial"/>
                <w:sz w:val="20"/>
                <w:szCs w:val="20"/>
              </w:rPr>
            </w:pPr>
            <w:r w:rsidRPr="00B325F2">
              <w:rPr>
                <w:rFonts w:eastAsia="Calibri" w:cs="Arial"/>
                <w:sz w:val="20"/>
                <w:szCs w:val="20"/>
              </w:rPr>
              <w:t xml:space="preserve">Stamm et al. </w:t>
            </w:r>
            <w:r w:rsidRPr="00B325F2">
              <w:rPr>
                <w:rFonts w:eastAsia="Calibri" w:cs="Arial"/>
                <w:sz w:val="20"/>
                <w:szCs w:val="20"/>
              </w:rPr>
              <w:fldChar w:fldCharType="begin"/>
            </w:r>
            <w:r>
              <w:rPr>
                <w:rFonts w:eastAsia="Calibri" w:cs="Arial"/>
                <w:sz w:val="20"/>
                <w:szCs w:val="20"/>
              </w:rPr>
              <w:instrText xml:space="preserve"> ADDIN ZOTERO_ITEM CSL_CITATION {"citationID":"a1tvj5e6hto","properties":{"formattedCitation":"[160]","plainCitation":"[160]"},"citationItems":[{"id":5475,"uris":["http://zotero.org/users/1562642/items/H3TUJEMV"],"uri":["http://zotero.org/users/1562642/items/H3TUJEMV"],"itemData":{"id":5475,"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sidRPr="00B325F2">
              <w:rPr>
                <w:rFonts w:eastAsia="Calibri" w:cs="Arial"/>
                <w:sz w:val="20"/>
                <w:szCs w:val="20"/>
              </w:rPr>
              <w:fldChar w:fldCharType="separate"/>
            </w:r>
            <w:r w:rsidRPr="00B325F2">
              <w:rPr>
                <w:rFonts w:cs="Calibri"/>
                <w:sz w:val="20"/>
              </w:rPr>
              <w:t>[160]</w:t>
            </w:r>
            <w:r w:rsidRPr="00B325F2">
              <w:rPr>
                <w:rFonts w:eastAsia="Calibri" w:cs="Arial"/>
                <w:sz w:val="20"/>
                <w:szCs w:val="20"/>
              </w:rPr>
              <w:fldChar w:fldCharType="end"/>
            </w:r>
          </w:p>
        </w:tc>
        <w:tc>
          <w:tcPr>
            <w:tcW w:w="720" w:type="dxa"/>
            <w:vAlign w:val="center"/>
          </w:tcPr>
          <w:p w14:paraId="576266B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750C585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5A51EB2" w14:textId="77777777" w:rsidR="00B325F2" w:rsidRPr="00B325F2" w:rsidRDefault="00B325F2" w:rsidP="00B325F2">
            <w:pPr>
              <w:jc w:val="center"/>
              <w:rPr>
                <w:rFonts w:eastAsia="Calibri" w:cs="Arial"/>
                <w:sz w:val="20"/>
                <w:szCs w:val="20"/>
              </w:rPr>
            </w:pPr>
            <w:r w:rsidRPr="00B325F2">
              <w:rPr>
                <w:rFonts w:eastAsia="Calibri" w:cs="Arial"/>
                <w:sz w:val="20"/>
                <w:szCs w:val="20"/>
              </w:rPr>
              <w:t>42</w:t>
            </w:r>
          </w:p>
        </w:tc>
        <w:tc>
          <w:tcPr>
            <w:tcW w:w="3420" w:type="dxa"/>
            <w:noWrap/>
            <w:vAlign w:val="center"/>
            <w:hideMark/>
          </w:tcPr>
          <w:p w14:paraId="5A979BDB" w14:textId="77777777" w:rsidR="00B325F2" w:rsidRPr="00B325F2" w:rsidRDefault="00B325F2" w:rsidP="00B325F2">
            <w:pPr>
              <w:rPr>
                <w:rFonts w:eastAsia="Calibri" w:cs="Arial"/>
                <w:sz w:val="20"/>
                <w:szCs w:val="20"/>
              </w:rPr>
            </w:pPr>
            <w:r w:rsidRPr="00B325F2">
              <w:rPr>
                <w:rFonts w:eastAsia="Calibri" w:cs="Arial"/>
                <w:sz w:val="20"/>
                <w:szCs w:val="20"/>
              </w:rPr>
              <w:t>African-American, 42.86</w:t>
            </w:r>
          </w:p>
        </w:tc>
      </w:tr>
      <w:tr w:rsidR="00B325F2" w:rsidRPr="00B325F2" w14:paraId="03CAB433" w14:textId="77777777" w:rsidTr="00D17AB8">
        <w:trPr>
          <w:trHeight w:val="300"/>
        </w:trPr>
        <w:tc>
          <w:tcPr>
            <w:tcW w:w="2605" w:type="dxa"/>
            <w:noWrap/>
            <w:vAlign w:val="center"/>
            <w:hideMark/>
          </w:tcPr>
          <w:p w14:paraId="78EB45ED" w14:textId="0108B26E" w:rsidR="00B325F2" w:rsidRPr="00B325F2" w:rsidRDefault="00B325F2" w:rsidP="00B325F2">
            <w:pPr>
              <w:rPr>
                <w:rFonts w:eastAsia="Calibri" w:cs="Arial"/>
                <w:sz w:val="20"/>
                <w:szCs w:val="20"/>
              </w:rPr>
            </w:pPr>
            <w:r w:rsidRPr="00B325F2">
              <w:rPr>
                <w:rFonts w:eastAsia="Calibri" w:cs="Arial"/>
                <w:sz w:val="20"/>
                <w:szCs w:val="20"/>
              </w:rPr>
              <w:t xml:space="preserve">Strain et al. </w:t>
            </w:r>
            <w:r w:rsidRPr="00B325F2">
              <w:rPr>
                <w:rFonts w:eastAsia="Calibri" w:cs="Arial"/>
                <w:sz w:val="20"/>
                <w:szCs w:val="20"/>
              </w:rPr>
              <w:fldChar w:fldCharType="begin"/>
            </w:r>
            <w:r>
              <w:rPr>
                <w:rFonts w:eastAsia="Calibri" w:cs="Arial"/>
                <w:sz w:val="20"/>
                <w:szCs w:val="20"/>
              </w:rPr>
              <w:instrText xml:space="preserve"> ADDIN ZOTERO_ITEM CSL_CITATION {"citationID":"a2qpked1pe5","properties":{"formattedCitation":"[161]","plainCitation":"[161]"},"citationItems":[{"id":4912,"uris":["http://zotero.org/users/1562642/items/EXZ6KTTP"],"uri":["http://zotero.org/users/1562642/items/EXZ6KTTP"],"itemData":{"id":4912,"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sidRPr="00B325F2">
              <w:rPr>
                <w:rFonts w:eastAsia="Calibri" w:cs="Arial"/>
                <w:sz w:val="20"/>
                <w:szCs w:val="20"/>
              </w:rPr>
              <w:fldChar w:fldCharType="separate"/>
            </w:r>
            <w:r w:rsidRPr="00B325F2">
              <w:rPr>
                <w:rFonts w:cs="Calibri"/>
                <w:sz w:val="20"/>
              </w:rPr>
              <w:t>[161]</w:t>
            </w:r>
            <w:r w:rsidRPr="00B325F2">
              <w:rPr>
                <w:rFonts w:eastAsia="Calibri" w:cs="Arial"/>
                <w:sz w:val="20"/>
                <w:szCs w:val="20"/>
              </w:rPr>
              <w:fldChar w:fldCharType="end"/>
            </w:r>
          </w:p>
        </w:tc>
        <w:tc>
          <w:tcPr>
            <w:tcW w:w="720" w:type="dxa"/>
            <w:vAlign w:val="center"/>
          </w:tcPr>
          <w:p w14:paraId="74E68C28"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B9BCC7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301089E" w14:textId="77777777" w:rsidR="00B325F2" w:rsidRPr="00B325F2" w:rsidRDefault="00B325F2" w:rsidP="00B325F2">
            <w:pPr>
              <w:jc w:val="center"/>
              <w:rPr>
                <w:rFonts w:eastAsia="Calibri" w:cs="Arial"/>
                <w:sz w:val="20"/>
                <w:szCs w:val="20"/>
              </w:rPr>
            </w:pPr>
            <w:r w:rsidRPr="00B325F2">
              <w:rPr>
                <w:rFonts w:eastAsia="Calibri" w:cs="Arial"/>
                <w:sz w:val="20"/>
                <w:szCs w:val="20"/>
              </w:rPr>
              <w:t>55</w:t>
            </w:r>
          </w:p>
        </w:tc>
        <w:tc>
          <w:tcPr>
            <w:tcW w:w="3420" w:type="dxa"/>
            <w:noWrap/>
            <w:vAlign w:val="center"/>
            <w:hideMark/>
          </w:tcPr>
          <w:p w14:paraId="49B45F21" w14:textId="77777777" w:rsidR="00B325F2" w:rsidRPr="00B325F2" w:rsidRDefault="00B325F2" w:rsidP="00B325F2">
            <w:pPr>
              <w:rPr>
                <w:rFonts w:eastAsia="Calibri" w:cs="Arial"/>
                <w:sz w:val="20"/>
                <w:szCs w:val="20"/>
              </w:rPr>
            </w:pPr>
            <w:r w:rsidRPr="00B325F2">
              <w:rPr>
                <w:rFonts w:eastAsia="Calibri" w:cs="Arial"/>
                <w:sz w:val="20"/>
                <w:szCs w:val="20"/>
              </w:rPr>
              <w:t>White, 78.18</w:t>
            </w:r>
          </w:p>
          <w:p w14:paraId="27B244A4" w14:textId="77777777" w:rsidR="00B325F2" w:rsidRPr="00B325F2" w:rsidRDefault="00B325F2" w:rsidP="00B325F2">
            <w:pPr>
              <w:rPr>
                <w:rFonts w:eastAsia="Calibri" w:cs="Arial"/>
                <w:sz w:val="20"/>
                <w:szCs w:val="20"/>
              </w:rPr>
            </w:pPr>
            <w:r w:rsidRPr="00B325F2">
              <w:rPr>
                <w:rFonts w:eastAsia="Calibri" w:cs="Arial"/>
                <w:sz w:val="20"/>
                <w:szCs w:val="20"/>
              </w:rPr>
              <w:t>African-American, 20</w:t>
            </w:r>
          </w:p>
          <w:p w14:paraId="7CFFFE46" w14:textId="77777777" w:rsidR="00B325F2" w:rsidRPr="00B325F2" w:rsidRDefault="00B325F2" w:rsidP="00B325F2">
            <w:pPr>
              <w:rPr>
                <w:rFonts w:eastAsia="Calibri" w:cs="Arial"/>
                <w:sz w:val="20"/>
                <w:szCs w:val="20"/>
              </w:rPr>
            </w:pPr>
            <w:r w:rsidRPr="00B325F2">
              <w:rPr>
                <w:rFonts w:eastAsia="Calibri" w:cs="Arial"/>
                <w:sz w:val="20"/>
                <w:szCs w:val="20"/>
              </w:rPr>
              <w:t>Asian, 1.82</w:t>
            </w:r>
          </w:p>
        </w:tc>
      </w:tr>
      <w:tr w:rsidR="00B325F2" w:rsidRPr="00B325F2" w14:paraId="427725F8" w14:textId="77777777" w:rsidTr="00D17AB8">
        <w:trPr>
          <w:trHeight w:val="300"/>
        </w:trPr>
        <w:tc>
          <w:tcPr>
            <w:tcW w:w="2605" w:type="dxa"/>
            <w:noWrap/>
            <w:vAlign w:val="center"/>
            <w:hideMark/>
          </w:tcPr>
          <w:p w14:paraId="126FCA3E" w14:textId="2A5A489F" w:rsidR="00B325F2" w:rsidRPr="00B325F2" w:rsidRDefault="00B325F2" w:rsidP="00B325F2">
            <w:pPr>
              <w:rPr>
                <w:rFonts w:eastAsia="Calibri" w:cs="Arial"/>
                <w:sz w:val="20"/>
                <w:szCs w:val="20"/>
              </w:rPr>
            </w:pPr>
            <w:r w:rsidRPr="00B325F2">
              <w:rPr>
                <w:rFonts w:eastAsia="Calibri" w:cs="Arial"/>
                <w:sz w:val="20"/>
                <w:szCs w:val="20"/>
              </w:rPr>
              <w:t xml:space="preserve">Straume-Næsheim et al. </w:t>
            </w:r>
            <w:r w:rsidRPr="00B325F2">
              <w:rPr>
                <w:rFonts w:eastAsia="Calibri" w:cs="Arial"/>
                <w:sz w:val="20"/>
                <w:szCs w:val="20"/>
              </w:rPr>
              <w:fldChar w:fldCharType="begin"/>
            </w:r>
            <w:r>
              <w:rPr>
                <w:rFonts w:eastAsia="Calibri" w:cs="Arial"/>
                <w:sz w:val="20"/>
                <w:szCs w:val="20"/>
              </w:rPr>
              <w:instrText xml:space="preserve"> ADDIN ZOTERO_ITEM CSL_CITATION {"citationID":"anr212mnoj","properties":{"formattedCitation":"[162]","plainCitation":"[162]"},"citationItems":[{"id":4482,"uris":["http://zotero.org/users/1562642/items/3MU624I2"],"uri":["http://zotero.org/users/1562642/items/3MU624I2"],"itemData":{"id":4482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sidRPr="00B325F2">
              <w:rPr>
                <w:rFonts w:eastAsia="Calibri" w:cs="Arial"/>
                <w:sz w:val="20"/>
                <w:szCs w:val="20"/>
              </w:rPr>
              <w:fldChar w:fldCharType="separate"/>
            </w:r>
            <w:r w:rsidRPr="00B325F2">
              <w:rPr>
                <w:rFonts w:cs="Calibri"/>
                <w:sz w:val="20"/>
              </w:rPr>
              <w:t>[162]</w:t>
            </w:r>
            <w:r w:rsidRPr="00B325F2">
              <w:rPr>
                <w:rFonts w:eastAsia="Calibri" w:cs="Arial"/>
                <w:sz w:val="20"/>
                <w:szCs w:val="20"/>
              </w:rPr>
              <w:fldChar w:fldCharType="end"/>
            </w:r>
          </w:p>
        </w:tc>
        <w:tc>
          <w:tcPr>
            <w:tcW w:w="720" w:type="dxa"/>
            <w:vAlign w:val="center"/>
          </w:tcPr>
          <w:p w14:paraId="65AE6B76"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F5D7DE2" w14:textId="77777777" w:rsidR="00B325F2" w:rsidRPr="00B325F2" w:rsidRDefault="00B325F2" w:rsidP="00B325F2">
            <w:pPr>
              <w:jc w:val="center"/>
              <w:rPr>
                <w:rFonts w:eastAsia="Calibri" w:cs="Calibri"/>
                <w:color w:val="000000"/>
              </w:rPr>
            </w:pPr>
            <w:r w:rsidRPr="00B325F2">
              <w:rPr>
                <w:rFonts w:eastAsia="Calibri" w:cs="Calibri"/>
                <w:color w:val="000000"/>
              </w:rPr>
              <w:t>Norway</w:t>
            </w:r>
          </w:p>
        </w:tc>
        <w:tc>
          <w:tcPr>
            <w:tcW w:w="1350" w:type="dxa"/>
            <w:noWrap/>
            <w:vAlign w:val="center"/>
            <w:hideMark/>
          </w:tcPr>
          <w:p w14:paraId="70B33625" w14:textId="77777777" w:rsidR="00B325F2" w:rsidRPr="00B325F2" w:rsidRDefault="00B325F2" w:rsidP="00B325F2">
            <w:pPr>
              <w:jc w:val="center"/>
              <w:rPr>
                <w:rFonts w:eastAsia="Calibri" w:cs="Arial"/>
                <w:sz w:val="20"/>
                <w:szCs w:val="20"/>
              </w:rPr>
            </w:pPr>
            <w:r w:rsidRPr="00B325F2">
              <w:rPr>
                <w:rFonts w:eastAsia="Calibri" w:cs="Arial"/>
                <w:sz w:val="20"/>
                <w:szCs w:val="20"/>
              </w:rPr>
              <w:t>455</w:t>
            </w:r>
          </w:p>
        </w:tc>
        <w:tc>
          <w:tcPr>
            <w:tcW w:w="3420" w:type="dxa"/>
            <w:noWrap/>
            <w:vAlign w:val="center"/>
            <w:hideMark/>
          </w:tcPr>
          <w:p w14:paraId="26310AC6" w14:textId="77777777" w:rsidR="00B325F2" w:rsidRPr="00B325F2" w:rsidRDefault="00B325F2" w:rsidP="00B325F2">
            <w:pPr>
              <w:rPr>
                <w:rFonts w:eastAsia="Calibri" w:cs="Arial"/>
                <w:sz w:val="20"/>
                <w:szCs w:val="20"/>
              </w:rPr>
            </w:pPr>
            <w:r w:rsidRPr="00B325F2">
              <w:rPr>
                <w:rFonts w:eastAsia="Calibri" w:cs="Arial"/>
                <w:sz w:val="20"/>
                <w:szCs w:val="20"/>
              </w:rPr>
              <w:t>Norweigan or Scandinavian, 69.67</w:t>
            </w:r>
          </w:p>
        </w:tc>
      </w:tr>
      <w:tr w:rsidR="00B325F2" w:rsidRPr="00B325F2" w14:paraId="72B6B713" w14:textId="77777777" w:rsidTr="00D17AB8">
        <w:trPr>
          <w:trHeight w:val="300"/>
        </w:trPr>
        <w:tc>
          <w:tcPr>
            <w:tcW w:w="2605" w:type="dxa"/>
            <w:noWrap/>
            <w:vAlign w:val="center"/>
            <w:hideMark/>
          </w:tcPr>
          <w:p w14:paraId="6FF88557" w14:textId="377C8EB2" w:rsidR="00B325F2" w:rsidRPr="00B325F2" w:rsidRDefault="00B325F2" w:rsidP="00B325F2">
            <w:pPr>
              <w:rPr>
                <w:rFonts w:eastAsia="Calibri" w:cs="Arial"/>
                <w:sz w:val="20"/>
                <w:szCs w:val="20"/>
              </w:rPr>
            </w:pPr>
            <w:r w:rsidRPr="00B325F2">
              <w:rPr>
                <w:rFonts w:eastAsia="Calibri" w:cs="Arial"/>
                <w:sz w:val="20"/>
                <w:szCs w:val="20"/>
              </w:rPr>
              <w:lastRenderedPageBreak/>
              <w:t xml:space="preserve">Straume-Næsheim et al. </w:t>
            </w:r>
            <w:r w:rsidRPr="00B325F2">
              <w:rPr>
                <w:rFonts w:eastAsia="Calibri" w:cs="Arial"/>
                <w:sz w:val="20"/>
                <w:szCs w:val="20"/>
              </w:rPr>
              <w:fldChar w:fldCharType="begin"/>
            </w:r>
            <w:r>
              <w:rPr>
                <w:rFonts w:eastAsia="Calibri" w:cs="Arial"/>
                <w:sz w:val="20"/>
                <w:szCs w:val="20"/>
              </w:rPr>
              <w:instrText xml:space="preserve"> ADDIN ZOTERO_ITEM CSL_CITATION {"citationID":"a29g8khcldk","properties":{"formattedCitation":"[163]","plainCitation":"[163]"},"citationItems":[{"id":5028,"uris":["http://zotero.org/users/1562642/items/IN3XNSJ2"],"uri":["http://zotero.org/users/1562642/items/IN3XNSJ2"],"itemData":{"id":5028,"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sidRPr="00B325F2">
              <w:rPr>
                <w:rFonts w:eastAsia="Calibri" w:cs="Arial"/>
                <w:sz w:val="20"/>
                <w:szCs w:val="20"/>
              </w:rPr>
              <w:fldChar w:fldCharType="separate"/>
            </w:r>
            <w:r w:rsidRPr="00B325F2">
              <w:rPr>
                <w:rFonts w:cs="Calibri"/>
                <w:sz w:val="20"/>
              </w:rPr>
              <w:t>[163]</w:t>
            </w:r>
            <w:r w:rsidRPr="00B325F2">
              <w:rPr>
                <w:rFonts w:eastAsia="Calibri" w:cs="Arial"/>
                <w:sz w:val="20"/>
                <w:szCs w:val="20"/>
              </w:rPr>
              <w:fldChar w:fldCharType="end"/>
            </w:r>
          </w:p>
        </w:tc>
        <w:tc>
          <w:tcPr>
            <w:tcW w:w="720" w:type="dxa"/>
            <w:vAlign w:val="center"/>
          </w:tcPr>
          <w:p w14:paraId="2C204A2D"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6DCA65A7" w14:textId="77777777" w:rsidR="00B325F2" w:rsidRPr="00B325F2" w:rsidRDefault="00B325F2" w:rsidP="00B325F2">
            <w:pPr>
              <w:jc w:val="center"/>
              <w:rPr>
                <w:rFonts w:eastAsia="Calibri" w:cs="Calibri"/>
                <w:color w:val="000000"/>
              </w:rPr>
            </w:pPr>
            <w:r w:rsidRPr="00B325F2">
              <w:rPr>
                <w:rFonts w:eastAsia="Calibri" w:cs="Calibri"/>
                <w:color w:val="000000"/>
              </w:rPr>
              <w:t>Norway</w:t>
            </w:r>
          </w:p>
        </w:tc>
        <w:tc>
          <w:tcPr>
            <w:tcW w:w="1350" w:type="dxa"/>
            <w:noWrap/>
            <w:vAlign w:val="center"/>
            <w:hideMark/>
          </w:tcPr>
          <w:p w14:paraId="08AAB88C" w14:textId="77777777" w:rsidR="00B325F2" w:rsidRPr="00B325F2" w:rsidRDefault="00B325F2" w:rsidP="00B325F2">
            <w:pPr>
              <w:jc w:val="center"/>
              <w:rPr>
                <w:rFonts w:eastAsia="Calibri" w:cs="Arial"/>
                <w:sz w:val="20"/>
                <w:szCs w:val="20"/>
              </w:rPr>
            </w:pPr>
            <w:r w:rsidRPr="00B325F2">
              <w:rPr>
                <w:rFonts w:eastAsia="Calibri" w:cs="Arial"/>
                <w:sz w:val="20"/>
                <w:szCs w:val="20"/>
              </w:rPr>
              <w:t>232</w:t>
            </w:r>
          </w:p>
        </w:tc>
        <w:tc>
          <w:tcPr>
            <w:tcW w:w="3420" w:type="dxa"/>
            <w:noWrap/>
            <w:vAlign w:val="center"/>
            <w:hideMark/>
          </w:tcPr>
          <w:p w14:paraId="18769686" w14:textId="77777777" w:rsidR="00B325F2" w:rsidRPr="00B325F2" w:rsidRDefault="00B325F2" w:rsidP="00B325F2">
            <w:pPr>
              <w:rPr>
                <w:rFonts w:eastAsia="Calibri" w:cs="Arial"/>
                <w:sz w:val="20"/>
                <w:szCs w:val="20"/>
              </w:rPr>
            </w:pPr>
            <w:r w:rsidRPr="00B325F2">
              <w:rPr>
                <w:rFonts w:eastAsia="Calibri" w:cs="Arial"/>
                <w:sz w:val="20"/>
                <w:szCs w:val="20"/>
              </w:rPr>
              <w:t>Norway, 83.19</w:t>
            </w:r>
          </w:p>
          <w:p w14:paraId="187946FB" w14:textId="77777777" w:rsidR="00B325F2" w:rsidRPr="00B325F2" w:rsidRDefault="00B325F2" w:rsidP="00B325F2">
            <w:pPr>
              <w:rPr>
                <w:rFonts w:eastAsia="Calibri" w:cs="Arial"/>
                <w:sz w:val="20"/>
                <w:szCs w:val="20"/>
              </w:rPr>
            </w:pPr>
            <w:r w:rsidRPr="00B325F2">
              <w:rPr>
                <w:rFonts w:eastAsia="Calibri" w:cs="Arial"/>
                <w:sz w:val="20"/>
                <w:szCs w:val="20"/>
              </w:rPr>
              <w:t>Other European, 9.05</w:t>
            </w:r>
          </w:p>
          <w:p w14:paraId="7FA4DCC7" w14:textId="77777777" w:rsidR="00B325F2" w:rsidRPr="00B325F2" w:rsidRDefault="00B325F2" w:rsidP="00B325F2">
            <w:pPr>
              <w:rPr>
                <w:rFonts w:eastAsia="Calibri" w:cs="Arial"/>
                <w:sz w:val="20"/>
                <w:szCs w:val="20"/>
              </w:rPr>
            </w:pPr>
            <w:r w:rsidRPr="00B325F2">
              <w:rPr>
                <w:rFonts w:eastAsia="Calibri" w:cs="Arial"/>
                <w:sz w:val="20"/>
                <w:szCs w:val="20"/>
              </w:rPr>
              <w:t>Scandinavian, 8.19</w:t>
            </w:r>
          </w:p>
        </w:tc>
      </w:tr>
      <w:tr w:rsidR="00B325F2" w:rsidRPr="00B325F2" w14:paraId="74085AB9" w14:textId="77777777" w:rsidTr="00D17AB8">
        <w:trPr>
          <w:trHeight w:val="300"/>
        </w:trPr>
        <w:tc>
          <w:tcPr>
            <w:tcW w:w="2605" w:type="dxa"/>
            <w:noWrap/>
            <w:vAlign w:val="center"/>
            <w:hideMark/>
          </w:tcPr>
          <w:p w14:paraId="669A4C9C" w14:textId="390EFE6A" w:rsidR="00B325F2" w:rsidRPr="00B325F2" w:rsidRDefault="00B325F2" w:rsidP="00B325F2">
            <w:pPr>
              <w:rPr>
                <w:rFonts w:eastAsia="Calibri" w:cs="Arial"/>
                <w:sz w:val="20"/>
                <w:szCs w:val="20"/>
              </w:rPr>
            </w:pPr>
            <w:r w:rsidRPr="00B325F2">
              <w:rPr>
                <w:rFonts w:eastAsia="Calibri" w:cs="Arial"/>
                <w:sz w:val="20"/>
                <w:szCs w:val="20"/>
              </w:rPr>
              <w:t xml:space="preserve">Suchy et al. </w:t>
            </w:r>
            <w:r w:rsidRPr="00B325F2">
              <w:rPr>
                <w:rFonts w:eastAsia="Calibri" w:cs="Arial"/>
                <w:sz w:val="20"/>
                <w:szCs w:val="20"/>
              </w:rPr>
              <w:fldChar w:fldCharType="begin"/>
            </w:r>
            <w:r>
              <w:rPr>
                <w:rFonts w:eastAsia="Calibri" w:cs="Arial"/>
                <w:sz w:val="20"/>
                <w:szCs w:val="20"/>
              </w:rPr>
              <w:instrText xml:space="preserve"> ADDIN ZOTERO_ITEM CSL_CITATION {"citationID":"a1k6d3h100k","properties":{"formattedCitation":"[164]","plainCitation":"[164]"},"citationItems":[{"id":4914,"uris":["http://zotero.org/users/1562642/items/T5Q8XRZP"],"uri":["http://zotero.org/users/1562642/items/T5Q8XRZP"],"itemData":{"id":4914,"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sidRPr="00B325F2">
              <w:rPr>
                <w:rFonts w:eastAsia="Calibri" w:cs="Arial"/>
                <w:sz w:val="20"/>
                <w:szCs w:val="20"/>
              </w:rPr>
              <w:fldChar w:fldCharType="separate"/>
            </w:r>
            <w:r w:rsidRPr="00B325F2">
              <w:rPr>
                <w:rFonts w:cs="Calibri"/>
                <w:sz w:val="20"/>
              </w:rPr>
              <w:t>[164]</w:t>
            </w:r>
            <w:r w:rsidRPr="00B325F2">
              <w:rPr>
                <w:rFonts w:eastAsia="Calibri" w:cs="Arial"/>
                <w:sz w:val="20"/>
                <w:szCs w:val="20"/>
              </w:rPr>
              <w:fldChar w:fldCharType="end"/>
            </w:r>
          </w:p>
        </w:tc>
        <w:tc>
          <w:tcPr>
            <w:tcW w:w="720" w:type="dxa"/>
            <w:vAlign w:val="center"/>
          </w:tcPr>
          <w:p w14:paraId="4879EE7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8BF07E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39E0DBE"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3420" w:type="dxa"/>
            <w:noWrap/>
            <w:vAlign w:val="center"/>
            <w:hideMark/>
          </w:tcPr>
          <w:p w14:paraId="0182050C" w14:textId="77777777" w:rsidR="00B325F2" w:rsidRPr="00B325F2" w:rsidRDefault="00B325F2" w:rsidP="00B325F2">
            <w:pPr>
              <w:rPr>
                <w:rFonts w:eastAsia="Calibri" w:cs="Arial"/>
                <w:sz w:val="20"/>
                <w:szCs w:val="20"/>
              </w:rPr>
            </w:pPr>
            <w:r w:rsidRPr="00B325F2">
              <w:rPr>
                <w:rFonts w:eastAsia="Calibri" w:cs="Arial"/>
                <w:sz w:val="20"/>
                <w:szCs w:val="20"/>
              </w:rPr>
              <w:t>Non-Caucasian, 18.42</w:t>
            </w:r>
          </w:p>
        </w:tc>
      </w:tr>
      <w:tr w:rsidR="00B325F2" w:rsidRPr="00B325F2" w14:paraId="514B004A" w14:textId="77777777" w:rsidTr="00D17AB8">
        <w:trPr>
          <w:trHeight w:val="300"/>
        </w:trPr>
        <w:tc>
          <w:tcPr>
            <w:tcW w:w="2605" w:type="dxa"/>
            <w:noWrap/>
            <w:vAlign w:val="center"/>
            <w:hideMark/>
          </w:tcPr>
          <w:p w14:paraId="7F8D6257" w14:textId="6FDF0571" w:rsidR="00B325F2" w:rsidRPr="00B325F2" w:rsidRDefault="00B325F2" w:rsidP="00B325F2">
            <w:pPr>
              <w:rPr>
                <w:rFonts w:eastAsia="Calibri" w:cs="Arial"/>
                <w:sz w:val="20"/>
                <w:szCs w:val="20"/>
              </w:rPr>
            </w:pPr>
            <w:r w:rsidRPr="00B325F2">
              <w:rPr>
                <w:rFonts w:eastAsia="Calibri" w:cs="Arial"/>
                <w:sz w:val="20"/>
                <w:szCs w:val="20"/>
              </w:rPr>
              <w:t xml:space="preserve">Tay et al. </w:t>
            </w:r>
            <w:r w:rsidRPr="00B325F2">
              <w:rPr>
                <w:rFonts w:eastAsia="Calibri" w:cs="Arial"/>
                <w:sz w:val="20"/>
                <w:szCs w:val="20"/>
              </w:rPr>
              <w:fldChar w:fldCharType="begin"/>
            </w:r>
            <w:r>
              <w:rPr>
                <w:rFonts w:eastAsia="Calibri" w:cs="Arial"/>
                <w:sz w:val="20"/>
                <w:szCs w:val="20"/>
              </w:rPr>
              <w:instrText xml:space="preserve"> ADDIN ZOTERO_ITEM CSL_CITATION {"citationID":"a909onh9ck","properties":{"formattedCitation":"[165]","plainCitation":"[165]"},"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325F2">
              <w:rPr>
                <w:rFonts w:eastAsia="Calibri" w:cs="Arial"/>
                <w:sz w:val="20"/>
                <w:szCs w:val="20"/>
              </w:rPr>
              <w:fldChar w:fldCharType="separate"/>
            </w:r>
            <w:r w:rsidRPr="00B325F2">
              <w:rPr>
                <w:rFonts w:cs="Calibri"/>
                <w:sz w:val="20"/>
              </w:rPr>
              <w:t>[165]</w:t>
            </w:r>
            <w:r w:rsidRPr="00B325F2">
              <w:rPr>
                <w:rFonts w:eastAsia="Calibri" w:cs="Arial"/>
                <w:sz w:val="20"/>
                <w:szCs w:val="20"/>
              </w:rPr>
              <w:fldChar w:fldCharType="end"/>
            </w:r>
          </w:p>
        </w:tc>
        <w:tc>
          <w:tcPr>
            <w:tcW w:w="720" w:type="dxa"/>
            <w:vAlign w:val="center"/>
          </w:tcPr>
          <w:p w14:paraId="6E02A80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76F406B3" w14:textId="77777777" w:rsidR="00B325F2" w:rsidRPr="00B325F2" w:rsidRDefault="00B325F2" w:rsidP="00B325F2">
            <w:pPr>
              <w:jc w:val="center"/>
              <w:rPr>
                <w:rFonts w:eastAsia="Calibri" w:cs="Calibri"/>
                <w:color w:val="000000"/>
              </w:rPr>
            </w:pPr>
            <w:r w:rsidRPr="00B325F2">
              <w:rPr>
                <w:rFonts w:eastAsia="Calibri" w:cs="Calibri"/>
                <w:color w:val="000000"/>
              </w:rPr>
              <w:t>Singapore</w:t>
            </w:r>
          </w:p>
        </w:tc>
        <w:tc>
          <w:tcPr>
            <w:tcW w:w="1350" w:type="dxa"/>
            <w:noWrap/>
            <w:vAlign w:val="center"/>
            <w:hideMark/>
          </w:tcPr>
          <w:p w14:paraId="0AB2073A" w14:textId="77777777" w:rsidR="00B325F2" w:rsidRPr="00B325F2" w:rsidRDefault="00B325F2" w:rsidP="00B325F2">
            <w:pPr>
              <w:jc w:val="center"/>
              <w:rPr>
                <w:rFonts w:eastAsia="Calibri" w:cs="Arial"/>
                <w:sz w:val="20"/>
                <w:szCs w:val="20"/>
              </w:rPr>
            </w:pPr>
            <w:r w:rsidRPr="00B325F2">
              <w:rPr>
                <w:rFonts w:eastAsia="Calibri" w:cs="Arial"/>
                <w:sz w:val="20"/>
                <w:szCs w:val="20"/>
              </w:rPr>
              <w:t>76</w:t>
            </w:r>
          </w:p>
        </w:tc>
        <w:tc>
          <w:tcPr>
            <w:tcW w:w="3420" w:type="dxa"/>
            <w:noWrap/>
            <w:vAlign w:val="center"/>
            <w:hideMark/>
          </w:tcPr>
          <w:p w14:paraId="6ACBFBD5" w14:textId="77777777" w:rsidR="00B325F2" w:rsidRPr="00B325F2" w:rsidRDefault="00B325F2" w:rsidP="00B325F2">
            <w:pPr>
              <w:rPr>
                <w:rFonts w:eastAsia="Calibri" w:cs="Arial"/>
                <w:sz w:val="20"/>
                <w:szCs w:val="20"/>
              </w:rPr>
            </w:pPr>
            <w:r w:rsidRPr="00B325F2">
              <w:rPr>
                <w:rFonts w:eastAsia="Calibri" w:cs="Arial"/>
                <w:sz w:val="20"/>
                <w:szCs w:val="20"/>
              </w:rPr>
              <w:t>Chinese, 78.95</w:t>
            </w:r>
          </w:p>
          <w:p w14:paraId="2E890A53" w14:textId="77777777" w:rsidR="00B325F2" w:rsidRPr="00B325F2" w:rsidRDefault="00B325F2" w:rsidP="00B325F2">
            <w:pPr>
              <w:rPr>
                <w:rFonts w:eastAsia="Calibri" w:cs="Arial"/>
                <w:sz w:val="20"/>
                <w:szCs w:val="20"/>
              </w:rPr>
            </w:pPr>
            <w:r w:rsidRPr="00B325F2">
              <w:rPr>
                <w:rFonts w:eastAsia="Calibri" w:cs="Arial"/>
                <w:sz w:val="20"/>
                <w:szCs w:val="20"/>
              </w:rPr>
              <w:t>Indian, 13.16</w:t>
            </w:r>
          </w:p>
          <w:p w14:paraId="5A5DD403" w14:textId="77777777" w:rsidR="00B325F2" w:rsidRPr="00B325F2" w:rsidRDefault="00B325F2" w:rsidP="00B325F2">
            <w:pPr>
              <w:rPr>
                <w:rFonts w:eastAsia="Calibri" w:cs="Arial"/>
                <w:sz w:val="20"/>
                <w:szCs w:val="20"/>
              </w:rPr>
            </w:pPr>
            <w:r w:rsidRPr="00B325F2">
              <w:rPr>
                <w:rFonts w:eastAsia="Calibri" w:cs="Arial"/>
                <w:sz w:val="20"/>
                <w:szCs w:val="20"/>
              </w:rPr>
              <w:t>Malay, 5.26</w:t>
            </w:r>
          </w:p>
          <w:p w14:paraId="5C9B6A54" w14:textId="77777777" w:rsidR="00B325F2" w:rsidRPr="00B325F2" w:rsidRDefault="00B325F2" w:rsidP="00B325F2">
            <w:pPr>
              <w:rPr>
                <w:rFonts w:eastAsia="Calibri" w:cs="Arial"/>
                <w:sz w:val="20"/>
                <w:szCs w:val="20"/>
              </w:rPr>
            </w:pPr>
            <w:r w:rsidRPr="00B325F2">
              <w:rPr>
                <w:rFonts w:eastAsia="Calibri" w:cs="Arial"/>
                <w:sz w:val="20"/>
                <w:szCs w:val="20"/>
              </w:rPr>
              <w:t>Other, 2.63</w:t>
            </w:r>
          </w:p>
        </w:tc>
      </w:tr>
      <w:tr w:rsidR="00B325F2" w:rsidRPr="00B325F2" w14:paraId="5B693FDC" w14:textId="77777777" w:rsidTr="00D17AB8">
        <w:trPr>
          <w:trHeight w:val="300"/>
        </w:trPr>
        <w:tc>
          <w:tcPr>
            <w:tcW w:w="2605" w:type="dxa"/>
            <w:noWrap/>
            <w:vAlign w:val="center"/>
            <w:hideMark/>
          </w:tcPr>
          <w:p w14:paraId="455706AD" w14:textId="4EE91B32" w:rsidR="00B325F2" w:rsidRPr="00B325F2" w:rsidRDefault="00B325F2" w:rsidP="00B325F2">
            <w:pPr>
              <w:rPr>
                <w:rFonts w:eastAsia="Calibri" w:cs="Arial"/>
                <w:sz w:val="20"/>
                <w:szCs w:val="20"/>
              </w:rPr>
            </w:pPr>
            <w:r w:rsidRPr="00B325F2">
              <w:rPr>
                <w:rFonts w:eastAsia="Calibri" w:cs="Arial"/>
                <w:sz w:val="20"/>
                <w:szCs w:val="20"/>
              </w:rPr>
              <w:t xml:space="preserve">Taylor et al. </w:t>
            </w:r>
            <w:r w:rsidRPr="00B325F2">
              <w:rPr>
                <w:rFonts w:eastAsia="Calibri" w:cs="Arial"/>
                <w:sz w:val="20"/>
                <w:szCs w:val="20"/>
              </w:rPr>
              <w:fldChar w:fldCharType="begin"/>
            </w:r>
            <w:r>
              <w:rPr>
                <w:rFonts w:eastAsia="Calibri" w:cs="Arial"/>
                <w:sz w:val="20"/>
                <w:szCs w:val="20"/>
              </w:rPr>
              <w:instrText xml:space="preserve"> ADDIN ZOTERO_ITEM CSL_CITATION {"citationID":"a1o12e42fpr","properties":{"formattedCitation":"[166]","plainCitation":"[166]"},"citationItems":[{"id":5220,"uris":["http://zotero.org/users/1562642/items/8FHJ88SG"],"uri":["http://zotero.org/users/1562642/items/8FHJ88SG"],"itemData":{"id":5220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sidRPr="00B325F2">
              <w:rPr>
                <w:rFonts w:eastAsia="Calibri" w:cs="Arial"/>
                <w:sz w:val="20"/>
                <w:szCs w:val="20"/>
              </w:rPr>
              <w:fldChar w:fldCharType="separate"/>
            </w:r>
            <w:r w:rsidRPr="00B325F2">
              <w:rPr>
                <w:rFonts w:cs="Calibri"/>
                <w:sz w:val="20"/>
              </w:rPr>
              <w:t>[166]</w:t>
            </w:r>
            <w:r w:rsidRPr="00B325F2">
              <w:rPr>
                <w:rFonts w:eastAsia="Calibri" w:cs="Arial"/>
                <w:sz w:val="20"/>
                <w:szCs w:val="20"/>
              </w:rPr>
              <w:fldChar w:fldCharType="end"/>
            </w:r>
          </w:p>
        </w:tc>
        <w:tc>
          <w:tcPr>
            <w:tcW w:w="720" w:type="dxa"/>
            <w:vAlign w:val="center"/>
          </w:tcPr>
          <w:p w14:paraId="36A7F4F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350" w:type="dxa"/>
            <w:vAlign w:val="center"/>
          </w:tcPr>
          <w:p w14:paraId="646E551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C3429F" w14:textId="77777777" w:rsidR="00B325F2" w:rsidRPr="00B325F2" w:rsidRDefault="00B325F2" w:rsidP="00B325F2">
            <w:pPr>
              <w:jc w:val="center"/>
              <w:rPr>
                <w:rFonts w:eastAsia="Calibri" w:cs="Arial"/>
                <w:sz w:val="20"/>
                <w:szCs w:val="20"/>
              </w:rPr>
            </w:pPr>
            <w:r w:rsidRPr="00B325F2">
              <w:rPr>
                <w:rFonts w:eastAsia="Calibri" w:cs="Arial"/>
                <w:sz w:val="20"/>
                <w:szCs w:val="20"/>
              </w:rPr>
              <w:t>285</w:t>
            </w:r>
          </w:p>
        </w:tc>
        <w:tc>
          <w:tcPr>
            <w:tcW w:w="3420" w:type="dxa"/>
            <w:noWrap/>
            <w:vAlign w:val="center"/>
            <w:hideMark/>
          </w:tcPr>
          <w:p w14:paraId="18DFC3DA" w14:textId="77777777" w:rsidR="00B325F2" w:rsidRPr="00B325F2" w:rsidRDefault="00B325F2" w:rsidP="00B325F2">
            <w:pPr>
              <w:rPr>
                <w:rFonts w:eastAsia="Calibri" w:cs="Arial"/>
                <w:sz w:val="20"/>
                <w:szCs w:val="20"/>
              </w:rPr>
            </w:pPr>
            <w:r w:rsidRPr="00B325F2">
              <w:rPr>
                <w:rFonts w:eastAsia="Calibri" w:cs="Arial"/>
                <w:sz w:val="20"/>
                <w:szCs w:val="20"/>
              </w:rPr>
              <w:t>White, 68.77</w:t>
            </w:r>
          </w:p>
        </w:tc>
      </w:tr>
      <w:tr w:rsidR="00B325F2" w:rsidRPr="00B325F2" w14:paraId="1A165D6E" w14:textId="77777777" w:rsidTr="00D17AB8">
        <w:trPr>
          <w:trHeight w:val="300"/>
        </w:trPr>
        <w:tc>
          <w:tcPr>
            <w:tcW w:w="2605" w:type="dxa"/>
            <w:noWrap/>
            <w:vAlign w:val="center"/>
            <w:hideMark/>
          </w:tcPr>
          <w:p w14:paraId="6FC3C791" w14:textId="2B678A86" w:rsidR="00B325F2" w:rsidRPr="00B325F2" w:rsidRDefault="00B325F2" w:rsidP="00B325F2">
            <w:pPr>
              <w:rPr>
                <w:rFonts w:eastAsia="Calibri" w:cs="Arial"/>
                <w:sz w:val="20"/>
                <w:szCs w:val="20"/>
              </w:rPr>
            </w:pPr>
            <w:r w:rsidRPr="00B325F2">
              <w:rPr>
                <w:rFonts w:eastAsia="Calibri" w:cs="Arial"/>
                <w:sz w:val="20"/>
                <w:szCs w:val="20"/>
              </w:rPr>
              <w:t xml:space="preserve">Teel et al. </w:t>
            </w:r>
            <w:r w:rsidRPr="00B325F2">
              <w:rPr>
                <w:rFonts w:eastAsia="Calibri" w:cs="Arial"/>
                <w:sz w:val="20"/>
                <w:szCs w:val="20"/>
              </w:rPr>
              <w:fldChar w:fldCharType="begin"/>
            </w:r>
            <w:r>
              <w:rPr>
                <w:rFonts w:eastAsia="Calibri" w:cs="Arial"/>
                <w:sz w:val="20"/>
                <w:szCs w:val="20"/>
              </w:rPr>
              <w:instrText xml:space="preserve"> ADDIN ZOTERO_ITEM CSL_CITATION {"citationID":"a249t8drc1f","properties":{"formattedCitation":"[167]","plainCitation":"[167]"},"citationItems":[{"id":4515,"uris":["http://zotero.org/users/1562642/items/TRXPGT8H"],"uri":["http://zotero.org/users/1562642/items/TRXPGT8H"],"itemData":{"id":4515,"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sidRPr="00B325F2">
              <w:rPr>
                <w:rFonts w:eastAsia="Calibri" w:cs="Arial"/>
                <w:sz w:val="20"/>
                <w:szCs w:val="20"/>
              </w:rPr>
              <w:fldChar w:fldCharType="separate"/>
            </w:r>
            <w:r w:rsidRPr="00B325F2">
              <w:rPr>
                <w:rFonts w:cs="Calibri"/>
                <w:sz w:val="20"/>
              </w:rPr>
              <w:t>[167]</w:t>
            </w:r>
            <w:r w:rsidRPr="00B325F2">
              <w:rPr>
                <w:rFonts w:eastAsia="Calibri" w:cs="Arial"/>
                <w:sz w:val="20"/>
                <w:szCs w:val="20"/>
              </w:rPr>
              <w:fldChar w:fldCharType="end"/>
            </w:r>
          </w:p>
        </w:tc>
        <w:tc>
          <w:tcPr>
            <w:tcW w:w="720" w:type="dxa"/>
            <w:vAlign w:val="center"/>
          </w:tcPr>
          <w:p w14:paraId="44CBEE0D"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5E78439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6C69E2C" w14:textId="77777777" w:rsidR="00B325F2" w:rsidRPr="00B325F2" w:rsidRDefault="00B325F2" w:rsidP="00B325F2">
            <w:pPr>
              <w:jc w:val="center"/>
              <w:rPr>
                <w:rFonts w:eastAsia="Calibri" w:cs="Arial"/>
                <w:sz w:val="20"/>
                <w:szCs w:val="20"/>
              </w:rPr>
            </w:pPr>
            <w:r w:rsidRPr="00B325F2">
              <w:rPr>
                <w:rFonts w:eastAsia="Calibri" w:cs="Arial"/>
                <w:sz w:val="20"/>
                <w:szCs w:val="20"/>
              </w:rPr>
              <w:t>152</w:t>
            </w:r>
          </w:p>
        </w:tc>
        <w:tc>
          <w:tcPr>
            <w:tcW w:w="3420" w:type="dxa"/>
            <w:noWrap/>
            <w:vAlign w:val="center"/>
            <w:hideMark/>
          </w:tcPr>
          <w:p w14:paraId="4CAEEA68" w14:textId="77777777" w:rsidR="00B325F2" w:rsidRPr="00B325F2" w:rsidRDefault="00B325F2" w:rsidP="00B325F2">
            <w:pPr>
              <w:rPr>
                <w:rFonts w:eastAsia="Calibri" w:cs="Arial"/>
                <w:sz w:val="20"/>
                <w:szCs w:val="20"/>
              </w:rPr>
            </w:pPr>
            <w:r w:rsidRPr="00B325F2">
              <w:rPr>
                <w:rFonts w:eastAsia="Calibri" w:cs="Arial"/>
                <w:sz w:val="20"/>
                <w:szCs w:val="20"/>
              </w:rPr>
              <w:t>White, 66.45</w:t>
            </w:r>
          </w:p>
          <w:p w14:paraId="6D636B40" w14:textId="77777777" w:rsidR="00B325F2" w:rsidRPr="00B325F2" w:rsidRDefault="00B325F2" w:rsidP="00B325F2">
            <w:pPr>
              <w:rPr>
                <w:rFonts w:eastAsia="Calibri" w:cs="Arial"/>
                <w:sz w:val="20"/>
                <w:szCs w:val="20"/>
              </w:rPr>
            </w:pPr>
            <w:r w:rsidRPr="00B325F2">
              <w:rPr>
                <w:rFonts w:eastAsia="Calibri" w:cs="Arial"/>
                <w:sz w:val="20"/>
                <w:szCs w:val="20"/>
              </w:rPr>
              <w:t>African-American, 28.29</w:t>
            </w:r>
          </w:p>
        </w:tc>
      </w:tr>
      <w:tr w:rsidR="00B325F2" w:rsidRPr="00B325F2" w14:paraId="52FF2A54" w14:textId="77777777" w:rsidTr="00D17AB8">
        <w:trPr>
          <w:trHeight w:val="300"/>
        </w:trPr>
        <w:tc>
          <w:tcPr>
            <w:tcW w:w="2605" w:type="dxa"/>
            <w:noWrap/>
            <w:vAlign w:val="center"/>
            <w:hideMark/>
          </w:tcPr>
          <w:p w14:paraId="670AFD15" w14:textId="76FC3E6D" w:rsidR="00B325F2" w:rsidRPr="00B325F2" w:rsidRDefault="00B325F2" w:rsidP="00B325F2">
            <w:pPr>
              <w:rPr>
                <w:rFonts w:eastAsia="Calibri" w:cs="Arial"/>
                <w:sz w:val="20"/>
                <w:szCs w:val="20"/>
              </w:rPr>
            </w:pPr>
            <w:r w:rsidRPr="00B325F2">
              <w:rPr>
                <w:rFonts w:eastAsia="Calibri" w:cs="Arial"/>
                <w:sz w:val="20"/>
                <w:szCs w:val="20"/>
              </w:rPr>
              <w:t xml:space="preserve">Terry et al. </w:t>
            </w:r>
            <w:r w:rsidRPr="00B325F2">
              <w:rPr>
                <w:rFonts w:eastAsia="Calibri" w:cs="Arial"/>
                <w:sz w:val="20"/>
                <w:szCs w:val="20"/>
              </w:rPr>
              <w:fldChar w:fldCharType="begin"/>
            </w:r>
            <w:r>
              <w:rPr>
                <w:rFonts w:eastAsia="Calibri" w:cs="Arial"/>
                <w:sz w:val="20"/>
                <w:szCs w:val="20"/>
              </w:rPr>
              <w:instrText xml:space="preserve"> ADDIN ZOTERO_ITEM CSL_CITATION {"citationID":"a62ciqi0ql","properties":{"formattedCitation":"[168]","plainCitation":"[168]"},"citationItems":[{"id":4931,"uris":["http://zotero.org/users/1562642/items/TPUPEAGB"],"uri":["http://zotero.org/users/1562642/items/TPUPEAGB"],"itemData":{"id":4931,"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sidRPr="00B325F2">
              <w:rPr>
                <w:rFonts w:eastAsia="Calibri" w:cs="Arial"/>
                <w:sz w:val="20"/>
                <w:szCs w:val="20"/>
              </w:rPr>
              <w:fldChar w:fldCharType="separate"/>
            </w:r>
            <w:r w:rsidRPr="00B325F2">
              <w:rPr>
                <w:rFonts w:cs="Calibri"/>
                <w:sz w:val="20"/>
              </w:rPr>
              <w:t>[168]</w:t>
            </w:r>
            <w:r w:rsidRPr="00B325F2">
              <w:rPr>
                <w:rFonts w:eastAsia="Calibri" w:cs="Arial"/>
                <w:sz w:val="20"/>
                <w:szCs w:val="20"/>
              </w:rPr>
              <w:fldChar w:fldCharType="end"/>
            </w:r>
          </w:p>
        </w:tc>
        <w:tc>
          <w:tcPr>
            <w:tcW w:w="720" w:type="dxa"/>
            <w:vAlign w:val="center"/>
          </w:tcPr>
          <w:p w14:paraId="2B9BEA5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1779F20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47025C"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0B325B04" w14:textId="77777777" w:rsidR="00B325F2" w:rsidRPr="00B325F2" w:rsidRDefault="00B325F2" w:rsidP="00B325F2">
            <w:pPr>
              <w:rPr>
                <w:rFonts w:eastAsia="Calibri" w:cs="Arial"/>
                <w:sz w:val="20"/>
                <w:szCs w:val="20"/>
              </w:rPr>
            </w:pPr>
            <w:r w:rsidRPr="00B325F2">
              <w:rPr>
                <w:rFonts w:eastAsia="Calibri" w:cs="Arial"/>
                <w:sz w:val="20"/>
                <w:szCs w:val="20"/>
              </w:rPr>
              <w:t>White (non-Latino), 87.5</w:t>
            </w:r>
          </w:p>
          <w:p w14:paraId="25DA68E5" w14:textId="77777777" w:rsidR="00B325F2" w:rsidRPr="00B325F2" w:rsidRDefault="00B325F2" w:rsidP="00B325F2">
            <w:pPr>
              <w:rPr>
                <w:rFonts w:eastAsia="Calibri" w:cs="Arial"/>
                <w:sz w:val="20"/>
                <w:szCs w:val="20"/>
              </w:rPr>
            </w:pPr>
            <w:r w:rsidRPr="00B325F2">
              <w:rPr>
                <w:rFonts w:eastAsia="Calibri" w:cs="Arial"/>
                <w:sz w:val="20"/>
                <w:szCs w:val="20"/>
              </w:rPr>
              <w:t>White Latino, 5</w:t>
            </w:r>
          </w:p>
          <w:p w14:paraId="46F6D4C2" w14:textId="77777777" w:rsidR="00B325F2" w:rsidRPr="00B325F2" w:rsidRDefault="00B325F2" w:rsidP="00B325F2">
            <w:pPr>
              <w:rPr>
                <w:rFonts w:eastAsia="Calibri" w:cs="Arial"/>
                <w:sz w:val="20"/>
                <w:szCs w:val="20"/>
              </w:rPr>
            </w:pPr>
            <w:r w:rsidRPr="00B325F2">
              <w:rPr>
                <w:rFonts w:eastAsia="Calibri" w:cs="Arial"/>
                <w:sz w:val="20"/>
                <w:szCs w:val="20"/>
              </w:rPr>
              <w:t>African-American, 5</w:t>
            </w:r>
          </w:p>
          <w:p w14:paraId="064CFFD4" w14:textId="77777777" w:rsidR="00B325F2" w:rsidRPr="00B325F2" w:rsidRDefault="00B325F2" w:rsidP="00B325F2">
            <w:pPr>
              <w:rPr>
                <w:rFonts w:eastAsia="Calibri" w:cs="Arial"/>
                <w:sz w:val="20"/>
                <w:szCs w:val="20"/>
              </w:rPr>
            </w:pPr>
            <w:r w:rsidRPr="00B325F2">
              <w:rPr>
                <w:rFonts w:eastAsia="Calibri" w:cs="Arial"/>
                <w:sz w:val="20"/>
                <w:szCs w:val="20"/>
              </w:rPr>
              <w:t>Asian American, 2.5</w:t>
            </w:r>
          </w:p>
        </w:tc>
      </w:tr>
      <w:tr w:rsidR="00B325F2" w:rsidRPr="00B325F2" w14:paraId="43F17712" w14:textId="77777777" w:rsidTr="00D17AB8">
        <w:trPr>
          <w:trHeight w:val="300"/>
        </w:trPr>
        <w:tc>
          <w:tcPr>
            <w:tcW w:w="2605" w:type="dxa"/>
            <w:noWrap/>
            <w:vAlign w:val="center"/>
            <w:hideMark/>
          </w:tcPr>
          <w:p w14:paraId="2207A8D7" w14:textId="2464AA1A" w:rsidR="00B325F2" w:rsidRPr="00B325F2" w:rsidRDefault="00B325F2" w:rsidP="00B325F2">
            <w:pPr>
              <w:rPr>
                <w:rFonts w:eastAsia="Calibri" w:cs="Arial"/>
                <w:sz w:val="20"/>
                <w:szCs w:val="20"/>
              </w:rPr>
            </w:pPr>
            <w:r w:rsidRPr="00B325F2">
              <w:rPr>
                <w:rFonts w:eastAsia="Calibri" w:cs="Arial"/>
                <w:sz w:val="20"/>
                <w:szCs w:val="20"/>
              </w:rPr>
              <w:t xml:space="preserve">Thaler et al. </w:t>
            </w:r>
            <w:r w:rsidRPr="00B325F2">
              <w:rPr>
                <w:rFonts w:eastAsia="Calibri" w:cs="Arial"/>
                <w:sz w:val="20"/>
                <w:szCs w:val="20"/>
              </w:rPr>
              <w:fldChar w:fldCharType="begin"/>
            </w:r>
            <w:r>
              <w:rPr>
                <w:rFonts w:eastAsia="Calibri" w:cs="Arial"/>
                <w:sz w:val="20"/>
                <w:szCs w:val="20"/>
              </w:rPr>
              <w:instrText xml:space="preserve"> ADDIN ZOTERO_ITEM CSL_CITATION {"citationID":"a1qe2j6kaug","properties":{"formattedCitation":"[169]","plainCitation":"[169]"},"citationItems":[{"id":4932,"uris":["http://zotero.org/users/1562642/items/N8DRDI55"],"uri":["http://zotero.org/users/1562642/items/N8DRDI55"],"itemData":{"id":4932,"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sidRPr="00B325F2">
              <w:rPr>
                <w:rFonts w:eastAsia="Calibri" w:cs="Arial"/>
                <w:sz w:val="20"/>
                <w:szCs w:val="20"/>
              </w:rPr>
              <w:fldChar w:fldCharType="separate"/>
            </w:r>
            <w:r w:rsidRPr="00B325F2">
              <w:rPr>
                <w:rFonts w:cs="Calibri"/>
                <w:sz w:val="20"/>
              </w:rPr>
              <w:t>[169]</w:t>
            </w:r>
            <w:r w:rsidRPr="00B325F2">
              <w:rPr>
                <w:rFonts w:eastAsia="Calibri" w:cs="Arial"/>
                <w:sz w:val="20"/>
                <w:szCs w:val="20"/>
              </w:rPr>
              <w:fldChar w:fldCharType="end"/>
            </w:r>
          </w:p>
        </w:tc>
        <w:tc>
          <w:tcPr>
            <w:tcW w:w="720" w:type="dxa"/>
            <w:vAlign w:val="center"/>
          </w:tcPr>
          <w:p w14:paraId="1AE50F28"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60833D3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D005A1" w14:textId="77777777" w:rsidR="00B325F2" w:rsidRPr="00B325F2" w:rsidRDefault="00B325F2" w:rsidP="00B325F2">
            <w:pPr>
              <w:jc w:val="center"/>
              <w:rPr>
                <w:rFonts w:eastAsia="Calibri" w:cs="Arial"/>
                <w:sz w:val="20"/>
                <w:szCs w:val="20"/>
              </w:rPr>
            </w:pPr>
            <w:r w:rsidRPr="00B325F2">
              <w:rPr>
                <w:rFonts w:eastAsia="Calibri" w:cs="Arial"/>
                <w:sz w:val="20"/>
                <w:szCs w:val="20"/>
              </w:rPr>
              <w:t>78</w:t>
            </w:r>
          </w:p>
        </w:tc>
        <w:tc>
          <w:tcPr>
            <w:tcW w:w="3420" w:type="dxa"/>
            <w:noWrap/>
            <w:vAlign w:val="center"/>
            <w:hideMark/>
          </w:tcPr>
          <w:p w14:paraId="3874B021" w14:textId="77777777" w:rsidR="00B325F2" w:rsidRPr="00B325F2" w:rsidRDefault="00B325F2" w:rsidP="00B325F2">
            <w:pPr>
              <w:rPr>
                <w:rFonts w:eastAsia="Calibri" w:cs="Arial"/>
                <w:sz w:val="20"/>
                <w:szCs w:val="20"/>
              </w:rPr>
            </w:pPr>
            <w:r w:rsidRPr="00B325F2">
              <w:rPr>
                <w:rFonts w:eastAsia="Calibri" w:cs="Arial"/>
                <w:sz w:val="20"/>
                <w:szCs w:val="20"/>
              </w:rPr>
              <w:t>Caucasian, 65.39</w:t>
            </w:r>
          </w:p>
          <w:p w14:paraId="6F95B621" w14:textId="77777777" w:rsidR="00B325F2" w:rsidRPr="00B325F2" w:rsidRDefault="00B325F2" w:rsidP="00B325F2">
            <w:pPr>
              <w:rPr>
                <w:rFonts w:eastAsia="Calibri" w:cs="Arial"/>
                <w:sz w:val="20"/>
                <w:szCs w:val="20"/>
              </w:rPr>
            </w:pPr>
            <w:r w:rsidRPr="00B325F2">
              <w:rPr>
                <w:rFonts w:eastAsia="Calibri" w:cs="Arial"/>
                <w:sz w:val="20"/>
                <w:szCs w:val="20"/>
              </w:rPr>
              <w:t>Hispanic, 15.38</w:t>
            </w:r>
          </w:p>
          <w:p w14:paraId="5D790F84" w14:textId="77777777" w:rsidR="00B325F2" w:rsidRPr="00B325F2" w:rsidRDefault="00B325F2" w:rsidP="00B325F2">
            <w:pPr>
              <w:rPr>
                <w:rFonts w:eastAsia="Calibri" w:cs="Arial"/>
                <w:sz w:val="20"/>
                <w:szCs w:val="20"/>
              </w:rPr>
            </w:pPr>
            <w:r w:rsidRPr="00B325F2">
              <w:rPr>
                <w:rFonts w:eastAsia="Calibri" w:cs="Arial"/>
                <w:sz w:val="20"/>
                <w:szCs w:val="20"/>
              </w:rPr>
              <w:t>African-American, 11.54</w:t>
            </w:r>
          </w:p>
          <w:p w14:paraId="08551ACA" w14:textId="77777777" w:rsidR="00B325F2" w:rsidRPr="00B325F2" w:rsidRDefault="00B325F2" w:rsidP="00B325F2">
            <w:pPr>
              <w:rPr>
                <w:rFonts w:eastAsia="Calibri" w:cs="Arial"/>
                <w:sz w:val="20"/>
                <w:szCs w:val="20"/>
              </w:rPr>
            </w:pPr>
            <w:r w:rsidRPr="00B325F2">
              <w:rPr>
                <w:rFonts w:eastAsia="Calibri" w:cs="Arial"/>
                <w:sz w:val="20"/>
                <w:szCs w:val="20"/>
              </w:rPr>
              <w:t>Other, 7.69</w:t>
            </w:r>
          </w:p>
        </w:tc>
      </w:tr>
      <w:tr w:rsidR="00B325F2" w:rsidRPr="00B325F2" w14:paraId="61B2EFEB" w14:textId="77777777" w:rsidTr="00D17AB8">
        <w:trPr>
          <w:trHeight w:val="300"/>
        </w:trPr>
        <w:tc>
          <w:tcPr>
            <w:tcW w:w="2605" w:type="dxa"/>
            <w:noWrap/>
            <w:vAlign w:val="center"/>
            <w:hideMark/>
          </w:tcPr>
          <w:p w14:paraId="2171D684" w14:textId="47282C11"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1dh1ea1jot","properties":{"formattedCitation":"[170]","plainCitation":"[170]"},"citationItems":[{"id":4933,"uris":["http://zotero.org/users/1562642/items/2E9PMR4M"],"uri":["http://zotero.org/users/1562642/items/2E9PMR4M"],"itemData":{"id":4933,"type":"article-journal","title":"Enzogenol for cognitive functioning in traumatic brain injury: A pilot placebo‐controlled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325F2">
              <w:rPr>
                <w:rFonts w:eastAsia="Calibri" w:cs="Arial"/>
                <w:sz w:val="20"/>
                <w:szCs w:val="20"/>
              </w:rPr>
              <w:fldChar w:fldCharType="separate"/>
            </w:r>
            <w:r w:rsidRPr="00B325F2">
              <w:rPr>
                <w:rFonts w:cs="Calibri"/>
                <w:sz w:val="20"/>
              </w:rPr>
              <w:t>[170]</w:t>
            </w:r>
            <w:r w:rsidRPr="00B325F2">
              <w:rPr>
                <w:rFonts w:eastAsia="Calibri" w:cs="Arial"/>
                <w:sz w:val="20"/>
                <w:szCs w:val="20"/>
              </w:rPr>
              <w:fldChar w:fldCharType="end"/>
            </w:r>
          </w:p>
        </w:tc>
        <w:tc>
          <w:tcPr>
            <w:tcW w:w="720" w:type="dxa"/>
            <w:vAlign w:val="center"/>
          </w:tcPr>
          <w:p w14:paraId="273F4BC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424B42F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5C543174"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24FA0C6E" w14:textId="77777777" w:rsidR="00B325F2" w:rsidRPr="00B325F2" w:rsidRDefault="00B325F2" w:rsidP="00B325F2">
            <w:pPr>
              <w:rPr>
                <w:rFonts w:eastAsia="Calibri" w:cs="Arial"/>
                <w:sz w:val="20"/>
                <w:szCs w:val="20"/>
              </w:rPr>
            </w:pPr>
            <w:r w:rsidRPr="00B325F2">
              <w:rPr>
                <w:rFonts w:eastAsia="Calibri" w:cs="Arial"/>
                <w:sz w:val="20"/>
                <w:szCs w:val="20"/>
              </w:rPr>
              <w:t>New Zealand European, 76.67</w:t>
            </w:r>
          </w:p>
          <w:p w14:paraId="27BB90E9" w14:textId="77777777" w:rsidR="00B325F2" w:rsidRPr="00B325F2" w:rsidRDefault="00B325F2" w:rsidP="00B325F2">
            <w:pPr>
              <w:rPr>
                <w:rFonts w:eastAsia="Calibri" w:cs="Arial"/>
                <w:sz w:val="20"/>
                <w:szCs w:val="20"/>
              </w:rPr>
            </w:pPr>
            <w:r w:rsidRPr="00B325F2">
              <w:rPr>
                <w:rFonts w:eastAsia="Calibri" w:cs="Arial"/>
                <w:sz w:val="20"/>
                <w:szCs w:val="20"/>
              </w:rPr>
              <w:t>Maori, 23.33</w:t>
            </w:r>
          </w:p>
        </w:tc>
      </w:tr>
      <w:tr w:rsidR="00B325F2" w:rsidRPr="00B325F2" w14:paraId="7F46BAB2" w14:textId="77777777" w:rsidTr="00D17AB8">
        <w:trPr>
          <w:trHeight w:val="300"/>
        </w:trPr>
        <w:tc>
          <w:tcPr>
            <w:tcW w:w="2605" w:type="dxa"/>
            <w:noWrap/>
            <w:vAlign w:val="center"/>
            <w:hideMark/>
          </w:tcPr>
          <w:p w14:paraId="28AAE9D5" w14:textId="4F85DF50"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1p32hor84r","properties":{"formattedCitation":"[171]","plainCitation":"[171]"},"citationItems":[{"id":5292,"uris":["http://zotero.org/users/1562642/items/RMBJ693Z"],"uri":["http://zotero.org/users/1562642/items/RMBJ693Z"],"itemData":{"id":5292,"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[171]</w:t>
            </w:r>
            <w:r w:rsidRPr="00B325F2">
              <w:rPr>
                <w:rFonts w:eastAsia="Calibri" w:cs="Arial"/>
                <w:sz w:val="20"/>
                <w:szCs w:val="20"/>
              </w:rPr>
              <w:fldChar w:fldCharType="end"/>
            </w:r>
          </w:p>
        </w:tc>
        <w:tc>
          <w:tcPr>
            <w:tcW w:w="720" w:type="dxa"/>
            <w:vAlign w:val="center"/>
          </w:tcPr>
          <w:p w14:paraId="3FD95397"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F689F1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BAB5FDD" w14:textId="77777777" w:rsidR="00B325F2" w:rsidRPr="00B325F2" w:rsidRDefault="00B325F2" w:rsidP="00B325F2">
            <w:pPr>
              <w:jc w:val="center"/>
              <w:rPr>
                <w:rFonts w:eastAsia="Calibri" w:cs="Arial"/>
                <w:sz w:val="20"/>
                <w:szCs w:val="20"/>
              </w:rPr>
            </w:pPr>
            <w:r w:rsidRPr="00B325F2">
              <w:rPr>
                <w:rFonts w:eastAsia="Calibri" w:cs="Arial"/>
                <w:sz w:val="20"/>
                <w:szCs w:val="20"/>
              </w:rPr>
              <w:t>341</w:t>
            </w:r>
          </w:p>
        </w:tc>
        <w:tc>
          <w:tcPr>
            <w:tcW w:w="3420" w:type="dxa"/>
            <w:noWrap/>
            <w:vAlign w:val="center"/>
            <w:hideMark/>
          </w:tcPr>
          <w:p w14:paraId="38897176" w14:textId="77777777" w:rsidR="00B325F2" w:rsidRPr="00B325F2" w:rsidRDefault="00B325F2" w:rsidP="00B325F2">
            <w:pPr>
              <w:rPr>
                <w:rFonts w:eastAsia="Calibri" w:cs="Arial"/>
                <w:sz w:val="20"/>
                <w:szCs w:val="20"/>
              </w:rPr>
            </w:pPr>
            <w:r w:rsidRPr="00B325F2">
              <w:rPr>
                <w:rFonts w:eastAsia="Calibri" w:cs="Arial"/>
                <w:sz w:val="20"/>
                <w:szCs w:val="20"/>
              </w:rPr>
              <w:t>White, 66.28</w:t>
            </w:r>
          </w:p>
          <w:p w14:paraId="0BD27CFC" w14:textId="77777777" w:rsidR="00B325F2" w:rsidRPr="00B325F2" w:rsidRDefault="00B325F2" w:rsidP="00B325F2">
            <w:pPr>
              <w:rPr>
                <w:rFonts w:eastAsia="Calibri" w:cs="Arial"/>
                <w:sz w:val="20"/>
                <w:szCs w:val="20"/>
              </w:rPr>
            </w:pPr>
            <w:r w:rsidRPr="00B325F2">
              <w:rPr>
                <w:rFonts w:eastAsia="Calibri" w:cs="Arial"/>
                <w:sz w:val="20"/>
                <w:szCs w:val="20"/>
              </w:rPr>
              <w:t>Maori, 28.15</w:t>
            </w:r>
          </w:p>
          <w:p w14:paraId="25117D1B" w14:textId="77777777" w:rsidR="00B325F2" w:rsidRPr="00B325F2" w:rsidRDefault="00B325F2" w:rsidP="00B325F2">
            <w:pPr>
              <w:rPr>
                <w:rFonts w:eastAsia="Calibri" w:cs="Arial"/>
                <w:sz w:val="20"/>
                <w:szCs w:val="20"/>
              </w:rPr>
            </w:pPr>
            <w:r w:rsidRPr="00B325F2">
              <w:rPr>
                <w:rFonts w:eastAsia="Calibri" w:cs="Arial"/>
                <w:sz w:val="20"/>
                <w:szCs w:val="20"/>
              </w:rPr>
              <w:t>Asian, 2.64</w:t>
            </w:r>
          </w:p>
          <w:p w14:paraId="2AF93912" w14:textId="77777777" w:rsidR="00B325F2" w:rsidRPr="00B325F2" w:rsidRDefault="00B325F2" w:rsidP="00B325F2">
            <w:pPr>
              <w:rPr>
                <w:rFonts w:eastAsia="Calibri" w:cs="Arial"/>
                <w:sz w:val="20"/>
                <w:szCs w:val="20"/>
              </w:rPr>
            </w:pPr>
            <w:r w:rsidRPr="00B325F2">
              <w:rPr>
                <w:rFonts w:eastAsia="Calibri" w:cs="Arial"/>
                <w:sz w:val="20"/>
                <w:szCs w:val="20"/>
              </w:rPr>
              <w:t>Pacific, 2.64</w:t>
            </w:r>
          </w:p>
          <w:p w14:paraId="360F2D39" w14:textId="77777777" w:rsidR="00B325F2" w:rsidRPr="00B325F2" w:rsidRDefault="00B325F2" w:rsidP="00B325F2">
            <w:pPr>
              <w:rPr>
                <w:rFonts w:eastAsia="Calibri" w:cs="Arial"/>
                <w:sz w:val="20"/>
                <w:szCs w:val="20"/>
              </w:rPr>
            </w:pPr>
            <w:r w:rsidRPr="00B325F2">
              <w:rPr>
                <w:rFonts w:eastAsia="Calibri" w:cs="Arial"/>
                <w:sz w:val="20"/>
                <w:szCs w:val="20"/>
              </w:rPr>
              <w:t>Other, 0.29</w:t>
            </w:r>
          </w:p>
        </w:tc>
      </w:tr>
      <w:tr w:rsidR="00B325F2" w:rsidRPr="00B325F2" w14:paraId="6557FD27" w14:textId="77777777" w:rsidTr="00D17AB8">
        <w:trPr>
          <w:trHeight w:val="300"/>
        </w:trPr>
        <w:tc>
          <w:tcPr>
            <w:tcW w:w="2605" w:type="dxa"/>
            <w:noWrap/>
            <w:vAlign w:val="center"/>
            <w:hideMark/>
          </w:tcPr>
          <w:p w14:paraId="57753A72" w14:textId="0101F57B"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2lnd8k4el1","properties":{"formattedCitation":"[172]","plainCitation":"[172]"},"citationItems":[{"id":4934,"uris":["http://zotero.org/users/1562642/items/TWBVHZZI"],"uri":["http://zotero.org/users/1562642/items/TWBVHZZI"],"itemData":{"id":4934,"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[172]</w:t>
            </w:r>
            <w:r w:rsidRPr="00B325F2">
              <w:rPr>
                <w:rFonts w:eastAsia="Calibri" w:cs="Arial"/>
                <w:sz w:val="20"/>
                <w:szCs w:val="20"/>
              </w:rPr>
              <w:fldChar w:fldCharType="end"/>
            </w:r>
          </w:p>
        </w:tc>
        <w:tc>
          <w:tcPr>
            <w:tcW w:w="720" w:type="dxa"/>
            <w:vAlign w:val="center"/>
          </w:tcPr>
          <w:p w14:paraId="475003F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3B467A1"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1AF869FA" w14:textId="77777777" w:rsidR="00B325F2" w:rsidRPr="00B325F2" w:rsidRDefault="00B325F2" w:rsidP="00B325F2">
            <w:pPr>
              <w:jc w:val="center"/>
              <w:rPr>
                <w:rFonts w:eastAsia="Calibri" w:cs="Arial"/>
                <w:sz w:val="20"/>
                <w:szCs w:val="20"/>
              </w:rPr>
            </w:pPr>
            <w:r w:rsidRPr="00B325F2">
              <w:rPr>
                <w:rFonts w:eastAsia="Calibri" w:cs="Arial"/>
                <w:sz w:val="20"/>
                <w:szCs w:val="20"/>
              </w:rPr>
              <w:t>346</w:t>
            </w:r>
          </w:p>
        </w:tc>
        <w:tc>
          <w:tcPr>
            <w:tcW w:w="3420" w:type="dxa"/>
            <w:noWrap/>
            <w:vAlign w:val="center"/>
            <w:hideMark/>
          </w:tcPr>
          <w:p w14:paraId="4706512B" w14:textId="77777777" w:rsidR="00B325F2" w:rsidRPr="00B325F2" w:rsidRDefault="00B325F2" w:rsidP="00B325F2">
            <w:pPr>
              <w:rPr>
                <w:rFonts w:eastAsia="Calibri" w:cs="Arial"/>
                <w:sz w:val="20"/>
                <w:szCs w:val="20"/>
              </w:rPr>
            </w:pPr>
            <w:r w:rsidRPr="00B325F2">
              <w:rPr>
                <w:rFonts w:eastAsia="Calibri" w:cs="Arial"/>
                <w:sz w:val="20"/>
                <w:szCs w:val="20"/>
              </w:rPr>
              <w:t>New Zealand European, 63.3</w:t>
            </w:r>
          </w:p>
          <w:p w14:paraId="5864C50C" w14:textId="77777777" w:rsidR="00B325F2" w:rsidRPr="00B325F2" w:rsidRDefault="00B325F2" w:rsidP="00B325F2">
            <w:pPr>
              <w:rPr>
                <w:rFonts w:eastAsia="Calibri" w:cs="Arial"/>
                <w:sz w:val="20"/>
                <w:szCs w:val="20"/>
              </w:rPr>
            </w:pPr>
            <w:r w:rsidRPr="00B325F2">
              <w:rPr>
                <w:rFonts w:eastAsia="Calibri" w:cs="Arial"/>
                <w:sz w:val="20"/>
                <w:szCs w:val="20"/>
              </w:rPr>
              <w:t>Maori, 33.24</w:t>
            </w:r>
          </w:p>
          <w:p w14:paraId="2CE842D0" w14:textId="77777777" w:rsidR="00B325F2" w:rsidRPr="00B325F2" w:rsidRDefault="00B325F2" w:rsidP="00B325F2">
            <w:pPr>
              <w:rPr>
                <w:rFonts w:eastAsia="Calibri" w:cs="Arial"/>
                <w:sz w:val="20"/>
                <w:szCs w:val="20"/>
              </w:rPr>
            </w:pPr>
            <w:r w:rsidRPr="00B325F2">
              <w:rPr>
                <w:rFonts w:eastAsia="Calibri" w:cs="Arial"/>
                <w:sz w:val="20"/>
                <w:szCs w:val="20"/>
              </w:rPr>
              <w:t>Other, 3.47</w:t>
            </w:r>
          </w:p>
        </w:tc>
      </w:tr>
      <w:tr w:rsidR="00B325F2" w:rsidRPr="00B325F2" w14:paraId="6C4F74DF" w14:textId="77777777" w:rsidTr="00D17AB8">
        <w:trPr>
          <w:trHeight w:val="300"/>
        </w:trPr>
        <w:tc>
          <w:tcPr>
            <w:tcW w:w="2605" w:type="dxa"/>
            <w:noWrap/>
            <w:vAlign w:val="center"/>
            <w:hideMark/>
          </w:tcPr>
          <w:p w14:paraId="7B97A7F7" w14:textId="251FCB0F" w:rsidR="00B325F2" w:rsidRPr="00B325F2" w:rsidRDefault="00B325F2" w:rsidP="00B325F2">
            <w:pPr>
              <w:rPr>
                <w:rFonts w:eastAsia="Calibri" w:cs="Arial"/>
                <w:sz w:val="20"/>
                <w:szCs w:val="20"/>
              </w:rPr>
            </w:pPr>
            <w:r w:rsidRPr="00B325F2">
              <w:rPr>
                <w:rFonts w:eastAsia="Calibri" w:cs="Arial"/>
                <w:sz w:val="20"/>
                <w:szCs w:val="20"/>
              </w:rPr>
              <w:t xml:space="preserve">Theadom et al. </w:t>
            </w:r>
            <w:r w:rsidRPr="00B325F2">
              <w:rPr>
                <w:rFonts w:eastAsia="Calibri" w:cs="Arial"/>
                <w:sz w:val="20"/>
                <w:szCs w:val="20"/>
              </w:rPr>
              <w:fldChar w:fldCharType="begin"/>
            </w:r>
            <w:r>
              <w:rPr>
                <w:rFonts w:eastAsia="Calibri" w:cs="Arial"/>
                <w:sz w:val="20"/>
                <w:szCs w:val="20"/>
              </w:rPr>
              <w:instrText xml:space="preserve"> ADDIN ZOTERO_ITEM CSL_CITATION {"citationID":"apr4o0rbfu","properties":{"formattedCitation":"[173]","plainCitation":"[173]"},"citationItems":[{"id":4935,"uris":["http://zotero.org/users/1562642/items/48I3FP33"],"uri":["http://zotero.org/users/1562642/items/48I3FP33"],"itemData":{"id":4935,"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sidRPr="00B325F2">
              <w:rPr>
                <w:rFonts w:eastAsia="Calibri" w:cs="Arial"/>
                <w:sz w:val="20"/>
                <w:szCs w:val="20"/>
              </w:rPr>
              <w:fldChar w:fldCharType="separate"/>
            </w:r>
            <w:r w:rsidRPr="00B325F2">
              <w:rPr>
                <w:rFonts w:cs="Calibri"/>
                <w:sz w:val="20"/>
              </w:rPr>
              <w:t>[173]</w:t>
            </w:r>
            <w:r w:rsidRPr="00B325F2">
              <w:rPr>
                <w:rFonts w:eastAsia="Calibri" w:cs="Arial"/>
                <w:sz w:val="20"/>
                <w:szCs w:val="20"/>
              </w:rPr>
              <w:fldChar w:fldCharType="end"/>
            </w:r>
          </w:p>
        </w:tc>
        <w:tc>
          <w:tcPr>
            <w:tcW w:w="720" w:type="dxa"/>
            <w:vAlign w:val="center"/>
          </w:tcPr>
          <w:p w14:paraId="0413B70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03614A9C"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4677E597" w14:textId="77777777" w:rsidR="00B325F2" w:rsidRPr="00B325F2" w:rsidRDefault="00B325F2" w:rsidP="00B325F2">
            <w:pPr>
              <w:jc w:val="center"/>
              <w:rPr>
                <w:rFonts w:eastAsia="Calibri" w:cs="Arial"/>
                <w:sz w:val="20"/>
                <w:szCs w:val="20"/>
              </w:rPr>
            </w:pPr>
            <w:r w:rsidRPr="00B325F2">
              <w:rPr>
                <w:rFonts w:eastAsia="Calibri" w:cs="Arial"/>
                <w:sz w:val="20"/>
                <w:szCs w:val="20"/>
              </w:rPr>
              <w:t>142</w:t>
            </w:r>
          </w:p>
        </w:tc>
        <w:tc>
          <w:tcPr>
            <w:tcW w:w="3420" w:type="dxa"/>
            <w:noWrap/>
            <w:vAlign w:val="center"/>
            <w:hideMark/>
          </w:tcPr>
          <w:p w14:paraId="00AF9E10" w14:textId="77777777" w:rsidR="00B325F2" w:rsidRPr="00B325F2" w:rsidRDefault="00B325F2" w:rsidP="00B325F2">
            <w:pPr>
              <w:rPr>
                <w:rFonts w:eastAsia="Calibri" w:cs="Arial"/>
                <w:sz w:val="20"/>
                <w:szCs w:val="20"/>
              </w:rPr>
            </w:pPr>
            <w:r w:rsidRPr="00B325F2">
              <w:rPr>
                <w:rFonts w:eastAsia="Calibri" w:cs="Arial"/>
                <w:sz w:val="20"/>
                <w:szCs w:val="20"/>
              </w:rPr>
              <w:t>New Zealand European, 78.17</w:t>
            </w:r>
          </w:p>
        </w:tc>
      </w:tr>
      <w:tr w:rsidR="00B325F2" w:rsidRPr="00B325F2" w14:paraId="2149EB03" w14:textId="77777777" w:rsidTr="00D17AB8">
        <w:trPr>
          <w:trHeight w:val="300"/>
        </w:trPr>
        <w:tc>
          <w:tcPr>
            <w:tcW w:w="2605" w:type="dxa"/>
            <w:noWrap/>
            <w:vAlign w:val="center"/>
            <w:hideMark/>
          </w:tcPr>
          <w:p w14:paraId="3F437D88" w14:textId="015B264E" w:rsidR="00B325F2" w:rsidRPr="00B325F2" w:rsidRDefault="00B325F2" w:rsidP="00B325F2">
            <w:pPr>
              <w:rPr>
                <w:rFonts w:eastAsia="Calibri" w:cs="Arial"/>
                <w:sz w:val="20"/>
                <w:szCs w:val="20"/>
              </w:rPr>
            </w:pPr>
            <w:r w:rsidRPr="00B325F2">
              <w:rPr>
                <w:rFonts w:eastAsia="Calibri" w:cs="Arial"/>
                <w:sz w:val="20"/>
                <w:szCs w:val="20"/>
              </w:rPr>
              <w:t xml:space="preserve">Trontel et al. </w:t>
            </w:r>
            <w:r w:rsidRPr="00B325F2">
              <w:rPr>
                <w:rFonts w:eastAsia="Calibri" w:cs="Arial"/>
                <w:sz w:val="20"/>
                <w:szCs w:val="20"/>
              </w:rPr>
              <w:fldChar w:fldCharType="begin"/>
            </w:r>
            <w:r>
              <w:rPr>
                <w:rFonts w:eastAsia="Calibri" w:cs="Arial"/>
                <w:sz w:val="20"/>
                <w:szCs w:val="20"/>
              </w:rPr>
              <w:instrText xml:space="preserve"> ADDIN ZOTERO_ITEM CSL_CITATION {"citationID":"a14q2jpt18h","properties":{"formattedCitation":"[174]","plainCitation":"[174]"},"citationItems":[{"id":4945,"uris":["http://zotero.org/users/1562642/items/6CS84G4S"],"uri":["http://zotero.org/users/1562642/items/6CS84G4S"],"itemData":{"id":4945,"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sidRPr="00B325F2">
              <w:rPr>
                <w:rFonts w:eastAsia="Calibri" w:cs="Arial"/>
                <w:sz w:val="20"/>
                <w:szCs w:val="20"/>
              </w:rPr>
              <w:fldChar w:fldCharType="separate"/>
            </w:r>
            <w:r w:rsidRPr="00B325F2">
              <w:rPr>
                <w:rFonts w:cs="Calibri"/>
                <w:sz w:val="20"/>
              </w:rPr>
              <w:t>[174]</w:t>
            </w:r>
            <w:r w:rsidRPr="00B325F2">
              <w:rPr>
                <w:rFonts w:eastAsia="Calibri" w:cs="Arial"/>
                <w:sz w:val="20"/>
                <w:szCs w:val="20"/>
              </w:rPr>
              <w:fldChar w:fldCharType="end"/>
            </w:r>
          </w:p>
        </w:tc>
        <w:tc>
          <w:tcPr>
            <w:tcW w:w="720" w:type="dxa"/>
            <w:vAlign w:val="center"/>
          </w:tcPr>
          <w:p w14:paraId="1B33ACC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287887D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FF2CE0" w14:textId="77777777" w:rsidR="00B325F2" w:rsidRPr="00B325F2" w:rsidRDefault="00B325F2" w:rsidP="00B325F2">
            <w:pPr>
              <w:jc w:val="center"/>
              <w:rPr>
                <w:rFonts w:eastAsia="Calibri" w:cs="Arial"/>
                <w:sz w:val="20"/>
                <w:szCs w:val="20"/>
              </w:rPr>
            </w:pPr>
            <w:r w:rsidRPr="00B325F2">
              <w:rPr>
                <w:rFonts w:eastAsia="Calibri" w:cs="Arial"/>
                <w:sz w:val="20"/>
                <w:szCs w:val="20"/>
              </w:rPr>
              <w:t>49</w:t>
            </w:r>
          </w:p>
        </w:tc>
        <w:tc>
          <w:tcPr>
            <w:tcW w:w="3420" w:type="dxa"/>
            <w:noWrap/>
            <w:vAlign w:val="center"/>
            <w:hideMark/>
          </w:tcPr>
          <w:p w14:paraId="02695FF3" w14:textId="77777777" w:rsidR="00B325F2" w:rsidRPr="00B325F2" w:rsidRDefault="00B325F2" w:rsidP="00B325F2">
            <w:pPr>
              <w:rPr>
                <w:rFonts w:eastAsia="Calibri" w:cs="Arial"/>
                <w:sz w:val="20"/>
                <w:szCs w:val="20"/>
              </w:rPr>
            </w:pPr>
            <w:r w:rsidRPr="00B325F2">
              <w:rPr>
                <w:rFonts w:eastAsia="Calibri" w:cs="Arial"/>
                <w:sz w:val="20"/>
                <w:szCs w:val="20"/>
              </w:rPr>
              <w:t>Caucasian, 91.84</w:t>
            </w:r>
          </w:p>
          <w:p w14:paraId="1F92A733" w14:textId="77777777" w:rsidR="00B325F2" w:rsidRPr="00B325F2" w:rsidRDefault="00B325F2" w:rsidP="00B325F2">
            <w:pPr>
              <w:rPr>
                <w:rFonts w:eastAsia="Calibri" w:cs="Arial"/>
                <w:sz w:val="20"/>
                <w:szCs w:val="20"/>
              </w:rPr>
            </w:pPr>
            <w:r w:rsidRPr="00B325F2">
              <w:rPr>
                <w:rFonts w:eastAsia="Calibri" w:cs="Arial"/>
                <w:sz w:val="20"/>
                <w:szCs w:val="20"/>
              </w:rPr>
              <w:t>African-American, 4.08</w:t>
            </w:r>
          </w:p>
          <w:p w14:paraId="582512AA" w14:textId="77777777" w:rsidR="00B325F2" w:rsidRPr="00B325F2" w:rsidRDefault="00B325F2" w:rsidP="00B325F2">
            <w:pPr>
              <w:rPr>
                <w:rFonts w:eastAsia="Calibri" w:cs="Arial"/>
                <w:sz w:val="20"/>
                <w:szCs w:val="20"/>
              </w:rPr>
            </w:pPr>
            <w:r w:rsidRPr="00B325F2">
              <w:rPr>
                <w:rFonts w:eastAsia="Calibri" w:cs="Arial"/>
                <w:sz w:val="20"/>
                <w:szCs w:val="20"/>
              </w:rPr>
              <w:t>American Indian, 4.08</w:t>
            </w:r>
          </w:p>
        </w:tc>
      </w:tr>
      <w:tr w:rsidR="00B325F2" w:rsidRPr="00B325F2" w14:paraId="2B5D3B58" w14:textId="77777777" w:rsidTr="00D17AB8">
        <w:trPr>
          <w:trHeight w:val="300"/>
        </w:trPr>
        <w:tc>
          <w:tcPr>
            <w:tcW w:w="2605" w:type="dxa"/>
            <w:noWrap/>
            <w:vAlign w:val="center"/>
            <w:hideMark/>
          </w:tcPr>
          <w:p w14:paraId="2BC9911B" w14:textId="5F28AAD3" w:rsidR="00B325F2" w:rsidRPr="00B325F2" w:rsidRDefault="00B325F2" w:rsidP="00B325F2">
            <w:pPr>
              <w:rPr>
                <w:rFonts w:eastAsia="Calibri" w:cs="Arial"/>
                <w:sz w:val="20"/>
                <w:szCs w:val="20"/>
              </w:rPr>
            </w:pPr>
            <w:r w:rsidRPr="00B325F2">
              <w:rPr>
                <w:rFonts w:eastAsia="Calibri" w:cs="Arial"/>
                <w:sz w:val="20"/>
                <w:szCs w:val="20"/>
              </w:rPr>
              <w:t xml:space="preserve">Tsushima &amp; Siu </w:t>
            </w:r>
            <w:r w:rsidRPr="00B325F2">
              <w:rPr>
                <w:rFonts w:eastAsia="Calibri" w:cs="Arial"/>
                <w:sz w:val="20"/>
                <w:szCs w:val="20"/>
              </w:rPr>
              <w:fldChar w:fldCharType="begin"/>
            </w:r>
            <w:r>
              <w:rPr>
                <w:rFonts w:eastAsia="Calibri" w:cs="Arial"/>
                <w:sz w:val="20"/>
                <w:szCs w:val="20"/>
              </w:rPr>
              <w:instrText xml:space="preserve"> ADDIN ZOTERO_ITEM CSL_CITATION {"citationID":"am1qiprapi","properties":{"formattedCitation":"[29]","plainCitation":"[29]"},"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325F2">
              <w:rPr>
                <w:rFonts w:eastAsia="Calibri" w:cs="Arial"/>
                <w:sz w:val="20"/>
                <w:szCs w:val="20"/>
              </w:rPr>
              <w:fldChar w:fldCharType="separate"/>
            </w:r>
            <w:r w:rsidRPr="00B325F2">
              <w:rPr>
                <w:rFonts w:cs="Calibri"/>
                <w:sz w:val="20"/>
              </w:rPr>
              <w:t>[29]</w:t>
            </w:r>
            <w:r w:rsidRPr="00B325F2">
              <w:rPr>
                <w:rFonts w:eastAsia="Calibri" w:cs="Arial"/>
                <w:sz w:val="20"/>
                <w:szCs w:val="20"/>
              </w:rPr>
              <w:fldChar w:fldCharType="end"/>
            </w:r>
          </w:p>
        </w:tc>
        <w:tc>
          <w:tcPr>
            <w:tcW w:w="720" w:type="dxa"/>
            <w:vAlign w:val="center"/>
          </w:tcPr>
          <w:p w14:paraId="6ED0896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1352BE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FE15EBB" w14:textId="77777777" w:rsidR="00B325F2" w:rsidRPr="00B325F2" w:rsidRDefault="00B325F2" w:rsidP="00B325F2">
            <w:pPr>
              <w:jc w:val="center"/>
              <w:rPr>
                <w:rFonts w:eastAsia="Calibri" w:cs="Arial"/>
                <w:sz w:val="20"/>
                <w:szCs w:val="20"/>
              </w:rPr>
            </w:pPr>
            <w:r w:rsidRPr="00B325F2">
              <w:rPr>
                <w:rFonts w:eastAsia="Calibri" w:cs="Arial"/>
                <w:sz w:val="20"/>
                <w:szCs w:val="20"/>
              </w:rPr>
              <w:t>247</w:t>
            </w:r>
          </w:p>
        </w:tc>
        <w:tc>
          <w:tcPr>
            <w:tcW w:w="3420" w:type="dxa"/>
            <w:noWrap/>
            <w:vAlign w:val="center"/>
            <w:hideMark/>
          </w:tcPr>
          <w:p w14:paraId="03FC1FC7" w14:textId="77777777" w:rsidR="00B325F2" w:rsidRPr="00B325F2" w:rsidRDefault="00B325F2" w:rsidP="00B325F2">
            <w:pPr>
              <w:rPr>
                <w:rFonts w:eastAsia="Calibri" w:cs="Arial"/>
                <w:sz w:val="20"/>
                <w:szCs w:val="20"/>
              </w:rPr>
            </w:pPr>
            <w:r w:rsidRPr="00B325F2">
              <w:rPr>
                <w:rFonts w:eastAsia="Calibri" w:cs="Arial"/>
                <w:sz w:val="20"/>
                <w:szCs w:val="20"/>
              </w:rPr>
              <w:t>Mixed racial background, 43.32</w:t>
            </w:r>
          </w:p>
          <w:p w14:paraId="7A5BC1DF"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34.01</w:t>
            </w:r>
          </w:p>
          <w:p w14:paraId="2D298B23" w14:textId="77777777" w:rsidR="00B325F2" w:rsidRPr="00B325F2" w:rsidRDefault="00B325F2" w:rsidP="00B325F2">
            <w:pPr>
              <w:rPr>
                <w:rFonts w:eastAsia="Calibri" w:cs="Arial"/>
                <w:sz w:val="20"/>
                <w:szCs w:val="20"/>
              </w:rPr>
            </w:pPr>
            <w:r w:rsidRPr="00B325F2">
              <w:rPr>
                <w:rFonts w:eastAsia="Calibri" w:cs="Arial"/>
                <w:sz w:val="20"/>
                <w:szCs w:val="20"/>
              </w:rPr>
              <w:t>Asian, 11.74</w:t>
            </w:r>
          </w:p>
          <w:p w14:paraId="2DCB92C3" w14:textId="77777777" w:rsidR="00B325F2" w:rsidRPr="00B325F2" w:rsidRDefault="00B325F2" w:rsidP="00B325F2">
            <w:pPr>
              <w:rPr>
                <w:rFonts w:eastAsia="Calibri" w:cs="Arial"/>
                <w:sz w:val="20"/>
                <w:szCs w:val="20"/>
              </w:rPr>
            </w:pPr>
            <w:r w:rsidRPr="00B325F2">
              <w:rPr>
                <w:rFonts w:eastAsia="Calibri" w:cs="Arial"/>
                <w:sz w:val="20"/>
                <w:szCs w:val="20"/>
              </w:rPr>
              <w:t>Caucasian, 4.86</w:t>
            </w:r>
          </w:p>
          <w:p w14:paraId="75C9FC88" w14:textId="77777777" w:rsidR="00B325F2" w:rsidRPr="00B325F2" w:rsidRDefault="00B325F2" w:rsidP="00B325F2">
            <w:pPr>
              <w:rPr>
                <w:rFonts w:eastAsia="Calibri" w:cs="Arial"/>
                <w:sz w:val="20"/>
                <w:szCs w:val="20"/>
              </w:rPr>
            </w:pPr>
            <w:r w:rsidRPr="00B325F2">
              <w:rPr>
                <w:rFonts w:eastAsia="Calibri" w:cs="Arial"/>
                <w:sz w:val="20"/>
                <w:szCs w:val="20"/>
              </w:rPr>
              <w:t>Unreported, 3.64</w:t>
            </w:r>
          </w:p>
          <w:p w14:paraId="60E9E85D" w14:textId="77777777" w:rsidR="00B325F2" w:rsidRPr="00B325F2" w:rsidRDefault="00B325F2" w:rsidP="00B325F2">
            <w:pPr>
              <w:rPr>
                <w:rFonts w:eastAsia="Calibri" w:cs="Arial"/>
                <w:sz w:val="20"/>
                <w:szCs w:val="20"/>
              </w:rPr>
            </w:pPr>
            <w:r w:rsidRPr="00B325F2">
              <w:rPr>
                <w:rFonts w:eastAsia="Calibri" w:cs="Arial"/>
                <w:sz w:val="20"/>
                <w:szCs w:val="20"/>
              </w:rPr>
              <w:t>Hispanic, 2.02</w:t>
            </w:r>
          </w:p>
          <w:p w14:paraId="0884147A" w14:textId="77777777" w:rsidR="00B325F2" w:rsidRPr="00B325F2" w:rsidRDefault="00B325F2" w:rsidP="00B325F2">
            <w:pPr>
              <w:rPr>
                <w:rFonts w:eastAsia="Calibri" w:cs="Arial"/>
                <w:sz w:val="20"/>
                <w:szCs w:val="20"/>
              </w:rPr>
            </w:pPr>
            <w:r w:rsidRPr="00B325F2">
              <w:rPr>
                <w:rFonts w:eastAsia="Calibri" w:cs="Arial"/>
                <w:sz w:val="20"/>
                <w:szCs w:val="20"/>
              </w:rPr>
              <w:t>African-American, 1.22</w:t>
            </w:r>
          </w:p>
          <w:p w14:paraId="4E1233E2" w14:textId="77777777" w:rsidR="00B325F2" w:rsidRPr="00B325F2" w:rsidRDefault="00B325F2" w:rsidP="00B325F2">
            <w:pPr>
              <w:rPr>
                <w:rFonts w:eastAsia="Calibri" w:cs="Arial"/>
                <w:sz w:val="20"/>
                <w:szCs w:val="20"/>
              </w:rPr>
            </w:pPr>
            <w:r w:rsidRPr="00B325F2">
              <w:rPr>
                <w:rFonts w:eastAsia="Calibri" w:cs="Arial"/>
                <w:sz w:val="20"/>
                <w:szCs w:val="20"/>
              </w:rPr>
              <w:t>Native American or Alaskan</w:t>
            </w:r>
            <w:r w:rsidRPr="00B325F2">
              <w:rPr>
                <w:rFonts w:eastAsia="Calibri" w:cs="Arial"/>
                <w:sz w:val="20"/>
                <w:szCs w:val="20"/>
              </w:rPr>
              <w:br/>
              <w:t>Native, 0.4</w:t>
            </w:r>
          </w:p>
        </w:tc>
      </w:tr>
      <w:tr w:rsidR="00B325F2" w:rsidRPr="00B325F2" w14:paraId="10E9D189" w14:textId="77777777" w:rsidTr="00D17AB8">
        <w:trPr>
          <w:trHeight w:val="300"/>
        </w:trPr>
        <w:tc>
          <w:tcPr>
            <w:tcW w:w="2605" w:type="dxa"/>
            <w:noWrap/>
            <w:vAlign w:val="center"/>
            <w:hideMark/>
          </w:tcPr>
          <w:p w14:paraId="32BA7B6E" w14:textId="5EB23EB4" w:rsidR="00B325F2" w:rsidRPr="00B325F2" w:rsidRDefault="00B325F2" w:rsidP="00B325F2">
            <w:pPr>
              <w:rPr>
                <w:rFonts w:eastAsia="Calibri" w:cs="Arial"/>
                <w:sz w:val="20"/>
                <w:szCs w:val="20"/>
              </w:rPr>
            </w:pPr>
            <w:r w:rsidRPr="00B325F2">
              <w:rPr>
                <w:rFonts w:eastAsia="Calibri" w:cs="Arial"/>
                <w:sz w:val="20"/>
                <w:szCs w:val="20"/>
              </w:rPr>
              <w:t xml:space="preserve">Tsushima et al. </w:t>
            </w:r>
            <w:r w:rsidRPr="00B325F2">
              <w:rPr>
                <w:rFonts w:eastAsia="Calibri" w:cs="Arial"/>
                <w:sz w:val="20"/>
                <w:szCs w:val="20"/>
              </w:rPr>
              <w:fldChar w:fldCharType="begin"/>
            </w:r>
            <w:r>
              <w:rPr>
                <w:rFonts w:eastAsia="Calibri" w:cs="Arial"/>
                <w:sz w:val="20"/>
                <w:szCs w:val="20"/>
              </w:rPr>
              <w:instrText xml:space="preserve"> ADDIN ZOTERO_ITEM CSL_CITATION {"citationID":"a1nj1bmnv7c","properties":{"formattedCitation":"[175]","plainCitation":"[175]"},"citationItems":[{"id":1893,"uris":["http://zotero.org/users/1562642/items/PNM7DV8K"],"uri":["http://zotero.org/users/1562642/items/PNM7DV8K"],"itemData":{"id":1893,"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sidRPr="00B325F2">
              <w:rPr>
                <w:rFonts w:eastAsia="Calibri" w:cs="Arial"/>
                <w:sz w:val="20"/>
                <w:szCs w:val="20"/>
              </w:rPr>
              <w:fldChar w:fldCharType="separate"/>
            </w:r>
            <w:r w:rsidRPr="00B325F2">
              <w:rPr>
                <w:rFonts w:cs="Calibri"/>
                <w:sz w:val="20"/>
              </w:rPr>
              <w:t>[175]</w:t>
            </w:r>
            <w:r w:rsidRPr="00B325F2">
              <w:rPr>
                <w:rFonts w:eastAsia="Calibri" w:cs="Arial"/>
                <w:sz w:val="20"/>
                <w:szCs w:val="20"/>
              </w:rPr>
              <w:fldChar w:fldCharType="end"/>
            </w:r>
          </w:p>
        </w:tc>
        <w:tc>
          <w:tcPr>
            <w:tcW w:w="720" w:type="dxa"/>
            <w:vAlign w:val="center"/>
          </w:tcPr>
          <w:p w14:paraId="371E0A58"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350" w:type="dxa"/>
            <w:vAlign w:val="center"/>
          </w:tcPr>
          <w:p w14:paraId="167FB49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3F46BE" w14:textId="77777777" w:rsidR="00B325F2" w:rsidRPr="00B325F2" w:rsidRDefault="00B325F2" w:rsidP="00B325F2">
            <w:pPr>
              <w:jc w:val="center"/>
              <w:rPr>
                <w:rFonts w:eastAsia="Calibri" w:cs="Arial"/>
                <w:sz w:val="20"/>
                <w:szCs w:val="20"/>
              </w:rPr>
            </w:pPr>
            <w:r w:rsidRPr="00B325F2">
              <w:rPr>
                <w:rFonts w:eastAsia="Calibri" w:cs="Arial"/>
                <w:sz w:val="20"/>
                <w:szCs w:val="20"/>
              </w:rPr>
              <w:t>51</w:t>
            </w:r>
          </w:p>
        </w:tc>
        <w:tc>
          <w:tcPr>
            <w:tcW w:w="3420" w:type="dxa"/>
            <w:noWrap/>
            <w:vAlign w:val="center"/>
            <w:hideMark/>
          </w:tcPr>
          <w:p w14:paraId="6289AA9B" w14:textId="77777777" w:rsidR="00B325F2" w:rsidRPr="00B325F2" w:rsidRDefault="00B325F2" w:rsidP="00B325F2">
            <w:pPr>
              <w:rPr>
                <w:rFonts w:eastAsia="Calibri" w:cs="Arial"/>
                <w:sz w:val="20"/>
                <w:szCs w:val="20"/>
              </w:rPr>
            </w:pPr>
            <w:r w:rsidRPr="00B325F2">
              <w:rPr>
                <w:rFonts w:eastAsia="Calibri" w:cs="Arial"/>
                <w:sz w:val="20"/>
                <w:szCs w:val="20"/>
              </w:rPr>
              <w:t>Mixed ethnicities, 43.14</w:t>
            </w:r>
          </w:p>
          <w:p w14:paraId="5662F65E" w14:textId="77777777" w:rsidR="00B325F2" w:rsidRPr="00B325F2" w:rsidRDefault="00B325F2" w:rsidP="00B325F2">
            <w:pPr>
              <w:rPr>
                <w:rFonts w:eastAsia="Calibri" w:cs="Arial"/>
                <w:sz w:val="20"/>
                <w:szCs w:val="20"/>
              </w:rPr>
            </w:pPr>
            <w:r w:rsidRPr="00B325F2">
              <w:rPr>
                <w:rFonts w:eastAsia="Calibri" w:cs="Arial"/>
                <w:sz w:val="20"/>
                <w:szCs w:val="20"/>
              </w:rPr>
              <w:t>Asian, 31.37</w:t>
            </w:r>
          </w:p>
          <w:p w14:paraId="2D9249DE" w14:textId="77777777" w:rsidR="00B325F2" w:rsidRPr="00B325F2" w:rsidRDefault="00B325F2" w:rsidP="00B325F2">
            <w:pPr>
              <w:rPr>
                <w:rFonts w:eastAsia="Calibri" w:cs="Arial"/>
                <w:sz w:val="20"/>
                <w:szCs w:val="20"/>
              </w:rPr>
            </w:pPr>
            <w:r w:rsidRPr="00B325F2">
              <w:rPr>
                <w:rFonts w:eastAsia="Calibri" w:cs="Arial"/>
                <w:sz w:val="20"/>
                <w:szCs w:val="20"/>
              </w:rPr>
              <w:t>Caucasian, 15.69</w:t>
            </w:r>
          </w:p>
          <w:p w14:paraId="60289BB1" w14:textId="77777777" w:rsidR="00B325F2" w:rsidRPr="00B325F2" w:rsidRDefault="00B325F2" w:rsidP="00B325F2">
            <w:pPr>
              <w:rPr>
                <w:rFonts w:eastAsia="Calibri" w:cs="Arial"/>
                <w:sz w:val="20"/>
                <w:szCs w:val="20"/>
              </w:rPr>
            </w:pPr>
            <w:r w:rsidRPr="00B325F2">
              <w:rPr>
                <w:rFonts w:eastAsia="Calibri" w:cs="Arial"/>
                <w:sz w:val="20"/>
                <w:szCs w:val="20"/>
              </w:rPr>
              <w:t>Pacific Islander, 9.8</w:t>
            </w:r>
          </w:p>
        </w:tc>
      </w:tr>
      <w:tr w:rsidR="00B325F2" w:rsidRPr="00B325F2" w14:paraId="0CDAE9A9" w14:textId="77777777" w:rsidTr="00D17AB8">
        <w:trPr>
          <w:trHeight w:val="300"/>
        </w:trPr>
        <w:tc>
          <w:tcPr>
            <w:tcW w:w="2605" w:type="dxa"/>
            <w:noWrap/>
            <w:vAlign w:val="center"/>
            <w:hideMark/>
          </w:tcPr>
          <w:p w14:paraId="75182E63" w14:textId="705611AD" w:rsidR="00B325F2" w:rsidRPr="00B325F2" w:rsidRDefault="00B325F2" w:rsidP="00B325F2">
            <w:pPr>
              <w:rPr>
                <w:rFonts w:eastAsia="Calibri" w:cs="Arial"/>
                <w:sz w:val="20"/>
                <w:szCs w:val="20"/>
              </w:rPr>
            </w:pPr>
            <w:r w:rsidRPr="00B325F2">
              <w:rPr>
                <w:rFonts w:eastAsia="Calibri" w:cs="Arial"/>
                <w:sz w:val="20"/>
                <w:szCs w:val="20"/>
              </w:rPr>
              <w:t xml:space="preserve">Van Patten et al. </w:t>
            </w:r>
            <w:r w:rsidRPr="00B325F2">
              <w:rPr>
                <w:rFonts w:eastAsia="Calibri" w:cs="Arial"/>
                <w:sz w:val="20"/>
                <w:szCs w:val="20"/>
              </w:rPr>
              <w:fldChar w:fldCharType="begin"/>
            </w:r>
            <w:r>
              <w:rPr>
                <w:rFonts w:eastAsia="Calibri" w:cs="Arial"/>
                <w:sz w:val="20"/>
                <w:szCs w:val="20"/>
              </w:rPr>
              <w:instrText xml:space="preserve"> ADDIN ZOTERO_ITEM CSL_CITATION {"citationID":"ahtvroepje","properties":{"formattedCitation":"[176]","plainCitation":"[176]"},"citationItems":[{"id":4954,"uris":["http://zotero.org/users/1562642/items/WSMZGBB3"],"uri":["http://zotero.org/users/1562642/items/WSMZGBB3"],"itemData":{"id":4954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[176]</w:t>
            </w:r>
            <w:r w:rsidRPr="00B325F2">
              <w:rPr>
                <w:rFonts w:eastAsia="Calibri" w:cs="Arial"/>
                <w:sz w:val="20"/>
                <w:szCs w:val="20"/>
              </w:rPr>
              <w:fldChar w:fldCharType="end"/>
            </w:r>
          </w:p>
        </w:tc>
        <w:tc>
          <w:tcPr>
            <w:tcW w:w="720" w:type="dxa"/>
            <w:vAlign w:val="center"/>
          </w:tcPr>
          <w:p w14:paraId="3BB87FF4"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01194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D75ED75" w14:textId="77777777" w:rsidR="00B325F2" w:rsidRPr="00B325F2" w:rsidRDefault="00B325F2" w:rsidP="00B325F2">
            <w:pPr>
              <w:jc w:val="center"/>
              <w:rPr>
                <w:rFonts w:eastAsia="Calibri" w:cs="Arial"/>
                <w:sz w:val="20"/>
                <w:szCs w:val="20"/>
              </w:rPr>
            </w:pPr>
            <w:r w:rsidRPr="00B325F2">
              <w:rPr>
                <w:rFonts w:eastAsia="Calibri" w:cs="Arial"/>
                <w:sz w:val="20"/>
                <w:szCs w:val="20"/>
              </w:rPr>
              <w:t>150</w:t>
            </w:r>
          </w:p>
        </w:tc>
        <w:tc>
          <w:tcPr>
            <w:tcW w:w="3420" w:type="dxa"/>
            <w:noWrap/>
            <w:vAlign w:val="center"/>
            <w:hideMark/>
          </w:tcPr>
          <w:p w14:paraId="20237F64" w14:textId="77777777" w:rsidR="00B325F2" w:rsidRPr="00B325F2" w:rsidRDefault="00B325F2" w:rsidP="00B325F2">
            <w:pPr>
              <w:rPr>
                <w:rFonts w:eastAsia="Calibri" w:cs="Arial"/>
                <w:sz w:val="20"/>
                <w:szCs w:val="20"/>
              </w:rPr>
            </w:pPr>
            <w:r w:rsidRPr="00B325F2">
              <w:rPr>
                <w:rFonts w:eastAsia="Calibri" w:cs="Arial"/>
                <w:sz w:val="20"/>
                <w:szCs w:val="20"/>
              </w:rPr>
              <w:t>Caucasian, 96</w:t>
            </w:r>
          </w:p>
        </w:tc>
      </w:tr>
      <w:tr w:rsidR="00B325F2" w:rsidRPr="00B325F2" w14:paraId="0937ED7A" w14:textId="77777777" w:rsidTr="00D17AB8">
        <w:trPr>
          <w:trHeight w:val="300"/>
        </w:trPr>
        <w:tc>
          <w:tcPr>
            <w:tcW w:w="2605" w:type="dxa"/>
            <w:noWrap/>
            <w:vAlign w:val="center"/>
            <w:hideMark/>
          </w:tcPr>
          <w:p w14:paraId="4542B310" w14:textId="511DF810" w:rsidR="00B325F2" w:rsidRPr="00B325F2" w:rsidRDefault="00B325F2" w:rsidP="00B325F2">
            <w:pPr>
              <w:rPr>
                <w:rFonts w:eastAsia="Calibri" w:cs="Arial"/>
                <w:sz w:val="20"/>
                <w:szCs w:val="20"/>
              </w:rPr>
            </w:pPr>
            <w:r w:rsidRPr="00B325F2">
              <w:rPr>
                <w:rFonts w:eastAsia="Calibri" w:cs="Arial"/>
                <w:sz w:val="20"/>
                <w:szCs w:val="20"/>
              </w:rPr>
              <w:t xml:space="preserve">Vanderploeg et al. </w:t>
            </w:r>
            <w:r w:rsidRPr="00B325F2">
              <w:rPr>
                <w:rFonts w:eastAsia="Calibri" w:cs="Arial"/>
                <w:sz w:val="20"/>
                <w:szCs w:val="20"/>
              </w:rPr>
              <w:fldChar w:fldCharType="begin"/>
            </w:r>
            <w:r>
              <w:rPr>
                <w:rFonts w:eastAsia="Calibri" w:cs="Arial"/>
                <w:sz w:val="20"/>
                <w:szCs w:val="20"/>
              </w:rPr>
              <w:instrText xml:space="preserve"> ADDIN ZOTERO_ITEM CSL_CITATION {"citationID":"apvkgs14o0","properties":{"formattedCitation":"[177]","plainCitation":"[177]"},"citationItems":[{"id":5580,"uris":["http://zotero.org/users/1562642/items/A8JNGKID"],"uri":["http://zotero.org/users/1562642/items/A8JNGKID"],"itemData":{"id":5580,"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sidRPr="00B325F2">
              <w:rPr>
                <w:rFonts w:eastAsia="Calibri" w:cs="Arial"/>
                <w:sz w:val="20"/>
                <w:szCs w:val="20"/>
              </w:rPr>
              <w:fldChar w:fldCharType="separate"/>
            </w:r>
            <w:r w:rsidRPr="00B325F2">
              <w:rPr>
                <w:rFonts w:cs="Calibri"/>
                <w:sz w:val="20"/>
              </w:rPr>
              <w:t>[177]</w:t>
            </w:r>
            <w:r w:rsidRPr="00B325F2">
              <w:rPr>
                <w:rFonts w:eastAsia="Calibri" w:cs="Arial"/>
                <w:sz w:val="20"/>
                <w:szCs w:val="20"/>
              </w:rPr>
              <w:fldChar w:fldCharType="end"/>
            </w:r>
          </w:p>
        </w:tc>
        <w:tc>
          <w:tcPr>
            <w:tcW w:w="720" w:type="dxa"/>
            <w:vAlign w:val="center"/>
          </w:tcPr>
          <w:p w14:paraId="2ADC4F45"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350" w:type="dxa"/>
            <w:vAlign w:val="center"/>
          </w:tcPr>
          <w:p w14:paraId="60D9D77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02BE26C" w14:textId="77777777" w:rsidR="00B325F2" w:rsidRPr="00B325F2" w:rsidRDefault="00B325F2" w:rsidP="00B325F2">
            <w:pPr>
              <w:jc w:val="center"/>
              <w:rPr>
                <w:rFonts w:eastAsia="Calibri" w:cs="Arial"/>
                <w:sz w:val="20"/>
                <w:szCs w:val="20"/>
              </w:rPr>
            </w:pPr>
            <w:r w:rsidRPr="00B325F2">
              <w:rPr>
                <w:rFonts w:eastAsia="Calibri" w:cs="Arial"/>
                <w:sz w:val="20"/>
                <w:szCs w:val="20"/>
              </w:rPr>
              <w:t>826</w:t>
            </w:r>
          </w:p>
        </w:tc>
        <w:tc>
          <w:tcPr>
            <w:tcW w:w="3420" w:type="dxa"/>
            <w:noWrap/>
            <w:vAlign w:val="center"/>
            <w:hideMark/>
          </w:tcPr>
          <w:p w14:paraId="4E9A1C2E" w14:textId="77777777" w:rsidR="00B325F2" w:rsidRPr="00B325F2" w:rsidRDefault="00B325F2" w:rsidP="00B325F2">
            <w:pPr>
              <w:rPr>
                <w:rFonts w:eastAsia="Calibri" w:cs="Arial"/>
                <w:sz w:val="20"/>
                <w:szCs w:val="20"/>
              </w:rPr>
            </w:pPr>
            <w:r w:rsidRPr="00B325F2">
              <w:rPr>
                <w:rFonts w:eastAsia="Calibri" w:cs="Arial"/>
                <w:sz w:val="20"/>
                <w:szCs w:val="20"/>
              </w:rPr>
              <w:t>Minority, 19.25</w:t>
            </w:r>
          </w:p>
        </w:tc>
      </w:tr>
      <w:tr w:rsidR="00B325F2" w:rsidRPr="00B325F2" w14:paraId="3E470A45" w14:textId="77777777" w:rsidTr="00D17AB8">
        <w:trPr>
          <w:trHeight w:val="300"/>
        </w:trPr>
        <w:tc>
          <w:tcPr>
            <w:tcW w:w="2605" w:type="dxa"/>
            <w:noWrap/>
            <w:vAlign w:val="center"/>
            <w:hideMark/>
          </w:tcPr>
          <w:p w14:paraId="419E0FDA" w14:textId="4C8B4AFF" w:rsidR="00B325F2" w:rsidRPr="00B325F2" w:rsidRDefault="00B325F2" w:rsidP="00B325F2">
            <w:pPr>
              <w:rPr>
                <w:rFonts w:eastAsia="Calibri" w:cs="Arial"/>
                <w:sz w:val="20"/>
                <w:szCs w:val="20"/>
              </w:rPr>
            </w:pPr>
            <w:r w:rsidRPr="00B325F2">
              <w:rPr>
                <w:rFonts w:eastAsia="Calibri" w:cs="Arial"/>
                <w:sz w:val="20"/>
                <w:szCs w:val="20"/>
              </w:rPr>
              <w:lastRenderedPageBreak/>
              <w:t xml:space="preserve">Vanderploeg et al. </w:t>
            </w:r>
            <w:r w:rsidRPr="00B325F2">
              <w:rPr>
                <w:rFonts w:eastAsia="Calibri" w:cs="Arial"/>
                <w:sz w:val="20"/>
                <w:szCs w:val="20"/>
              </w:rPr>
              <w:fldChar w:fldCharType="begin"/>
            </w:r>
            <w:r>
              <w:rPr>
                <w:rFonts w:eastAsia="Calibri" w:cs="Arial"/>
                <w:sz w:val="20"/>
                <w:szCs w:val="20"/>
              </w:rPr>
              <w:instrText xml:space="preserve"> ADDIN ZOTERO_ITEM CSL_CITATION {"citationID":"a1qs464c0fd","properties":{"formattedCitation":"[178]","plainCitation":"[178]"},"citationItems":[{"id":5581,"uris":["http://zotero.org/users/1562642/items/25UHBX2T"],"uri":["http://zotero.org/users/1562642/items/25UHBX2T"],"itemData":{"id":5581,"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sidRPr="00B325F2">
              <w:rPr>
                <w:rFonts w:eastAsia="Calibri" w:cs="Arial"/>
                <w:sz w:val="20"/>
                <w:szCs w:val="20"/>
              </w:rPr>
              <w:fldChar w:fldCharType="separate"/>
            </w:r>
            <w:r w:rsidRPr="00B325F2">
              <w:rPr>
                <w:rFonts w:cs="Calibri"/>
                <w:sz w:val="20"/>
              </w:rPr>
              <w:t>[178]</w:t>
            </w:r>
            <w:r w:rsidRPr="00B325F2">
              <w:rPr>
                <w:rFonts w:eastAsia="Calibri" w:cs="Arial"/>
                <w:sz w:val="20"/>
                <w:szCs w:val="20"/>
              </w:rPr>
              <w:fldChar w:fldCharType="end"/>
            </w:r>
          </w:p>
        </w:tc>
        <w:tc>
          <w:tcPr>
            <w:tcW w:w="720" w:type="dxa"/>
            <w:vAlign w:val="center"/>
          </w:tcPr>
          <w:p w14:paraId="67D2F051"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350" w:type="dxa"/>
            <w:vAlign w:val="center"/>
          </w:tcPr>
          <w:p w14:paraId="225A304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8FA5633" w14:textId="77777777" w:rsidR="00B325F2" w:rsidRPr="00B325F2" w:rsidRDefault="00B325F2" w:rsidP="00B325F2">
            <w:pPr>
              <w:jc w:val="center"/>
              <w:rPr>
                <w:rFonts w:eastAsia="Calibri" w:cs="Arial"/>
                <w:sz w:val="20"/>
                <w:szCs w:val="20"/>
              </w:rPr>
            </w:pPr>
            <w:r w:rsidRPr="00B325F2">
              <w:rPr>
                <w:rFonts w:eastAsia="Calibri" w:cs="Arial"/>
                <w:sz w:val="20"/>
                <w:szCs w:val="20"/>
              </w:rPr>
              <w:t>3832</w:t>
            </w:r>
          </w:p>
        </w:tc>
        <w:tc>
          <w:tcPr>
            <w:tcW w:w="3420" w:type="dxa"/>
            <w:noWrap/>
            <w:vAlign w:val="center"/>
            <w:hideMark/>
          </w:tcPr>
          <w:p w14:paraId="36C9D6E4" w14:textId="77777777" w:rsidR="00B325F2" w:rsidRPr="00B325F2" w:rsidRDefault="00B325F2" w:rsidP="00B325F2">
            <w:pPr>
              <w:rPr>
                <w:rFonts w:eastAsia="Calibri" w:cs="Arial"/>
                <w:sz w:val="20"/>
                <w:szCs w:val="20"/>
              </w:rPr>
            </w:pPr>
            <w:r w:rsidRPr="00B325F2">
              <w:rPr>
                <w:rFonts w:eastAsia="Calibri" w:cs="Arial"/>
                <w:sz w:val="20"/>
                <w:szCs w:val="20"/>
              </w:rPr>
              <w:t>White, 81.31</w:t>
            </w:r>
          </w:p>
          <w:p w14:paraId="7845C61C" w14:textId="77777777" w:rsidR="00B325F2" w:rsidRPr="00B325F2" w:rsidRDefault="00B325F2" w:rsidP="00B325F2">
            <w:pPr>
              <w:rPr>
                <w:rFonts w:eastAsia="Calibri" w:cs="Arial"/>
                <w:sz w:val="20"/>
                <w:szCs w:val="20"/>
              </w:rPr>
            </w:pPr>
            <w:r w:rsidRPr="00B325F2">
              <w:rPr>
                <w:rFonts w:eastAsia="Calibri" w:cs="Arial"/>
                <w:sz w:val="20"/>
                <w:szCs w:val="20"/>
              </w:rPr>
              <w:t>Black, 12.11</w:t>
            </w:r>
          </w:p>
          <w:p w14:paraId="27CE25D9" w14:textId="77777777" w:rsidR="00B325F2" w:rsidRPr="00B325F2" w:rsidRDefault="00B325F2" w:rsidP="00B325F2">
            <w:pPr>
              <w:rPr>
                <w:rFonts w:eastAsia="Calibri" w:cs="Arial"/>
                <w:sz w:val="20"/>
                <w:szCs w:val="20"/>
              </w:rPr>
            </w:pPr>
            <w:r w:rsidRPr="00B325F2">
              <w:rPr>
                <w:rFonts w:eastAsia="Calibri" w:cs="Arial"/>
                <w:sz w:val="20"/>
                <w:szCs w:val="20"/>
              </w:rPr>
              <w:t>Hispanic, 4.67</w:t>
            </w:r>
          </w:p>
          <w:p w14:paraId="2A8EAB1C" w14:textId="77777777" w:rsidR="00B325F2" w:rsidRPr="00B325F2" w:rsidRDefault="00B325F2" w:rsidP="00B325F2">
            <w:pPr>
              <w:rPr>
                <w:rFonts w:eastAsia="Calibri" w:cs="Arial"/>
                <w:sz w:val="20"/>
                <w:szCs w:val="20"/>
              </w:rPr>
            </w:pPr>
            <w:r w:rsidRPr="00B325F2">
              <w:rPr>
                <w:rFonts w:eastAsia="Calibri" w:cs="Arial"/>
                <w:sz w:val="20"/>
                <w:szCs w:val="20"/>
              </w:rPr>
              <w:t>Other, 1.85</w:t>
            </w:r>
          </w:p>
        </w:tc>
      </w:tr>
      <w:tr w:rsidR="00B325F2" w:rsidRPr="00B325F2" w14:paraId="35DBA81E" w14:textId="77777777" w:rsidTr="00D17AB8">
        <w:trPr>
          <w:trHeight w:val="300"/>
        </w:trPr>
        <w:tc>
          <w:tcPr>
            <w:tcW w:w="2605" w:type="dxa"/>
            <w:noWrap/>
            <w:vAlign w:val="center"/>
            <w:hideMark/>
          </w:tcPr>
          <w:p w14:paraId="4661BC47" w14:textId="77FCA455" w:rsidR="00B325F2" w:rsidRPr="00B325F2" w:rsidRDefault="00B325F2" w:rsidP="00B325F2">
            <w:pPr>
              <w:rPr>
                <w:rFonts w:eastAsia="Calibri" w:cs="Arial"/>
                <w:sz w:val="20"/>
                <w:szCs w:val="20"/>
              </w:rPr>
            </w:pPr>
            <w:r w:rsidRPr="00B325F2">
              <w:rPr>
                <w:rFonts w:eastAsia="Calibri" w:cs="Arial"/>
                <w:sz w:val="20"/>
                <w:szCs w:val="20"/>
              </w:rPr>
              <w:t xml:space="preserve">Vasterling et al. </w:t>
            </w:r>
            <w:r w:rsidRPr="00B325F2">
              <w:rPr>
                <w:rFonts w:eastAsia="Calibri" w:cs="Arial"/>
                <w:sz w:val="20"/>
                <w:szCs w:val="20"/>
              </w:rPr>
              <w:fldChar w:fldCharType="begin"/>
            </w:r>
            <w:r>
              <w:rPr>
                <w:rFonts w:eastAsia="Calibri" w:cs="Arial"/>
                <w:sz w:val="20"/>
                <w:szCs w:val="20"/>
              </w:rPr>
              <w:instrText xml:space="preserve"> ADDIN ZOTERO_ITEM CSL_CITATION {"citationID":"a6l4ubtms9","properties":{"formattedCitation":"[179]","plainCitation":"[179]"},"citationItems":[{"id":4958,"uris":["http://zotero.org/users/1562642/items/ZTSSXBJX"],"uri":["http://zotero.org/users/1562642/items/ZTSSXBJX"],"itemData":{"id":4958,"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sidRPr="00B325F2">
              <w:rPr>
                <w:rFonts w:eastAsia="Calibri" w:cs="Arial"/>
                <w:sz w:val="20"/>
                <w:szCs w:val="20"/>
              </w:rPr>
              <w:fldChar w:fldCharType="separate"/>
            </w:r>
            <w:r w:rsidRPr="00B325F2">
              <w:rPr>
                <w:rFonts w:cs="Calibri"/>
                <w:sz w:val="20"/>
              </w:rPr>
              <w:t>[179]</w:t>
            </w:r>
            <w:r w:rsidRPr="00B325F2">
              <w:rPr>
                <w:rFonts w:eastAsia="Calibri" w:cs="Arial"/>
                <w:sz w:val="20"/>
                <w:szCs w:val="20"/>
              </w:rPr>
              <w:fldChar w:fldCharType="end"/>
            </w:r>
          </w:p>
        </w:tc>
        <w:tc>
          <w:tcPr>
            <w:tcW w:w="720" w:type="dxa"/>
            <w:vAlign w:val="center"/>
          </w:tcPr>
          <w:p w14:paraId="2E80C703"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1D5F820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0CFCE5" w14:textId="77777777" w:rsidR="00B325F2" w:rsidRPr="00B325F2" w:rsidRDefault="00B325F2" w:rsidP="00B325F2">
            <w:pPr>
              <w:jc w:val="center"/>
              <w:rPr>
                <w:rFonts w:eastAsia="Calibri" w:cs="Arial"/>
                <w:sz w:val="20"/>
                <w:szCs w:val="20"/>
              </w:rPr>
            </w:pPr>
            <w:r w:rsidRPr="00B325F2">
              <w:rPr>
                <w:rFonts w:eastAsia="Calibri" w:cs="Arial"/>
                <w:sz w:val="20"/>
                <w:szCs w:val="20"/>
              </w:rPr>
              <w:t>760</w:t>
            </w:r>
          </w:p>
        </w:tc>
        <w:tc>
          <w:tcPr>
            <w:tcW w:w="3420" w:type="dxa"/>
            <w:noWrap/>
            <w:vAlign w:val="center"/>
            <w:hideMark/>
          </w:tcPr>
          <w:p w14:paraId="314EC4AB" w14:textId="77777777" w:rsidR="00B325F2" w:rsidRPr="00B325F2" w:rsidRDefault="00B325F2" w:rsidP="00B325F2">
            <w:pPr>
              <w:rPr>
                <w:rFonts w:eastAsia="Calibri" w:cs="Arial"/>
                <w:sz w:val="20"/>
                <w:szCs w:val="20"/>
              </w:rPr>
            </w:pPr>
            <w:r w:rsidRPr="00B325F2">
              <w:rPr>
                <w:rFonts w:eastAsia="Calibri" w:cs="Arial"/>
                <w:sz w:val="20"/>
                <w:szCs w:val="20"/>
              </w:rPr>
              <w:t>Ethnic Minority, 42.9</w:t>
            </w:r>
          </w:p>
        </w:tc>
      </w:tr>
      <w:tr w:rsidR="00B325F2" w:rsidRPr="00B325F2" w14:paraId="037F081D" w14:textId="77777777" w:rsidTr="00D17AB8">
        <w:trPr>
          <w:trHeight w:val="300"/>
        </w:trPr>
        <w:tc>
          <w:tcPr>
            <w:tcW w:w="2605" w:type="dxa"/>
            <w:noWrap/>
            <w:vAlign w:val="center"/>
            <w:hideMark/>
          </w:tcPr>
          <w:p w14:paraId="46CD5220" w14:textId="3DC0B407" w:rsidR="00B325F2" w:rsidRPr="00B325F2" w:rsidRDefault="00B325F2" w:rsidP="00B325F2">
            <w:pPr>
              <w:rPr>
                <w:rFonts w:eastAsia="Calibri" w:cs="Arial"/>
                <w:sz w:val="20"/>
                <w:szCs w:val="20"/>
              </w:rPr>
            </w:pPr>
            <w:r w:rsidRPr="00B325F2">
              <w:rPr>
                <w:rFonts w:eastAsia="Calibri" w:cs="Arial"/>
                <w:sz w:val="20"/>
                <w:szCs w:val="20"/>
              </w:rPr>
              <w:t xml:space="preserve">Veeramuthu et al. </w:t>
            </w:r>
            <w:r w:rsidRPr="00B325F2">
              <w:rPr>
                <w:rFonts w:eastAsia="Calibri" w:cs="Arial"/>
                <w:sz w:val="20"/>
                <w:szCs w:val="20"/>
              </w:rPr>
              <w:fldChar w:fldCharType="begin"/>
            </w:r>
            <w:r>
              <w:rPr>
                <w:rFonts w:eastAsia="Calibri" w:cs="Arial"/>
                <w:sz w:val="20"/>
                <w:szCs w:val="20"/>
              </w:rPr>
              <w:instrText xml:space="preserve"> ADDIN ZOTERO_ITEM CSL_CITATION {"citationID":"a26hbcj5r6q","properties":{"formattedCitation":"[180]","plainCitation":"[180]"},"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325F2">
              <w:rPr>
                <w:rFonts w:eastAsia="Calibri" w:cs="Arial"/>
                <w:sz w:val="20"/>
                <w:szCs w:val="20"/>
              </w:rPr>
              <w:fldChar w:fldCharType="separate"/>
            </w:r>
            <w:r w:rsidRPr="00B325F2">
              <w:rPr>
                <w:rFonts w:cs="Calibri"/>
                <w:sz w:val="20"/>
              </w:rPr>
              <w:t>[180]</w:t>
            </w:r>
            <w:r w:rsidRPr="00B325F2">
              <w:rPr>
                <w:rFonts w:eastAsia="Calibri" w:cs="Arial"/>
                <w:sz w:val="20"/>
                <w:szCs w:val="20"/>
              </w:rPr>
              <w:fldChar w:fldCharType="end"/>
            </w:r>
          </w:p>
        </w:tc>
        <w:tc>
          <w:tcPr>
            <w:tcW w:w="720" w:type="dxa"/>
            <w:vAlign w:val="center"/>
          </w:tcPr>
          <w:p w14:paraId="4DD47D8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6BE16196"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4069AFC1"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3420" w:type="dxa"/>
            <w:noWrap/>
            <w:vAlign w:val="center"/>
            <w:hideMark/>
          </w:tcPr>
          <w:p w14:paraId="3188471F" w14:textId="77777777" w:rsidR="00B325F2" w:rsidRPr="00B325F2" w:rsidRDefault="00B325F2" w:rsidP="00B325F2">
            <w:pPr>
              <w:rPr>
                <w:rFonts w:eastAsia="Calibri" w:cs="Arial"/>
                <w:sz w:val="20"/>
                <w:szCs w:val="20"/>
              </w:rPr>
            </w:pPr>
            <w:r w:rsidRPr="00B325F2">
              <w:rPr>
                <w:rFonts w:eastAsia="Calibri" w:cs="Arial"/>
                <w:sz w:val="20"/>
                <w:szCs w:val="20"/>
              </w:rPr>
              <w:t>Malay, 57.14</w:t>
            </w:r>
          </w:p>
          <w:p w14:paraId="541D3917" w14:textId="77777777" w:rsidR="00B325F2" w:rsidRPr="00B325F2" w:rsidRDefault="00B325F2" w:rsidP="00B325F2">
            <w:pPr>
              <w:rPr>
                <w:rFonts w:eastAsia="Calibri" w:cs="Arial"/>
                <w:sz w:val="20"/>
                <w:szCs w:val="20"/>
              </w:rPr>
            </w:pPr>
            <w:r w:rsidRPr="00B325F2">
              <w:rPr>
                <w:rFonts w:eastAsia="Calibri" w:cs="Arial"/>
                <w:sz w:val="20"/>
                <w:szCs w:val="20"/>
              </w:rPr>
              <w:t>Indian, 28.57</w:t>
            </w:r>
          </w:p>
          <w:p w14:paraId="0024167A" w14:textId="77777777" w:rsidR="00B325F2" w:rsidRPr="00B325F2" w:rsidRDefault="00B325F2" w:rsidP="00B325F2">
            <w:pPr>
              <w:rPr>
                <w:rFonts w:eastAsia="Calibri" w:cs="Arial"/>
                <w:sz w:val="20"/>
                <w:szCs w:val="20"/>
              </w:rPr>
            </w:pPr>
            <w:r w:rsidRPr="00B325F2">
              <w:rPr>
                <w:rFonts w:eastAsia="Calibri" w:cs="Arial"/>
                <w:sz w:val="20"/>
                <w:szCs w:val="20"/>
              </w:rPr>
              <w:t>Chinese, 14.29</w:t>
            </w:r>
          </w:p>
        </w:tc>
      </w:tr>
      <w:tr w:rsidR="00B325F2" w:rsidRPr="00B325F2" w14:paraId="77082000" w14:textId="77777777" w:rsidTr="00D17AB8">
        <w:trPr>
          <w:trHeight w:val="300"/>
        </w:trPr>
        <w:tc>
          <w:tcPr>
            <w:tcW w:w="2605" w:type="dxa"/>
            <w:noWrap/>
            <w:vAlign w:val="center"/>
            <w:hideMark/>
          </w:tcPr>
          <w:p w14:paraId="3B66E015" w14:textId="43932B9C" w:rsidR="00B325F2" w:rsidRPr="00B325F2" w:rsidRDefault="00B325F2" w:rsidP="00B325F2">
            <w:pPr>
              <w:rPr>
                <w:rFonts w:eastAsia="Calibri" w:cs="Arial"/>
                <w:sz w:val="20"/>
                <w:szCs w:val="20"/>
              </w:rPr>
            </w:pPr>
            <w:r w:rsidRPr="00B325F2">
              <w:rPr>
                <w:rFonts w:eastAsia="Calibri" w:cs="Arial"/>
                <w:sz w:val="20"/>
                <w:szCs w:val="20"/>
              </w:rPr>
              <w:t xml:space="preserve">Veeramuthu et al. </w:t>
            </w:r>
            <w:r w:rsidRPr="00B325F2">
              <w:rPr>
                <w:rFonts w:eastAsia="Calibri" w:cs="Arial"/>
                <w:sz w:val="20"/>
                <w:szCs w:val="20"/>
              </w:rPr>
              <w:fldChar w:fldCharType="begin"/>
            </w:r>
            <w:r>
              <w:rPr>
                <w:rFonts w:eastAsia="Calibri" w:cs="Arial"/>
                <w:sz w:val="20"/>
                <w:szCs w:val="20"/>
              </w:rPr>
              <w:instrText xml:space="preserve"> ADDIN ZOTERO_ITEM CSL_CITATION {"citationID":"afliff40ne","properties":{"formattedCitation":"[181]","plainCitation":"[181]"},"citationItems":[{"id":5293,"uris":["http://zotero.org/users/1562642/items/9ZPU882X"],"uri":["http://zotero.org/users/1562642/items/9ZPU882X"],"itemData":{"id":5293,"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sidRPr="00B325F2">
              <w:rPr>
                <w:rFonts w:eastAsia="Calibri" w:cs="Arial"/>
                <w:sz w:val="20"/>
                <w:szCs w:val="20"/>
              </w:rPr>
              <w:fldChar w:fldCharType="separate"/>
            </w:r>
            <w:r w:rsidRPr="00B325F2">
              <w:rPr>
                <w:rFonts w:cs="Calibri"/>
                <w:sz w:val="20"/>
              </w:rPr>
              <w:t>[181]</w:t>
            </w:r>
            <w:r w:rsidRPr="00B325F2">
              <w:rPr>
                <w:rFonts w:eastAsia="Calibri" w:cs="Arial"/>
                <w:sz w:val="20"/>
                <w:szCs w:val="20"/>
              </w:rPr>
              <w:fldChar w:fldCharType="end"/>
            </w:r>
          </w:p>
        </w:tc>
        <w:tc>
          <w:tcPr>
            <w:tcW w:w="720" w:type="dxa"/>
            <w:vAlign w:val="center"/>
          </w:tcPr>
          <w:p w14:paraId="74AF598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060AB08B"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63237AF8" w14:textId="77777777" w:rsidR="00B325F2" w:rsidRPr="00B325F2" w:rsidRDefault="00B325F2" w:rsidP="00B325F2">
            <w:pPr>
              <w:jc w:val="center"/>
              <w:rPr>
                <w:rFonts w:eastAsia="Calibri" w:cs="Arial"/>
                <w:sz w:val="20"/>
                <w:szCs w:val="20"/>
              </w:rPr>
            </w:pPr>
            <w:r w:rsidRPr="00B325F2">
              <w:rPr>
                <w:rFonts w:eastAsia="Calibri" w:cs="Arial"/>
                <w:sz w:val="20"/>
                <w:szCs w:val="20"/>
              </w:rPr>
              <w:t>41</w:t>
            </w:r>
          </w:p>
        </w:tc>
        <w:tc>
          <w:tcPr>
            <w:tcW w:w="3420" w:type="dxa"/>
            <w:noWrap/>
            <w:vAlign w:val="center"/>
            <w:hideMark/>
          </w:tcPr>
          <w:p w14:paraId="633157F4" w14:textId="77777777" w:rsidR="00B325F2" w:rsidRPr="00B325F2" w:rsidRDefault="00B325F2" w:rsidP="00B325F2">
            <w:pPr>
              <w:rPr>
                <w:rFonts w:eastAsia="Calibri" w:cs="Arial"/>
                <w:sz w:val="20"/>
                <w:szCs w:val="20"/>
              </w:rPr>
            </w:pPr>
            <w:r w:rsidRPr="00B325F2">
              <w:rPr>
                <w:rFonts w:eastAsia="Calibri" w:cs="Arial"/>
                <w:sz w:val="20"/>
                <w:szCs w:val="20"/>
              </w:rPr>
              <w:t>Polynesian Malay, 75.61</w:t>
            </w:r>
          </w:p>
        </w:tc>
      </w:tr>
      <w:tr w:rsidR="00B325F2" w:rsidRPr="00B325F2" w14:paraId="5FA837EF" w14:textId="77777777" w:rsidTr="00D17AB8">
        <w:trPr>
          <w:trHeight w:val="300"/>
        </w:trPr>
        <w:tc>
          <w:tcPr>
            <w:tcW w:w="2605" w:type="dxa"/>
            <w:noWrap/>
            <w:vAlign w:val="center"/>
            <w:hideMark/>
          </w:tcPr>
          <w:p w14:paraId="0DC0A394" w14:textId="253957F3" w:rsidR="00B325F2" w:rsidRPr="00B325F2" w:rsidRDefault="00B325F2" w:rsidP="00B325F2">
            <w:pPr>
              <w:rPr>
                <w:rFonts w:eastAsia="Calibri" w:cs="Arial"/>
                <w:sz w:val="20"/>
                <w:szCs w:val="20"/>
              </w:rPr>
            </w:pPr>
            <w:r w:rsidRPr="00B325F2">
              <w:rPr>
                <w:rFonts w:eastAsia="Calibri" w:cs="Arial"/>
                <w:sz w:val="20"/>
                <w:szCs w:val="20"/>
              </w:rPr>
              <w:t xml:space="preserve">Vilar-López et al. </w:t>
            </w:r>
            <w:r w:rsidRPr="00B325F2">
              <w:rPr>
                <w:rFonts w:eastAsia="Calibri" w:cs="Arial"/>
                <w:sz w:val="20"/>
                <w:szCs w:val="20"/>
              </w:rPr>
              <w:fldChar w:fldCharType="begin"/>
            </w:r>
            <w:r>
              <w:rPr>
                <w:rFonts w:eastAsia="Calibri" w:cs="Arial"/>
                <w:sz w:val="20"/>
                <w:szCs w:val="20"/>
              </w:rPr>
              <w:instrText xml:space="preserve"> ADDIN ZOTERO_ITEM CSL_CITATION {"citationID":"arib75mj4a","properties":{"formattedCitation":"[182]","plainCitation":"[182]"},"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325F2">
              <w:rPr>
                <w:rFonts w:eastAsia="Calibri" w:cs="Arial"/>
                <w:sz w:val="20"/>
                <w:szCs w:val="20"/>
              </w:rPr>
              <w:fldChar w:fldCharType="separate"/>
            </w:r>
            <w:r w:rsidRPr="00B325F2">
              <w:rPr>
                <w:rFonts w:cs="Calibri"/>
                <w:sz w:val="20"/>
              </w:rPr>
              <w:t>[182]</w:t>
            </w:r>
            <w:r w:rsidRPr="00B325F2">
              <w:rPr>
                <w:rFonts w:eastAsia="Calibri" w:cs="Arial"/>
                <w:sz w:val="20"/>
                <w:szCs w:val="20"/>
              </w:rPr>
              <w:fldChar w:fldCharType="end"/>
            </w:r>
          </w:p>
        </w:tc>
        <w:tc>
          <w:tcPr>
            <w:tcW w:w="720" w:type="dxa"/>
            <w:vAlign w:val="center"/>
          </w:tcPr>
          <w:p w14:paraId="325016BE"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350" w:type="dxa"/>
            <w:vAlign w:val="center"/>
          </w:tcPr>
          <w:p w14:paraId="458556C8" w14:textId="77777777" w:rsidR="00B325F2" w:rsidRPr="00B325F2" w:rsidRDefault="00B325F2" w:rsidP="00B325F2">
            <w:pPr>
              <w:jc w:val="center"/>
              <w:rPr>
                <w:rFonts w:eastAsia="Calibri" w:cs="Calibri"/>
                <w:color w:val="000000"/>
              </w:rPr>
            </w:pPr>
            <w:r w:rsidRPr="00B325F2">
              <w:rPr>
                <w:rFonts w:eastAsia="Calibri" w:cs="Calibri"/>
                <w:color w:val="000000"/>
              </w:rPr>
              <w:t>Spain</w:t>
            </w:r>
          </w:p>
        </w:tc>
        <w:tc>
          <w:tcPr>
            <w:tcW w:w="1350" w:type="dxa"/>
            <w:noWrap/>
            <w:vAlign w:val="center"/>
            <w:hideMark/>
          </w:tcPr>
          <w:p w14:paraId="275F15BE" w14:textId="77777777" w:rsidR="00B325F2" w:rsidRPr="00B325F2" w:rsidRDefault="00B325F2" w:rsidP="00B325F2">
            <w:pPr>
              <w:jc w:val="center"/>
              <w:rPr>
                <w:rFonts w:eastAsia="Calibri" w:cs="Arial"/>
                <w:sz w:val="20"/>
                <w:szCs w:val="20"/>
              </w:rPr>
            </w:pPr>
            <w:r w:rsidRPr="00B325F2">
              <w:rPr>
                <w:rFonts w:eastAsia="Calibri" w:cs="Arial"/>
                <w:sz w:val="20"/>
                <w:szCs w:val="20"/>
              </w:rPr>
              <w:t>61</w:t>
            </w:r>
          </w:p>
        </w:tc>
        <w:tc>
          <w:tcPr>
            <w:tcW w:w="3420" w:type="dxa"/>
            <w:noWrap/>
            <w:vAlign w:val="center"/>
            <w:hideMark/>
          </w:tcPr>
          <w:p w14:paraId="05D1E0C2" w14:textId="77777777" w:rsidR="00B325F2" w:rsidRPr="00B325F2" w:rsidRDefault="00B325F2" w:rsidP="00B325F2">
            <w:pPr>
              <w:rPr>
                <w:rFonts w:eastAsia="Calibri" w:cs="Arial"/>
                <w:sz w:val="20"/>
                <w:szCs w:val="20"/>
              </w:rPr>
            </w:pPr>
            <w:r w:rsidRPr="00B325F2">
              <w:rPr>
                <w:rFonts w:eastAsia="Calibri" w:cs="Arial"/>
                <w:sz w:val="20"/>
                <w:szCs w:val="20"/>
              </w:rPr>
              <w:t>Spain, 100</w:t>
            </w:r>
          </w:p>
        </w:tc>
      </w:tr>
      <w:tr w:rsidR="00B325F2" w:rsidRPr="00B325F2" w14:paraId="2D4D2225" w14:textId="77777777" w:rsidTr="00D17AB8">
        <w:trPr>
          <w:trHeight w:val="300"/>
        </w:trPr>
        <w:tc>
          <w:tcPr>
            <w:tcW w:w="2605" w:type="dxa"/>
            <w:noWrap/>
            <w:vAlign w:val="center"/>
            <w:hideMark/>
          </w:tcPr>
          <w:p w14:paraId="5376B446" w14:textId="4EE68912" w:rsidR="00B325F2" w:rsidRPr="00B325F2" w:rsidRDefault="00B325F2" w:rsidP="00B325F2">
            <w:pPr>
              <w:rPr>
                <w:rFonts w:eastAsia="Calibri" w:cs="Arial"/>
                <w:sz w:val="20"/>
                <w:szCs w:val="20"/>
              </w:rPr>
            </w:pPr>
            <w:r w:rsidRPr="00B325F2">
              <w:rPr>
                <w:rFonts w:eastAsia="Calibri" w:cs="Arial"/>
                <w:sz w:val="20"/>
                <w:szCs w:val="20"/>
              </w:rPr>
              <w:t xml:space="preserve">Wäljas et al. </w:t>
            </w:r>
            <w:r w:rsidRPr="00B325F2">
              <w:rPr>
                <w:rFonts w:eastAsia="Calibri" w:cs="Arial"/>
                <w:sz w:val="20"/>
                <w:szCs w:val="20"/>
              </w:rPr>
              <w:fldChar w:fldCharType="begin"/>
            </w:r>
            <w:r>
              <w:rPr>
                <w:rFonts w:eastAsia="Calibri" w:cs="Arial"/>
                <w:sz w:val="20"/>
                <w:szCs w:val="20"/>
              </w:rPr>
              <w:instrText xml:space="preserve"> ADDIN ZOTERO_ITEM CSL_CITATION {"citationID":"a154fgeab2m","properties":{"formattedCitation":"[183]","plainCitation":"[183]"},"citationItems":[{"id":5586,"uris":["http://zotero.org/users/1562642/items/P65Z4PDP"],"uri":["http://zotero.org/users/1562642/items/P65Z4PDP"],"itemData":{"id":5586,"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sidRPr="00B325F2">
              <w:rPr>
                <w:rFonts w:eastAsia="Calibri" w:cs="Arial"/>
                <w:sz w:val="20"/>
                <w:szCs w:val="20"/>
              </w:rPr>
              <w:fldChar w:fldCharType="separate"/>
            </w:r>
            <w:r w:rsidRPr="00B325F2">
              <w:rPr>
                <w:rFonts w:cs="Calibri"/>
                <w:sz w:val="20"/>
              </w:rPr>
              <w:t>[183]</w:t>
            </w:r>
            <w:r w:rsidRPr="00B325F2">
              <w:rPr>
                <w:rFonts w:eastAsia="Calibri" w:cs="Arial"/>
                <w:sz w:val="20"/>
                <w:szCs w:val="20"/>
              </w:rPr>
              <w:fldChar w:fldCharType="end"/>
            </w:r>
          </w:p>
        </w:tc>
        <w:tc>
          <w:tcPr>
            <w:tcW w:w="720" w:type="dxa"/>
            <w:vAlign w:val="center"/>
          </w:tcPr>
          <w:p w14:paraId="0BEEC33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61C3CA07"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2F2A5F76" w14:textId="77777777" w:rsidR="00B325F2" w:rsidRPr="00B325F2" w:rsidRDefault="00B325F2" w:rsidP="00B325F2">
            <w:pPr>
              <w:jc w:val="center"/>
              <w:rPr>
                <w:rFonts w:eastAsia="Calibri" w:cs="Arial"/>
                <w:sz w:val="20"/>
                <w:szCs w:val="20"/>
              </w:rPr>
            </w:pPr>
            <w:r w:rsidRPr="00B325F2">
              <w:rPr>
                <w:rFonts w:eastAsia="Calibri" w:cs="Arial"/>
                <w:sz w:val="20"/>
                <w:szCs w:val="20"/>
              </w:rPr>
              <w:t>186</w:t>
            </w:r>
          </w:p>
        </w:tc>
        <w:tc>
          <w:tcPr>
            <w:tcW w:w="3420" w:type="dxa"/>
            <w:noWrap/>
            <w:vAlign w:val="center"/>
            <w:hideMark/>
          </w:tcPr>
          <w:p w14:paraId="079D0172" w14:textId="77777777" w:rsidR="00B325F2" w:rsidRPr="00B325F2" w:rsidRDefault="00B325F2" w:rsidP="00B325F2">
            <w:pPr>
              <w:rPr>
                <w:rFonts w:eastAsia="Calibri" w:cs="Arial"/>
                <w:sz w:val="20"/>
                <w:szCs w:val="20"/>
              </w:rPr>
            </w:pPr>
            <w:r w:rsidRPr="00B325F2">
              <w:rPr>
                <w:rFonts w:eastAsia="Calibri" w:cs="Arial"/>
                <w:sz w:val="20"/>
                <w:szCs w:val="20"/>
              </w:rPr>
              <w:t>Caucasian, 100</w:t>
            </w:r>
          </w:p>
        </w:tc>
      </w:tr>
      <w:tr w:rsidR="00B325F2" w:rsidRPr="00B325F2" w14:paraId="27A61B9F" w14:textId="77777777" w:rsidTr="00D17AB8">
        <w:trPr>
          <w:trHeight w:val="300"/>
        </w:trPr>
        <w:tc>
          <w:tcPr>
            <w:tcW w:w="2605" w:type="dxa"/>
            <w:noWrap/>
            <w:vAlign w:val="center"/>
            <w:hideMark/>
          </w:tcPr>
          <w:p w14:paraId="0323B3F8" w14:textId="4B3D035A" w:rsidR="00B325F2" w:rsidRPr="00B325F2" w:rsidRDefault="00B325F2" w:rsidP="00B325F2">
            <w:pPr>
              <w:rPr>
                <w:rFonts w:eastAsia="Calibri" w:cs="Arial"/>
                <w:sz w:val="20"/>
                <w:szCs w:val="20"/>
              </w:rPr>
            </w:pPr>
            <w:r w:rsidRPr="00B325F2">
              <w:rPr>
                <w:rFonts w:eastAsia="Calibri" w:cs="Arial"/>
                <w:sz w:val="20"/>
                <w:szCs w:val="20"/>
              </w:rPr>
              <w:t xml:space="preserve">Waid-Ebbs et al. </w:t>
            </w:r>
            <w:r w:rsidRPr="00B325F2">
              <w:rPr>
                <w:rFonts w:eastAsia="Calibri" w:cs="Arial"/>
                <w:sz w:val="20"/>
                <w:szCs w:val="20"/>
              </w:rPr>
              <w:fldChar w:fldCharType="begin"/>
            </w:r>
            <w:r>
              <w:rPr>
                <w:rFonts w:eastAsia="Calibri" w:cs="Arial"/>
                <w:sz w:val="20"/>
                <w:szCs w:val="20"/>
              </w:rPr>
              <w:instrText xml:space="preserve"> ADDIN ZOTERO_ITEM CSL_CITATION {"citationID":"akm19sqpuc","properties":{"formattedCitation":"[184]","plainCitation":"[184]"},"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325F2">
              <w:rPr>
                <w:rFonts w:eastAsia="Calibri" w:cs="Arial"/>
                <w:sz w:val="20"/>
                <w:szCs w:val="20"/>
              </w:rPr>
              <w:fldChar w:fldCharType="separate"/>
            </w:r>
            <w:r w:rsidRPr="00B325F2">
              <w:rPr>
                <w:rFonts w:cs="Calibri"/>
                <w:sz w:val="20"/>
              </w:rPr>
              <w:t>[184]</w:t>
            </w:r>
            <w:r w:rsidRPr="00B325F2">
              <w:rPr>
                <w:rFonts w:eastAsia="Calibri" w:cs="Arial"/>
                <w:sz w:val="20"/>
                <w:szCs w:val="20"/>
              </w:rPr>
              <w:fldChar w:fldCharType="end"/>
            </w:r>
          </w:p>
        </w:tc>
        <w:tc>
          <w:tcPr>
            <w:tcW w:w="720" w:type="dxa"/>
            <w:vAlign w:val="center"/>
          </w:tcPr>
          <w:p w14:paraId="0BBBF25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444D6EE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9A50061"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3420" w:type="dxa"/>
            <w:noWrap/>
            <w:vAlign w:val="center"/>
            <w:hideMark/>
          </w:tcPr>
          <w:p w14:paraId="7A0C840B" w14:textId="77777777" w:rsidR="00B325F2" w:rsidRPr="00B325F2" w:rsidRDefault="00B325F2" w:rsidP="00B325F2">
            <w:pPr>
              <w:rPr>
                <w:rFonts w:eastAsia="Calibri" w:cs="Arial"/>
                <w:sz w:val="20"/>
                <w:szCs w:val="20"/>
              </w:rPr>
            </w:pPr>
            <w:r w:rsidRPr="00B325F2">
              <w:rPr>
                <w:rFonts w:eastAsia="Calibri" w:cs="Arial"/>
                <w:sz w:val="20"/>
                <w:szCs w:val="20"/>
              </w:rPr>
              <w:t>White, 83.33</w:t>
            </w:r>
          </w:p>
          <w:p w14:paraId="4D328F09" w14:textId="77777777" w:rsidR="00B325F2" w:rsidRPr="00B325F2" w:rsidRDefault="00B325F2" w:rsidP="00B325F2">
            <w:pPr>
              <w:rPr>
                <w:rFonts w:eastAsia="Calibri" w:cs="Arial"/>
                <w:sz w:val="20"/>
                <w:szCs w:val="20"/>
              </w:rPr>
            </w:pPr>
            <w:r w:rsidRPr="00B325F2">
              <w:rPr>
                <w:rFonts w:eastAsia="Calibri" w:cs="Arial"/>
                <w:sz w:val="20"/>
                <w:szCs w:val="20"/>
              </w:rPr>
              <w:t>African-American, 16.67</w:t>
            </w:r>
          </w:p>
        </w:tc>
      </w:tr>
      <w:tr w:rsidR="00B325F2" w:rsidRPr="00B325F2" w14:paraId="0A978A02" w14:textId="77777777" w:rsidTr="00D17AB8">
        <w:trPr>
          <w:trHeight w:val="300"/>
        </w:trPr>
        <w:tc>
          <w:tcPr>
            <w:tcW w:w="2605" w:type="dxa"/>
            <w:noWrap/>
            <w:vAlign w:val="center"/>
            <w:hideMark/>
          </w:tcPr>
          <w:p w14:paraId="2A7E63F3" w14:textId="5926C4CC" w:rsidR="00B325F2" w:rsidRPr="00B325F2" w:rsidRDefault="00B325F2" w:rsidP="00B325F2">
            <w:pPr>
              <w:rPr>
                <w:rFonts w:eastAsia="Calibri" w:cs="Arial"/>
                <w:sz w:val="20"/>
                <w:szCs w:val="20"/>
              </w:rPr>
            </w:pPr>
            <w:r w:rsidRPr="00B325F2">
              <w:rPr>
                <w:rFonts w:eastAsia="Calibri" w:cs="Arial"/>
                <w:sz w:val="20"/>
                <w:szCs w:val="20"/>
              </w:rPr>
              <w:t xml:space="preserve">Walker et al. </w:t>
            </w:r>
            <w:r w:rsidRPr="00B325F2">
              <w:rPr>
                <w:rFonts w:eastAsia="Calibri" w:cs="Arial"/>
                <w:sz w:val="20"/>
                <w:szCs w:val="20"/>
              </w:rPr>
              <w:fldChar w:fldCharType="begin"/>
            </w:r>
            <w:r>
              <w:rPr>
                <w:rFonts w:eastAsia="Calibri" w:cs="Arial"/>
                <w:sz w:val="20"/>
                <w:szCs w:val="20"/>
              </w:rPr>
              <w:instrText xml:space="preserve"> ADDIN ZOTERO_ITEM CSL_CITATION {"citationID":"a2c9r0q7r0i","properties":{"formattedCitation":"[185]","plainCitation":"[185]"},"citationItems":[{"id":5236,"uris":["http://zotero.org/users/1562642/items/3W7AU62N"],"uri":["http://zotero.org/users/1562642/items/3W7AU62N"],"itemData":{"id":5236,"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(HBO₂) is a proposed treatment but has not been rigorously studied for this condition. Objectives. In a secondary analysis, examine for possible effects on psychomotor (balance and fine motor) and cognitive performance 1 week after an HBO₂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HBO₂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sidRPr="00B325F2">
              <w:rPr>
                <w:rFonts w:eastAsia="Calibri" w:cs="Arial"/>
                <w:sz w:val="20"/>
                <w:szCs w:val="20"/>
              </w:rPr>
              <w:fldChar w:fldCharType="separate"/>
            </w:r>
            <w:r w:rsidRPr="00B325F2">
              <w:rPr>
                <w:rFonts w:cs="Calibri"/>
                <w:sz w:val="20"/>
              </w:rPr>
              <w:t>[185]</w:t>
            </w:r>
            <w:r w:rsidRPr="00B325F2">
              <w:rPr>
                <w:rFonts w:eastAsia="Calibri" w:cs="Arial"/>
                <w:sz w:val="20"/>
                <w:szCs w:val="20"/>
              </w:rPr>
              <w:fldChar w:fldCharType="end"/>
            </w:r>
          </w:p>
        </w:tc>
        <w:tc>
          <w:tcPr>
            <w:tcW w:w="720" w:type="dxa"/>
            <w:vAlign w:val="center"/>
          </w:tcPr>
          <w:p w14:paraId="4DCD3C2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5589FD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9D8E7E6" w14:textId="77777777" w:rsidR="00B325F2" w:rsidRPr="00B325F2" w:rsidRDefault="00B325F2" w:rsidP="00B325F2">
            <w:pPr>
              <w:jc w:val="center"/>
              <w:rPr>
                <w:rFonts w:eastAsia="Calibri" w:cs="Arial"/>
                <w:sz w:val="20"/>
                <w:szCs w:val="20"/>
              </w:rPr>
            </w:pPr>
            <w:r w:rsidRPr="00B325F2">
              <w:rPr>
                <w:rFonts w:eastAsia="Calibri" w:cs="Arial"/>
                <w:sz w:val="20"/>
                <w:szCs w:val="20"/>
              </w:rPr>
              <w:t>60</w:t>
            </w:r>
          </w:p>
        </w:tc>
        <w:tc>
          <w:tcPr>
            <w:tcW w:w="3420" w:type="dxa"/>
            <w:noWrap/>
            <w:vAlign w:val="center"/>
            <w:hideMark/>
          </w:tcPr>
          <w:p w14:paraId="01453607" w14:textId="77777777" w:rsidR="00B325F2" w:rsidRPr="00B325F2" w:rsidRDefault="00B325F2" w:rsidP="00B325F2">
            <w:pPr>
              <w:rPr>
                <w:rFonts w:eastAsia="Calibri" w:cs="Arial"/>
                <w:sz w:val="20"/>
                <w:szCs w:val="20"/>
              </w:rPr>
            </w:pPr>
            <w:r w:rsidRPr="00B325F2">
              <w:rPr>
                <w:rFonts w:eastAsia="Calibri" w:cs="Arial"/>
                <w:sz w:val="20"/>
                <w:szCs w:val="20"/>
              </w:rPr>
              <w:t>Caucasian, 78.33</w:t>
            </w:r>
          </w:p>
          <w:p w14:paraId="57366B5B" w14:textId="77777777" w:rsidR="00B325F2" w:rsidRPr="00B325F2" w:rsidRDefault="00B325F2" w:rsidP="00B325F2">
            <w:pPr>
              <w:rPr>
                <w:rFonts w:eastAsia="Calibri" w:cs="Arial"/>
                <w:sz w:val="20"/>
                <w:szCs w:val="20"/>
              </w:rPr>
            </w:pPr>
            <w:r w:rsidRPr="00B325F2">
              <w:rPr>
                <w:rFonts w:eastAsia="Calibri" w:cs="Arial"/>
                <w:sz w:val="20"/>
                <w:szCs w:val="20"/>
              </w:rPr>
              <w:t>Hispanic, 16.67</w:t>
            </w:r>
          </w:p>
          <w:p w14:paraId="5DC16078" w14:textId="77777777" w:rsidR="00B325F2" w:rsidRPr="00B325F2" w:rsidRDefault="00B325F2" w:rsidP="00B325F2">
            <w:pPr>
              <w:rPr>
                <w:rFonts w:eastAsia="Calibri" w:cs="Arial"/>
                <w:sz w:val="20"/>
                <w:szCs w:val="20"/>
              </w:rPr>
            </w:pPr>
            <w:r w:rsidRPr="00B325F2">
              <w:rPr>
                <w:rFonts w:eastAsia="Calibri" w:cs="Arial"/>
                <w:sz w:val="20"/>
                <w:szCs w:val="20"/>
              </w:rPr>
              <w:t>African-American, 3.33</w:t>
            </w:r>
          </w:p>
          <w:p w14:paraId="5E9EBBCD" w14:textId="77777777" w:rsidR="00B325F2" w:rsidRPr="00B325F2" w:rsidRDefault="00B325F2" w:rsidP="00B325F2">
            <w:pPr>
              <w:rPr>
                <w:rFonts w:eastAsia="Calibri" w:cs="Arial"/>
                <w:sz w:val="20"/>
                <w:szCs w:val="20"/>
              </w:rPr>
            </w:pPr>
            <w:r w:rsidRPr="00B325F2">
              <w:rPr>
                <w:rFonts w:eastAsia="Calibri" w:cs="Arial"/>
                <w:sz w:val="20"/>
                <w:szCs w:val="20"/>
              </w:rPr>
              <w:t>Native American, 1.67</w:t>
            </w:r>
          </w:p>
        </w:tc>
      </w:tr>
      <w:tr w:rsidR="00B325F2" w:rsidRPr="00B325F2" w14:paraId="63BCFB31" w14:textId="77777777" w:rsidTr="00D17AB8">
        <w:trPr>
          <w:trHeight w:val="300"/>
        </w:trPr>
        <w:tc>
          <w:tcPr>
            <w:tcW w:w="2605" w:type="dxa"/>
            <w:noWrap/>
            <w:vAlign w:val="center"/>
            <w:hideMark/>
          </w:tcPr>
          <w:p w14:paraId="72961CBB" w14:textId="4D201763" w:rsidR="00B325F2" w:rsidRPr="00B325F2" w:rsidRDefault="00B325F2" w:rsidP="00B325F2">
            <w:pPr>
              <w:rPr>
                <w:rFonts w:eastAsia="Calibri" w:cs="Arial"/>
                <w:sz w:val="20"/>
                <w:szCs w:val="20"/>
              </w:rPr>
            </w:pPr>
            <w:r w:rsidRPr="00B325F2">
              <w:rPr>
                <w:rFonts w:eastAsia="Calibri" w:cs="Arial"/>
                <w:sz w:val="20"/>
                <w:szCs w:val="20"/>
              </w:rPr>
              <w:t xml:space="preserve">Wang et al. </w:t>
            </w:r>
            <w:r w:rsidRPr="00B325F2">
              <w:rPr>
                <w:rFonts w:eastAsia="Calibri" w:cs="Arial"/>
                <w:sz w:val="20"/>
                <w:szCs w:val="20"/>
              </w:rPr>
              <w:fldChar w:fldCharType="begin"/>
            </w:r>
            <w:r>
              <w:rPr>
                <w:rFonts w:eastAsia="Calibri" w:cs="Arial"/>
                <w:sz w:val="20"/>
                <w:szCs w:val="20"/>
              </w:rPr>
              <w:instrText xml:space="preserve"> ADDIN ZOTERO_ITEM CSL_CITATION {"citationID":"a1qh1i2da7e","properties":{"formattedCitation":"[186]","plainCitation":"[186]"},"citationItems":[{"id":5305,"uris":["http://zotero.org/users/1562642/items/U7PWK7I6"],"uri":["http://zotero.org/users/1562642/items/U7PWK7I6"],"itemData":{"id":5305,"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sidRPr="00B325F2">
              <w:rPr>
                <w:rFonts w:eastAsia="Calibri" w:cs="Arial"/>
                <w:sz w:val="20"/>
                <w:szCs w:val="20"/>
              </w:rPr>
              <w:fldChar w:fldCharType="separate"/>
            </w:r>
            <w:r w:rsidRPr="00B325F2">
              <w:rPr>
                <w:rFonts w:cs="Calibri"/>
                <w:sz w:val="20"/>
              </w:rPr>
              <w:t>[186]</w:t>
            </w:r>
            <w:r w:rsidRPr="00B325F2">
              <w:rPr>
                <w:rFonts w:eastAsia="Calibri" w:cs="Arial"/>
                <w:sz w:val="20"/>
                <w:szCs w:val="20"/>
              </w:rPr>
              <w:fldChar w:fldCharType="end"/>
            </w:r>
          </w:p>
        </w:tc>
        <w:tc>
          <w:tcPr>
            <w:tcW w:w="720" w:type="dxa"/>
            <w:vAlign w:val="center"/>
          </w:tcPr>
          <w:p w14:paraId="03D92002"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3BAD99C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F087B0" w14:textId="77777777" w:rsidR="00B325F2" w:rsidRPr="00B325F2" w:rsidRDefault="00B325F2" w:rsidP="00B325F2">
            <w:pPr>
              <w:jc w:val="center"/>
              <w:rPr>
                <w:rFonts w:eastAsia="Calibri" w:cs="Arial"/>
                <w:sz w:val="20"/>
                <w:szCs w:val="20"/>
              </w:rPr>
            </w:pPr>
            <w:r w:rsidRPr="00B325F2">
              <w:rPr>
                <w:rFonts w:eastAsia="Calibri" w:cs="Arial"/>
                <w:sz w:val="20"/>
                <w:szCs w:val="20"/>
              </w:rPr>
              <w:t>37</w:t>
            </w:r>
          </w:p>
        </w:tc>
        <w:tc>
          <w:tcPr>
            <w:tcW w:w="3420" w:type="dxa"/>
            <w:noWrap/>
            <w:vAlign w:val="center"/>
            <w:hideMark/>
          </w:tcPr>
          <w:p w14:paraId="5F92271A" w14:textId="77777777" w:rsidR="00B325F2" w:rsidRPr="00B325F2" w:rsidRDefault="00B325F2" w:rsidP="00B325F2">
            <w:pPr>
              <w:rPr>
                <w:rFonts w:eastAsia="Calibri" w:cs="Arial"/>
                <w:sz w:val="20"/>
                <w:szCs w:val="20"/>
              </w:rPr>
            </w:pPr>
            <w:r w:rsidRPr="00B325F2">
              <w:rPr>
                <w:rFonts w:eastAsia="Calibri" w:cs="Arial"/>
                <w:sz w:val="20"/>
                <w:szCs w:val="20"/>
              </w:rPr>
              <w:t>White, 72.97</w:t>
            </w:r>
          </w:p>
          <w:p w14:paraId="04F30B2F" w14:textId="77777777" w:rsidR="00B325F2" w:rsidRPr="00B325F2" w:rsidRDefault="00B325F2" w:rsidP="00B325F2">
            <w:pPr>
              <w:rPr>
                <w:rFonts w:eastAsia="Calibri" w:cs="Arial"/>
                <w:sz w:val="20"/>
                <w:szCs w:val="20"/>
              </w:rPr>
            </w:pPr>
            <w:r w:rsidRPr="00B325F2">
              <w:rPr>
                <w:rFonts w:eastAsia="Calibri" w:cs="Arial"/>
                <w:sz w:val="20"/>
                <w:szCs w:val="20"/>
              </w:rPr>
              <w:t>Black, 24.32</w:t>
            </w:r>
          </w:p>
          <w:p w14:paraId="7B00AB6A" w14:textId="77777777" w:rsidR="00B325F2" w:rsidRPr="00B325F2" w:rsidRDefault="00B325F2" w:rsidP="00B325F2">
            <w:pPr>
              <w:rPr>
                <w:rFonts w:eastAsia="Calibri" w:cs="Arial"/>
                <w:sz w:val="20"/>
                <w:szCs w:val="20"/>
              </w:rPr>
            </w:pPr>
            <w:r w:rsidRPr="00B325F2">
              <w:rPr>
                <w:rFonts w:eastAsia="Calibri" w:cs="Arial"/>
                <w:sz w:val="20"/>
                <w:szCs w:val="20"/>
              </w:rPr>
              <w:t>Other, 2.7</w:t>
            </w:r>
          </w:p>
        </w:tc>
      </w:tr>
      <w:tr w:rsidR="00B325F2" w:rsidRPr="00B325F2" w14:paraId="122CC5A9" w14:textId="77777777" w:rsidTr="00D17AB8">
        <w:trPr>
          <w:trHeight w:val="300"/>
        </w:trPr>
        <w:tc>
          <w:tcPr>
            <w:tcW w:w="2605" w:type="dxa"/>
            <w:noWrap/>
            <w:vAlign w:val="center"/>
            <w:hideMark/>
          </w:tcPr>
          <w:p w14:paraId="63FD600A" w14:textId="49643C6C" w:rsidR="00B325F2" w:rsidRPr="00B325F2" w:rsidRDefault="00B325F2" w:rsidP="00B325F2">
            <w:pPr>
              <w:rPr>
                <w:rFonts w:eastAsia="Calibri" w:cs="Arial"/>
                <w:sz w:val="20"/>
                <w:szCs w:val="20"/>
              </w:rPr>
            </w:pPr>
            <w:r w:rsidRPr="00B325F2">
              <w:rPr>
                <w:rFonts w:eastAsia="Calibri" w:cs="Arial"/>
                <w:sz w:val="20"/>
                <w:szCs w:val="20"/>
              </w:rPr>
              <w:t xml:space="preserve">Whiteside et al. </w:t>
            </w:r>
            <w:r w:rsidRPr="00B325F2">
              <w:rPr>
                <w:rFonts w:eastAsia="Calibri" w:cs="Arial"/>
                <w:sz w:val="20"/>
                <w:szCs w:val="20"/>
              </w:rPr>
              <w:fldChar w:fldCharType="begin"/>
            </w:r>
            <w:r>
              <w:rPr>
                <w:rFonts w:eastAsia="Calibri" w:cs="Arial"/>
                <w:sz w:val="20"/>
                <w:szCs w:val="20"/>
              </w:rPr>
              <w:instrText xml:space="preserve"> ADDIN ZOTERO_ITEM CSL_CITATION {"citationID":"a1rp4h71rsu","properties":{"formattedCitation":"[187]","plainCitation":"[187]"},"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325F2">
              <w:rPr>
                <w:rFonts w:eastAsia="Calibri" w:cs="Arial"/>
                <w:sz w:val="20"/>
                <w:szCs w:val="20"/>
              </w:rPr>
              <w:fldChar w:fldCharType="separate"/>
            </w:r>
            <w:r w:rsidRPr="00B325F2">
              <w:rPr>
                <w:rFonts w:cs="Calibri"/>
                <w:sz w:val="20"/>
              </w:rPr>
              <w:t>[187]</w:t>
            </w:r>
            <w:r w:rsidRPr="00B325F2">
              <w:rPr>
                <w:rFonts w:eastAsia="Calibri" w:cs="Arial"/>
                <w:sz w:val="20"/>
                <w:szCs w:val="20"/>
              </w:rPr>
              <w:fldChar w:fldCharType="end"/>
            </w:r>
          </w:p>
        </w:tc>
        <w:tc>
          <w:tcPr>
            <w:tcW w:w="720" w:type="dxa"/>
            <w:vAlign w:val="center"/>
          </w:tcPr>
          <w:p w14:paraId="0A5A464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350" w:type="dxa"/>
            <w:vAlign w:val="center"/>
          </w:tcPr>
          <w:p w14:paraId="444732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69BD2E" w14:textId="77777777" w:rsidR="00B325F2" w:rsidRPr="00B325F2" w:rsidRDefault="00B325F2" w:rsidP="00B325F2">
            <w:pPr>
              <w:jc w:val="center"/>
              <w:rPr>
                <w:rFonts w:eastAsia="Calibri" w:cs="Arial"/>
                <w:sz w:val="20"/>
                <w:szCs w:val="20"/>
              </w:rPr>
            </w:pPr>
            <w:r w:rsidRPr="00B325F2">
              <w:rPr>
                <w:rFonts w:eastAsia="Calibri" w:cs="Arial"/>
                <w:sz w:val="20"/>
                <w:szCs w:val="20"/>
              </w:rPr>
              <w:t>224</w:t>
            </w:r>
          </w:p>
        </w:tc>
        <w:tc>
          <w:tcPr>
            <w:tcW w:w="3420" w:type="dxa"/>
            <w:noWrap/>
            <w:vAlign w:val="center"/>
            <w:hideMark/>
          </w:tcPr>
          <w:p w14:paraId="458B75A3" w14:textId="77777777" w:rsidR="00B325F2" w:rsidRPr="00B325F2" w:rsidRDefault="00B325F2" w:rsidP="00B325F2">
            <w:pPr>
              <w:rPr>
                <w:rFonts w:eastAsia="Calibri" w:cs="Arial"/>
                <w:sz w:val="20"/>
                <w:szCs w:val="20"/>
              </w:rPr>
            </w:pPr>
            <w:r w:rsidRPr="00B325F2">
              <w:rPr>
                <w:rFonts w:eastAsia="Calibri" w:cs="Arial"/>
                <w:sz w:val="20"/>
                <w:szCs w:val="20"/>
              </w:rPr>
              <w:t>Caucasian, 95.98</w:t>
            </w:r>
          </w:p>
        </w:tc>
      </w:tr>
      <w:tr w:rsidR="00B325F2" w:rsidRPr="00B325F2" w14:paraId="6C05A6DF" w14:textId="77777777" w:rsidTr="00D17AB8">
        <w:trPr>
          <w:trHeight w:val="300"/>
        </w:trPr>
        <w:tc>
          <w:tcPr>
            <w:tcW w:w="2605" w:type="dxa"/>
            <w:noWrap/>
            <w:vAlign w:val="center"/>
            <w:hideMark/>
          </w:tcPr>
          <w:p w14:paraId="5AA796E5" w14:textId="442D346E" w:rsidR="00B325F2" w:rsidRPr="00B325F2" w:rsidRDefault="00B325F2" w:rsidP="00B325F2">
            <w:pPr>
              <w:rPr>
                <w:rFonts w:eastAsia="Calibri" w:cs="Arial"/>
                <w:sz w:val="20"/>
                <w:szCs w:val="20"/>
              </w:rPr>
            </w:pPr>
            <w:r w:rsidRPr="00B325F2">
              <w:rPr>
                <w:rFonts w:eastAsia="Calibri" w:cs="Arial"/>
                <w:sz w:val="20"/>
                <w:szCs w:val="20"/>
              </w:rPr>
              <w:t xml:space="preserve">Willeumier et al. </w:t>
            </w:r>
            <w:r w:rsidRPr="00B325F2">
              <w:rPr>
                <w:rFonts w:eastAsia="Calibri" w:cs="Arial"/>
                <w:sz w:val="20"/>
                <w:szCs w:val="20"/>
              </w:rPr>
              <w:fldChar w:fldCharType="begin"/>
            </w:r>
            <w:r>
              <w:rPr>
                <w:rFonts w:eastAsia="Calibri" w:cs="Arial"/>
                <w:sz w:val="20"/>
                <w:szCs w:val="20"/>
              </w:rPr>
              <w:instrText xml:space="preserve"> ADDIN ZOTERO_ITEM CSL_CITATION {"citationID":"a2jvhji9bom","properties":{"formattedCitation":"[188]","plainCitation":"[188]"},"citationItems":[{"id":4465,"uris":["http://zotero.org/users/1562642/items/39RFVFE2"],"uri":["http://zotero.org/users/1562642/items/39RFVFE2"],"itemData":{"id":4465,"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sidRPr="00B325F2">
              <w:rPr>
                <w:rFonts w:eastAsia="Calibri" w:cs="Arial"/>
                <w:sz w:val="20"/>
                <w:szCs w:val="20"/>
              </w:rPr>
              <w:fldChar w:fldCharType="separate"/>
            </w:r>
            <w:r w:rsidRPr="00B325F2">
              <w:rPr>
                <w:rFonts w:cs="Calibri"/>
                <w:sz w:val="20"/>
              </w:rPr>
              <w:t>[188]</w:t>
            </w:r>
            <w:r w:rsidRPr="00B325F2">
              <w:rPr>
                <w:rFonts w:eastAsia="Calibri" w:cs="Arial"/>
                <w:sz w:val="20"/>
                <w:szCs w:val="20"/>
              </w:rPr>
              <w:fldChar w:fldCharType="end"/>
            </w:r>
          </w:p>
        </w:tc>
        <w:tc>
          <w:tcPr>
            <w:tcW w:w="720" w:type="dxa"/>
            <w:vAlign w:val="center"/>
          </w:tcPr>
          <w:p w14:paraId="6A54B95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350" w:type="dxa"/>
            <w:vAlign w:val="center"/>
          </w:tcPr>
          <w:p w14:paraId="4F580D6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065853"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0E7714F6" w14:textId="77777777" w:rsidR="00B325F2" w:rsidRPr="00B325F2" w:rsidRDefault="00B325F2" w:rsidP="00B325F2">
            <w:pPr>
              <w:rPr>
                <w:rFonts w:eastAsia="Calibri" w:cs="Arial"/>
                <w:sz w:val="20"/>
                <w:szCs w:val="20"/>
              </w:rPr>
            </w:pPr>
            <w:r w:rsidRPr="00B325F2">
              <w:rPr>
                <w:rFonts w:eastAsia="Calibri" w:cs="Arial"/>
                <w:sz w:val="20"/>
                <w:szCs w:val="20"/>
              </w:rPr>
              <w:t>Caucasian, 60</w:t>
            </w:r>
          </w:p>
          <w:p w14:paraId="096BECAD" w14:textId="77777777" w:rsidR="00B325F2" w:rsidRPr="00B325F2" w:rsidRDefault="00B325F2" w:rsidP="00B325F2">
            <w:pPr>
              <w:rPr>
                <w:rFonts w:eastAsia="Calibri" w:cs="Arial"/>
                <w:sz w:val="20"/>
                <w:szCs w:val="20"/>
              </w:rPr>
            </w:pPr>
            <w:r w:rsidRPr="00B325F2">
              <w:rPr>
                <w:rFonts w:eastAsia="Calibri" w:cs="Arial"/>
                <w:sz w:val="20"/>
                <w:szCs w:val="20"/>
              </w:rPr>
              <w:t>African-American, 33</w:t>
            </w:r>
          </w:p>
          <w:p w14:paraId="0C6358AD" w14:textId="77777777" w:rsidR="00B325F2" w:rsidRPr="00B325F2" w:rsidRDefault="00B325F2" w:rsidP="00B325F2">
            <w:pPr>
              <w:rPr>
                <w:rFonts w:eastAsia="Calibri" w:cs="Arial"/>
                <w:sz w:val="20"/>
                <w:szCs w:val="20"/>
              </w:rPr>
            </w:pPr>
            <w:r w:rsidRPr="00B325F2">
              <w:rPr>
                <w:rFonts w:eastAsia="Calibri" w:cs="Arial"/>
                <w:sz w:val="20"/>
                <w:szCs w:val="20"/>
              </w:rPr>
              <w:t>Mixed or multiple, 6</w:t>
            </w:r>
          </w:p>
          <w:p w14:paraId="5A4D8C21" w14:textId="77777777" w:rsidR="00B325F2" w:rsidRPr="00B325F2" w:rsidRDefault="00B325F2" w:rsidP="00B325F2">
            <w:pPr>
              <w:rPr>
                <w:rFonts w:eastAsia="Calibri" w:cs="Arial"/>
                <w:sz w:val="20"/>
                <w:szCs w:val="20"/>
              </w:rPr>
            </w:pPr>
            <w:r w:rsidRPr="00B325F2">
              <w:rPr>
                <w:rFonts w:eastAsia="Calibri" w:cs="Arial"/>
                <w:sz w:val="20"/>
                <w:szCs w:val="20"/>
              </w:rPr>
              <w:t>Hispanic, 1</w:t>
            </w:r>
          </w:p>
        </w:tc>
      </w:tr>
      <w:tr w:rsidR="00B325F2" w:rsidRPr="00B325F2" w14:paraId="0B36CE4E" w14:textId="77777777" w:rsidTr="00D17AB8">
        <w:trPr>
          <w:trHeight w:val="300"/>
        </w:trPr>
        <w:tc>
          <w:tcPr>
            <w:tcW w:w="2605" w:type="dxa"/>
            <w:noWrap/>
            <w:vAlign w:val="center"/>
            <w:hideMark/>
          </w:tcPr>
          <w:p w14:paraId="2FDF9B52" w14:textId="78138A6A" w:rsidR="00B325F2" w:rsidRPr="00B325F2" w:rsidRDefault="00B325F2" w:rsidP="00B325F2">
            <w:pPr>
              <w:rPr>
                <w:rFonts w:eastAsia="Calibri" w:cs="Arial"/>
                <w:sz w:val="20"/>
                <w:szCs w:val="20"/>
              </w:rPr>
            </w:pPr>
            <w:r w:rsidRPr="00B325F2">
              <w:rPr>
                <w:rFonts w:eastAsia="Calibri" w:cs="Arial"/>
                <w:sz w:val="20"/>
                <w:szCs w:val="20"/>
              </w:rPr>
              <w:t xml:space="preserve">Winkler et al. </w:t>
            </w:r>
            <w:r w:rsidRPr="00B325F2">
              <w:rPr>
                <w:rFonts w:eastAsia="Calibri" w:cs="Arial"/>
                <w:sz w:val="20"/>
                <w:szCs w:val="20"/>
              </w:rPr>
              <w:fldChar w:fldCharType="begin"/>
            </w:r>
            <w:r>
              <w:rPr>
                <w:rFonts w:eastAsia="Calibri" w:cs="Arial"/>
                <w:sz w:val="20"/>
                <w:szCs w:val="20"/>
              </w:rPr>
              <w:instrText xml:space="preserve"> ADDIN ZOTERO_ITEM CSL_CITATION {"citationID":"ab92jgnrj7","properties":{"formattedCitation":"[189]","plainCitation":"[189]"},"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325F2">
              <w:rPr>
                <w:rFonts w:eastAsia="Calibri" w:cs="Arial"/>
                <w:sz w:val="20"/>
                <w:szCs w:val="20"/>
              </w:rPr>
              <w:fldChar w:fldCharType="separate"/>
            </w:r>
            <w:r w:rsidRPr="00B325F2">
              <w:rPr>
                <w:rFonts w:cs="Calibri"/>
                <w:sz w:val="20"/>
              </w:rPr>
              <w:t>[189]</w:t>
            </w:r>
            <w:r w:rsidRPr="00B325F2">
              <w:rPr>
                <w:rFonts w:eastAsia="Calibri" w:cs="Arial"/>
                <w:sz w:val="20"/>
                <w:szCs w:val="20"/>
              </w:rPr>
              <w:fldChar w:fldCharType="end"/>
            </w:r>
          </w:p>
        </w:tc>
        <w:tc>
          <w:tcPr>
            <w:tcW w:w="720" w:type="dxa"/>
            <w:vAlign w:val="center"/>
          </w:tcPr>
          <w:p w14:paraId="3056584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7B8489A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6A2D0C6" w14:textId="77777777" w:rsidR="00B325F2" w:rsidRPr="00B325F2" w:rsidRDefault="00B325F2" w:rsidP="00B325F2">
            <w:pPr>
              <w:jc w:val="center"/>
              <w:rPr>
                <w:rFonts w:eastAsia="Calibri" w:cs="Arial"/>
                <w:sz w:val="20"/>
                <w:szCs w:val="20"/>
              </w:rPr>
            </w:pPr>
            <w:r w:rsidRPr="00B325F2">
              <w:rPr>
                <w:rFonts w:eastAsia="Calibri" w:cs="Arial"/>
                <w:sz w:val="20"/>
                <w:szCs w:val="20"/>
              </w:rPr>
              <w:t>100</w:t>
            </w:r>
          </w:p>
        </w:tc>
        <w:tc>
          <w:tcPr>
            <w:tcW w:w="3420" w:type="dxa"/>
            <w:noWrap/>
            <w:vAlign w:val="center"/>
            <w:hideMark/>
          </w:tcPr>
          <w:p w14:paraId="4F2FF972" w14:textId="77777777" w:rsidR="00B325F2" w:rsidRPr="00B325F2" w:rsidRDefault="00B325F2" w:rsidP="00B325F2">
            <w:pPr>
              <w:rPr>
                <w:rFonts w:eastAsia="Calibri" w:cs="Arial"/>
                <w:sz w:val="20"/>
                <w:szCs w:val="20"/>
              </w:rPr>
            </w:pPr>
            <w:r w:rsidRPr="00B325F2">
              <w:rPr>
                <w:rFonts w:eastAsia="Calibri" w:cs="Arial"/>
                <w:sz w:val="20"/>
                <w:szCs w:val="20"/>
              </w:rPr>
              <w:t>Caucasian, 70</w:t>
            </w:r>
          </w:p>
          <w:p w14:paraId="7E81691F" w14:textId="77777777" w:rsidR="00B325F2" w:rsidRPr="00B325F2" w:rsidRDefault="00B325F2" w:rsidP="00B325F2">
            <w:pPr>
              <w:rPr>
                <w:rFonts w:eastAsia="Calibri" w:cs="Arial"/>
                <w:sz w:val="20"/>
                <w:szCs w:val="20"/>
              </w:rPr>
            </w:pPr>
            <w:r w:rsidRPr="00B325F2">
              <w:rPr>
                <w:rFonts w:eastAsia="Calibri" w:cs="Arial"/>
                <w:sz w:val="20"/>
                <w:szCs w:val="20"/>
              </w:rPr>
              <w:t>African-American, 14</w:t>
            </w:r>
          </w:p>
          <w:p w14:paraId="45AABAE1" w14:textId="77777777" w:rsidR="00B325F2" w:rsidRPr="00B325F2" w:rsidRDefault="00B325F2" w:rsidP="00B325F2">
            <w:pPr>
              <w:rPr>
                <w:rFonts w:eastAsia="Calibri" w:cs="Arial"/>
                <w:sz w:val="20"/>
                <w:szCs w:val="20"/>
              </w:rPr>
            </w:pPr>
            <w:r w:rsidRPr="00B325F2">
              <w:rPr>
                <w:rFonts w:eastAsia="Calibri" w:cs="Arial"/>
                <w:sz w:val="20"/>
                <w:szCs w:val="20"/>
              </w:rPr>
              <w:t>Multiracial, 9</w:t>
            </w:r>
          </w:p>
          <w:p w14:paraId="41D023E1" w14:textId="77777777" w:rsidR="00B325F2" w:rsidRPr="00B325F2" w:rsidRDefault="00B325F2" w:rsidP="00B325F2">
            <w:pPr>
              <w:rPr>
                <w:rFonts w:eastAsia="Calibri" w:cs="Arial"/>
                <w:sz w:val="20"/>
                <w:szCs w:val="20"/>
              </w:rPr>
            </w:pPr>
            <w:r w:rsidRPr="00B325F2">
              <w:rPr>
                <w:rFonts w:eastAsia="Calibri" w:cs="Arial"/>
                <w:sz w:val="20"/>
                <w:szCs w:val="20"/>
              </w:rPr>
              <w:t>Asian, 5</w:t>
            </w:r>
          </w:p>
          <w:p w14:paraId="68FD35EB" w14:textId="77777777" w:rsidR="00B325F2" w:rsidRPr="00B325F2" w:rsidRDefault="00B325F2" w:rsidP="00B325F2">
            <w:pPr>
              <w:rPr>
                <w:rFonts w:eastAsia="Calibri" w:cs="Arial"/>
                <w:sz w:val="20"/>
                <w:szCs w:val="20"/>
              </w:rPr>
            </w:pPr>
            <w:r w:rsidRPr="00B325F2">
              <w:rPr>
                <w:rFonts w:eastAsia="Calibri" w:cs="Arial"/>
                <w:sz w:val="20"/>
                <w:szCs w:val="20"/>
              </w:rPr>
              <w:t>American Indian or Alaskan</w:t>
            </w:r>
            <w:r w:rsidRPr="00B325F2">
              <w:rPr>
                <w:rFonts w:eastAsia="Calibri" w:cs="Arial"/>
                <w:sz w:val="20"/>
                <w:szCs w:val="20"/>
              </w:rPr>
              <w:br/>
              <w:t>Native, 1</w:t>
            </w:r>
          </w:p>
          <w:p w14:paraId="550A67A3"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 1</w:t>
            </w:r>
          </w:p>
        </w:tc>
      </w:tr>
      <w:tr w:rsidR="00B325F2" w:rsidRPr="00B325F2" w14:paraId="3F55B4BE" w14:textId="77777777" w:rsidTr="00D17AB8">
        <w:trPr>
          <w:trHeight w:val="300"/>
        </w:trPr>
        <w:tc>
          <w:tcPr>
            <w:tcW w:w="2605" w:type="dxa"/>
            <w:noWrap/>
            <w:vAlign w:val="center"/>
            <w:hideMark/>
          </w:tcPr>
          <w:p w14:paraId="50954400" w14:textId="7F689886" w:rsidR="00B325F2" w:rsidRPr="00B325F2" w:rsidRDefault="00B325F2" w:rsidP="00B325F2">
            <w:pPr>
              <w:rPr>
                <w:rFonts w:eastAsia="Calibri" w:cs="Arial"/>
                <w:sz w:val="20"/>
                <w:szCs w:val="20"/>
              </w:rPr>
            </w:pPr>
            <w:r w:rsidRPr="00B325F2">
              <w:rPr>
                <w:rFonts w:eastAsia="Calibri" w:cs="Arial"/>
                <w:sz w:val="20"/>
                <w:szCs w:val="20"/>
              </w:rPr>
              <w:t xml:space="preserve">Wisdom et al. </w:t>
            </w:r>
            <w:r w:rsidRPr="00B325F2">
              <w:rPr>
                <w:rFonts w:eastAsia="Calibri" w:cs="Arial"/>
                <w:sz w:val="20"/>
                <w:szCs w:val="20"/>
              </w:rPr>
              <w:fldChar w:fldCharType="begin"/>
            </w:r>
            <w:r>
              <w:rPr>
                <w:rFonts w:eastAsia="Calibri" w:cs="Arial"/>
                <w:sz w:val="20"/>
                <w:szCs w:val="20"/>
              </w:rPr>
              <w:instrText xml:space="preserve"> ADDIN ZOTERO_ITEM CSL_CITATION {"citationID":"a2kgak61iqr","properties":{"formattedCitation":"[190]","plainCitation":"[190]"},"citationItems":[{"id":4973,"uris":["http://zotero.org/users/1562642/items/882B33ZQ"],"uri":["http://zotero.org/users/1562642/items/882B33ZQ"],"itemData":{"id":4973,"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sidRPr="00B325F2">
              <w:rPr>
                <w:rFonts w:eastAsia="Calibri" w:cs="Arial"/>
                <w:sz w:val="20"/>
                <w:szCs w:val="20"/>
              </w:rPr>
              <w:fldChar w:fldCharType="separate"/>
            </w:r>
            <w:r w:rsidRPr="00B325F2">
              <w:rPr>
                <w:rFonts w:cs="Calibri"/>
                <w:sz w:val="20"/>
              </w:rPr>
              <w:t>[190]</w:t>
            </w:r>
            <w:r w:rsidRPr="00B325F2">
              <w:rPr>
                <w:rFonts w:eastAsia="Calibri" w:cs="Arial"/>
                <w:sz w:val="20"/>
                <w:szCs w:val="20"/>
              </w:rPr>
              <w:fldChar w:fldCharType="end"/>
            </w:r>
          </w:p>
        </w:tc>
        <w:tc>
          <w:tcPr>
            <w:tcW w:w="720" w:type="dxa"/>
            <w:vAlign w:val="center"/>
          </w:tcPr>
          <w:p w14:paraId="095EA0A6"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E45C25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3C783E" w14:textId="77777777" w:rsidR="00B325F2" w:rsidRPr="00B325F2" w:rsidRDefault="00B325F2" w:rsidP="00B325F2">
            <w:pPr>
              <w:jc w:val="center"/>
              <w:rPr>
                <w:rFonts w:eastAsia="Calibri" w:cs="Arial"/>
                <w:sz w:val="20"/>
                <w:szCs w:val="20"/>
              </w:rPr>
            </w:pPr>
            <w:r w:rsidRPr="00B325F2">
              <w:rPr>
                <w:rFonts w:eastAsia="Calibri" w:cs="Arial"/>
                <w:sz w:val="20"/>
                <w:szCs w:val="20"/>
              </w:rPr>
              <w:t>134</w:t>
            </w:r>
          </w:p>
        </w:tc>
        <w:tc>
          <w:tcPr>
            <w:tcW w:w="3420" w:type="dxa"/>
            <w:noWrap/>
            <w:vAlign w:val="center"/>
            <w:hideMark/>
          </w:tcPr>
          <w:p w14:paraId="1BDD9BB2" w14:textId="77777777" w:rsidR="00B325F2" w:rsidRPr="00B325F2" w:rsidRDefault="00B325F2" w:rsidP="00B325F2">
            <w:pPr>
              <w:rPr>
                <w:rFonts w:eastAsia="Calibri" w:cs="Arial"/>
                <w:sz w:val="20"/>
                <w:szCs w:val="20"/>
              </w:rPr>
            </w:pPr>
            <w:r w:rsidRPr="00B325F2">
              <w:rPr>
                <w:rFonts w:eastAsia="Calibri" w:cs="Arial"/>
                <w:sz w:val="20"/>
                <w:szCs w:val="20"/>
              </w:rPr>
              <w:t>Caucasian, 60.45</w:t>
            </w:r>
          </w:p>
          <w:p w14:paraId="1FAAC5D8" w14:textId="77777777" w:rsidR="00B325F2" w:rsidRPr="00B325F2" w:rsidRDefault="00B325F2" w:rsidP="00B325F2">
            <w:pPr>
              <w:rPr>
                <w:rFonts w:eastAsia="Calibri" w:cs="Arial"/>
                <w:sz w:val="20"/>
                <w:szCs w:val="20"/>
              </w:rPr>
            </w:pPr>
            <w:r w:rsidRPr="00B325F2">
              <w:rPr>
                <w:rFonts w:eastAsia="Calibri" w:cs="Arial"/>
                <w:sz w:val="20"/>
                <w:szCs w:val="20"/>
              </w:rPr>
              <w:t>Hispanic, 20.15</w:t>
            </w:r>
          </w:p>
          <w:p w14:paraId="7574C290" w14:textId="77777777" w:rsidR="00B325F2" w:rsidRPr="00B325F2" w:rsidRDefault="00B325F2" w:rsidP="00B325F2">
            <w:pPr>
              <w:rPr>
                <w:rFonts w:eastAsia="Calibri" w:cs="Arial"/>
                <w:sz w:val="20"/>
                <w:szCs w:val="20"/>
              </w:rPr>
            </w:pPr>
            <w:r w:rsidRPr="00B325F2">
              <w:rPr>
                <w:rFonts w:eastAsia="Calibri" w:cs="Arial"/>
                <w:sz w:val="20"/>
                <w:szCs w:val="20"/>
              </w:rPr>
              <w:t>African-American, 14.18</w:t>
            </w:r>
          </w:p>
          <w:p w14:paraId="1B58F903" w14:textId="77777777" w:rsidR="00B325F2" w:rsidRPr="00B325F2" w:rsidRDefault="00B325F2" w:rsidP="00B325F2">
            <w:pPr>
              <w:rPr>
                <w:rFonts w:eastAsia="Calibri" w:cs="Arial"/>
                <w:sz w:val="20"/>
                <w:szCs w:val="20"/>
              </w:rPr>
            </w:pPr>
            <w:r w:rsidRPr="00B325F2">
              <w:rPr>
                <w:rFonts w:eastAsia="Calibri" w:cs="Arial"/>
                <w:sz w:val="20"/>
                <w:szCs w:val="20"/>
              </w:rPr>
              <w:t>Other, 5.22</w:t>
            </w:r>
          </w:p>
        </w:tc>
      </w:tr>
      <w:tr w:rsidR="00B325F2" w:rsidRPr="00B325F2" w14:paraId="1C7D6E8F" w14:textId="77777777" w:rsidTr="00D17AB8">
        <w:trPr>
          <w:trHeight w:val="300"/>
        </w:trPr>
        <w:tc>
          <w:tcPr>
            <w:tcW w:w="2605" w:type="dxa"/>
            <w:noWrap/>
            <w:vAlign w:val="center"/>
            <w:hideMark/>
          </w:tcPr>
          <w:p w14:paraId="5603AFE5" w14:textId="205CFB79" w:rsidR="00B325F2" w:rsidRPr="00B325F2" w:rsidRDefault="00B325F2" w:rsidP="00B325F2">
            <w:pPr>
              <w:rPr>
                <w:rFonts w:eastAsia="Calibri" w:cs="Arial"/>
                <w:sz w:val="20"/>
                <w:szCs w:val="20"/>
              </w:rPr>
            </w:pPr>
            <w:r w:rsidRPr="00B325F2">
              <w:rPr>
                <w:rFonts w:eastAsia="Calibri" w:cs="Arial"/>
                <w:sz w:val="20"/>
                <w:szCs w:val="20"/>
              </w:rPr>
              <w:t xml:space="preserve">Wright et al. </w:t>
            </w:r>
            <w:r w:rsidRPr="00B325F2">
              <w:rPr>
                <w:rFonts w:eastAsia="Calibri" w:cs="Arial"/>
                <w:sz w:val="20"/>
                <w:szCs w:val="20"/>
              </w:rPr>
              <w:fldChar w:fldCharType="begin"/>
            </w:r>
            <w:r>
              <w:rPr>
                <w:rFonts w:eastAsia="Calibri" w:cs="Arial"/>
                <w:sz w:val="20"/>
                <w:szCs w:val="20"/>
              </w:rPr>
              <w:instrText xml:space="preserve"> ADDIN ZOTERO_ITEM CSL_CITATION {"citationID":"a4l33h6rqo","properties":{"formattedCitation":"[191]","plainCitation":"[191]"},"citationItems":[{"id":4022,"uris":["http://zotero.org/users/1562642/items/FH6FTA38"],"uri":["http://zotero.org/users/1562642/items/FH6FTA38"],"itemData":{"id":4022,"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sidRPr="00B325F2">
              <w:rPr>
                <w:rFonts w:eastAsia="Calibri" w:cs="Arial"/>
                <w:sz w:val="20"/>
                <w:szCs w:val="20"/>
              </w:rPr>
              <w:fldChar w:fldCharType="separate"/>
            </w:r>
            <w:r w:rsidRPr="00B325F2">
              <w:rPr>
                <w:rFonts w:cs="Calibri"/>
                <w:sz w:val="20"/>
              </w:rPr>
              <w:t>[191]</w:t>
            </w:r>
            <w:r w:rsidRPr="00B325F2">
              <w:rPr>
                <w:rFonts w:eastAsia="Calibri" w:cs="Arial"/>
                <w:sz w:val="20"/>
                <w:szCs w:val="20"/>
              </w:rPr>
              <w:fldChar w:fldCharType="end"/>
            </w:r>
          </w:p>
        </w:tc>
        <w:tc>
          <w:tcPr>
            <w:tcW w:w="720" w:type="dxa"/>
            <w:vAlign w:val="center"/>
          </w:tcPr>
          <w:p w14:paraId="667FB9FB"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350" w:type="dxa"/>
            <w:vAlign w:val="center"/>
          </w:tcPr>
          <w:p w14:paraId="4D0ED19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8A530F"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3420" w:type="dxa"/>
            <w:noWrap/>
            <w:vAlign w:val="center"/>
            <w:hideMark/>
          </w:tcPr>
          <w:p w14:paraId="71A146CE" w14:textId="77777777" w:rsidR="00B325F2" w:rsidRPr="00B325F2" w:rsidRDefault="00B325F2" w:rsidP="00B325F2">
            <w:pPr>
              <w:rPr>
                <w:rFonts w:eastAsia="Calibri" w:cs="Arial"/>
                <w:sz w:val="20"/>
                <w:szCs w:val="20"/>
              </w:rPr>
            </w:pPr>
            <w:r w:rsidRPr="00B325F2">
              <w:rPr>
                <w:rFonts w:eastAsia="Calibri" w:cs="Arial"/>
                <w:sz w:val="20"/>
                <w:szCs w:val="20"/>
              </w:rPr>
              <w:t>Caucasian, 57.5</w:t>
            </w:r>
          </w:p>
          <w:p w14:paraId="53263D4D" w14:textId="77777777" w:rsidR="00B325F2" w:rsidRPr="00B325F2" w:rsidRDefault="00B325F2" w:rsidP="00B325F2">
            <w:pPr>
              <w:rPr>
                <w:rFonts w:eastAsia="Calibri" w:cs="Arial"/>
                <w:sz w:val="20"/>
                <w:szCs w:val="20"/>
              </w:rPr>
            </w:pPr>
            <w:r w:rsidRPr="00B325F2">
              <w:rPr>
                <w:rFonts w:eastAsia="Calibri" w:cs="Arial"/>
                <w:sz w:val="20"/>
                <w:szCs w:val="20"/>
              </w:rPr>
              <w:t>African-American, 32.5</w:t>
            </w:r>
          </w:p>
          <w:p w14:paraId="7D0AA589" w14:textId="77777777" w:rsidR="00B325F2" w:rsidRPr="00B325F2" w:rsidRDefault="00B325F2" w:rsidP="00B325F2">
            <w:pPr>
              <w:rPr>
                <w:rFonts w:eastAsia="Calibri" w:cs="Arial"/>
                <w:sz w:val="20"/>
                <w:szCs w:val="20"/>
              </w:rPr>
            </w:pPr>
            <w:r w:rsidRPr="00B325F2">
              <w:rPr>
                <w:rFonts w:eastAsia="Calibri" w:cs="Arial"/>
                <w:sz w:val="20"/>
                <w:szCs w:val="20"/>
              </w:rPr>
              <w:t>Other, 10</w:t>
            </w:r>
          </w:p>
        </w:tc>
      </w:tr>
      <w:tr w:rsidR="00B325F2" w:rsidRPr="00B325F2" w14:paraId="07FF84D2" w14:textId="77777777" w:rsidTr="00D17AB8">
        <w:trPr>
          <w:trHeight w:val="300"/>
        </w:trPr>
        <w:tc>
          <w:tcPr>
            <w:tcW w:w="2605" w:type="dxa"/>
            <w:noWrap/>
            <w:vAlign w:val="center"/>
            <w:hideMark/>
          </w:tcPr>
          <w:p w14:paraId="13072C1C" w14:textId="5FE8C296" w:rsidR="00B325F2" w:rsidRPr="00B325F2" w:rsidRDefault="00B325F2" w:rsidP="00B325F2">
            <w:pPr>
              <w:rPr>
                <w:rFonts w:eastAsia="Calibri" w:cs="Arial"/>
                <w:sz w:val="20"/>
                <w:szCs w:val="20"/>
              </w:rPr>
            </w:pPr>
            <w:r w:rsidRPr="00B325F2">
              <w:rPr>
                <w:rFonts w:eastAsia="Calibri" w:cs="Arial"/>
                <w:sz w:val="20"/>
                <w:szCs w:val="20"/>
              </w:rPr>
              <w:t xml:space="preserve">Zollman et al. </w:t>
            </w:r>
            <w:r w:rsidRPr="00B325F2">
              <w:rPr>
                <w:rFonts w:eastAsia="Calibri" w:cs="Arial"/>
                <w:sz w:val="20"/>
                <w:szCs w:val="20"/>
              </w:rPr>
              <w:fldChar w:fldCharType="begin"/>
            </w:r>
            <w:r>
              <w:rPr>
                <w:rFonts w:eastAsia="Calibri" w:cs="Arial"/>
                <w:sz w:val="20"/>
                <w:szCs w:val="20"/>
              </w:rPr>
              <w:instrText xml:space="preserve"> ADDIN ZOTERO_ITEM CSL_CITATION {"citationID":"ah4s9akjki","properties":{"formattedCitation":"[192]","plainCitation":"[192]"},"citationItems":[{"id":4582,"uris":["http://zotero.org/users/1562642/items/DKVE5WM4"],"uri":["http://zotero.org/users/1562642/items/DKVE5WM4"],"itemData":{"id":4582,"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sidRPr="00B325F2">
              <w:rPr>
                <w:rFonts w:eastAsia="Calibri" w:cs="Arial"/>
                <w:sz w:val="20"/>
                <w:szCs w:val="20"/>
              </w:rPr>
              <w:fldChar w:fldCharType="separate"/>
            </w:r>
            <w:r w:rsidRPr="00B325F2">
              <w:rPr>
                <w:rFonts w:cs="Calibri"/>
                <w:sz w:val="20"/>
              </w:rPr>
              <w:t>[192]</w:t>
            </w:r>
            <w:r w:rsidRPr="00B325F2">
              <w:rPr>
                <w:rFonts w:eastAsia="Calibri" w:cs="Arial"/>
                <w:sz w:val="20"/>
                <w:szCs w:val="20"/>
              </w:rPr>
              <w:fldChar w:fldCharType="end"/>
            </w:r>
          </w:p>
        </w:tc>
        <w:tc>
          <w:tcPr>
            <w:tcW w:w="720" w:type="dxa"/>
            <w:vAlign w:val="center"/>
          </w:tcPr>
          <w:p w14:paraId="1533DE9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350" w:type="dxa"/>
            <w:vAlign w:val="center"/>
          </w:tcPr>
          <w:p w14:paraId="01EE944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8BB50B1" w14:textId="77777777" w:rsidR="00B325F2" w:rsidRPr="00B325F2" w:rsidRDefault="00B325F2" w:rsidP="00B325F2">
            <w:pPr>
              <w:jc w:val="center"/>
              <w:rPr>
                <w:rFonts w:eastAsia="Calibri" w:cs="Arial"/>
                <w:sz w:val="20"/>
                <w:szCs w:val="20"/>
              </w:rPr>
            </w:pPr>
            <w:r w:rsidRPr="00B325F2">
              <w:rPr>
                <w:rFonts w:eastAsia="Calibri" w:cs="Arial"/>
                <w:sz w:val="20"/>
                <w:szCs w:val="20"/>
              </w:rPr>
              <w:t>300</w:t>
            </w:r>
          </w:p>
        </w:tc>
        <w:tc>
          <w:tcPr>
            <w:tcW w:w="3420" w:type="dxa"/>
            <w:noWrap/>
            <w:vAlign w:val="center"/>
            <w:hideMark/>
          </w:tcPr>
          <w:p w14:paraId="05137B89"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 66.33</w:t>
            </w:r>
          </w:p>
          <w:p w14:paraId="5776EA18" w14:textId="77777777" w:rsidR="00B325F2" w:rsidRPr="00B325F2" w:rsidRDefault="00B325F2" w:rsidP="00B325F2">
            <w:pPr>
              <w:rPr>
                <w:rFonts w:eastAsia="Calibri" w:cs="Arial"/>
                <w:sz w:val="20"/>
                <w:szCs w:val="20"/>
              </w:rPr>
            </w:pPr>
            <w:r w:rsidRPr="00B325F2">
              <w:rPr>
                <w:rFonts w:eastAsia="Calibri" w:cs="Arial"/>
                <w:sz w:val="20"/>
                <w:szCs w:val="20"/>
              </w:rPr>
              <w:t>White or European American, 30</w:t>
            </w:r>
          </w:p>
        </w:tc>
      </w:tr>
    </w:tbl>
    <w:p w14:paraId="578C5A25" w14:textId="4B3071BE" w:rsidR="001D0D59" w:rsidRDefault="001D0D59" w:rsidP="00E542C3">
      <w:pPr>
        <w:rPr>
          <w:b/>
        </w:rPr>
      </w:pPr>
    </w:p>
    <w:p w14:paraId="1C8865B6" w14:textId="0BC2B95C" w:rsidR="00B325F2" w:rsidRDefault="00B325F2">
      <w:pPr>
        <w:rPr>
          <w:b/>
        </w:rPr>
      </w:pPr>
      <w:r>
        <w:rPr>
          <w:b/>
        </w:rPr>
        <w:br w:type="page"/>
      </w:r>
    </w:p>
    <w:tbl>
      <w:tblPr>
        <w:tblStyle w:val="TableGrid1"/>
        <w:tblW w:w="9355" w:type="dxa"/>
        <w:tblLayout w:type="fixed"/>
        <w:tblLook w:val="04A0" w:firstRow="1" w:lastRow="0" w:firstColumn="1" w:lastColumn="0" w:noHBand="0" w:noVBand="1"/>
      </w:tblPr>
      <w:tblGrid>
        <w:gridCol w:w="2335"/>
        <w:gridCol w:w="720"/>
        <w:gridCol w:w="1620"/>
        <w:gridCol w:w="1350"/>
        <w:gridCol w:w="3330"/>
      </w:tblGrid>
      <w:tr w:rsidR="00B325F2" w:rsidRPr="00B325F2" w14:paraId="34060819" w14:textId="77777777" w:rsidTr="00B325F2">
        <w:trPr>
          <w:trHeight w:val="300"/>
        </w:trPr>
        <w:tc>
          <w:tcPr>
            <w:tcW w:w="2335" w:type="dxa"/>
            <w:noWrap/>
            <w:vAlign w:val="center"/>
          </w:tcPr>
          <w:p w14:paraId="338A7565" w14:textId="484AE6E5" w:rsidR="00B325F2" w:rsidRPr="00B325F2" w:rsidRDefault="00B325F2" w:rsidP="00B325F2">
            <w:pPr>
              <w:rPr>
                <w:rFonts w:eastAsia="Calibri" w:cs="Arial"/>
                <w:color w:val="000000"/>
                <w:sz w:val="20"/>
                <w:szCs w:val="20"/>
              </w:rPr>
            </w:pPr>
            <w:r>
              <w:rPr>
                <w:rFonts w:eastAsia="Calibri" w:cs="Arial"/>
                <w:color w:val="000000"/>
                <w:sz w:val="20"/>
                <w:szCs w:val="20"/>
              </w:rPr>
              <w:lastRenderedPageBreak/>
              <w:t>Table 2</w:t>
            </w:r>
          </w:p>
        </w:tc>
        <w:tc>
          <w:tcPr>
            <w:tcW w:w="720" w:type="dxa"/>
            <w:vAlign w:val="center"/>
          </w:tcPr>
          <w:p w14:paraId="61C66F98" w14:textId="43847DFF" w:rsidR="00B325F2" w:rsidRPr="00B325F2" w:rsidRDefault="00B325F2" w:rsidP="00B325F2">
            <w:pPr>
              <w:jc w:val="center"/>
              <w:rPr>
                <w:rFonts w:eastAsia="Calibri" w:cs="Calibri"/>
                <w:color w:val="000000"/>
              </w:rPr>
            </w:pPr>
          </w:p>
        </w:tc>
        <w:tc>
          <w:tcPr>
            <w:tcW w:w="1620" w:type="dxa"/>
            <w:vAlign w:val="center"/>
          </w:tcPr>
          <w:p w14:paraId="14B3F423" w14:textId="5D09295B" w:rsidR="00B325F2" w:rsidRPr="00B325F2" w:rsidRDefault="00B325F2" w:rsidP="00B325F2">
            <w:pPr>
              <w:jc w:val="center"/>
              <w:rPr>
                <w:rFonts w:eastAsia="Calibri" w:cs="Calibri"/>
                <w:color w:val="000000"/>
              </w:rPr>
            </w:pPr>
          </w:p>
        </w:tc>
        <w:tc>
          <w:tcPr>
            <w:tcW w:w="1350" w:type="dxa"/>
            <w:noWrap/>
            <w:vAlign w:val="center"/>
          </w:tcPr>
          <w:p w14:paraId="56A994FE" w14:textId="216C9126" w:rsidR="00B325F2" w:rsidRPr="00B325F2" w:rsidRDefault="00B325F2" w:rsidP="00B325F2">
            <w:pPr>
              <w:jc w:val="center"/>
              <w:rPr>
                <w:rFonts w:eastAsia="Calibri" w:cs="Arial"/>
                <w:color w:val="000000"/>
                <w:sz w:val="20"/>
                <w:szCs w:val="20"/>
              </w:rPr>
            </w:pPr>
          </w:p>
        </w:tc>
        <w:tc>
          <w:tcPr>
            <w:tcW w:w="3330" w:type="dxa"/>
            <w:noWrap/>
            <w:vAlign w:val="center"/>
          </w:tcPr>
          <w:p w14:paraId="42C5A98B" w14:textId="67B838EC" w:rsidR="00B325F2" w:rsidRPr="00B325F2" w:rsidRDefault="00B325F2" w:rsidP="00B325F2">
            <w:pPr>
              <w:jc w:val="center"/>
              <w:rPr>
                <w:rFonts w:eastAsia="Calibri" w:cs="Arial"/>
                <w:color w:val="000000"/>
                <w:sz w:val="20"/>
                <w:szCs w:val="20"/>
              </w:rPr>
            </w:pPr>
          </w:p>
        </w:tc>
      </w:tr>
      <w:tr w:rsidR="00B325F2" w:rsidRPr="00B325F2" w14:paraId="234480F6" w14:textId="77777777" w:rsidTr="00D17AB8">
        <w:trPr>
          <w:trHeight w:val="300"/>
        </w:trPr>
        <w:tc>
          <w:tcPr>
            <w:tcW w:w="2335" w:type="dxa"/>
            <w:noWrap/>
            <w:vAlign w:val="center"/>
          </w:tcPr>
          <w:p w14:paraId="5A0DCF65" w14:textId="425BDFF1" w:rsidR="00B325F2" w:rsidRPr="00B325F2" w:rsidRDefault="00B325F2" w:rsidP="00B325F2">
            <w:pPr>
              <w:rPr>
                <w:rFonts w:eastAsia="Calibri" w:cs="Arial"/>
                <w:color w:val="000000"/>
                <w:sz w:val="20"/>
                <w:szCs w:val="20"/>
              </w:rPr>
            </w:pPr>
            <w:r w:rsidRPr="00B325F2">
              <w:rPr>
                <w:rFonts w:eastAsia="Calibri" w:cs="Arial"/>
                <w:color w:val="000000"/>
                <w:sz w:val="20"/>
                <w:szCs w:val="20"/>
              </w:rPr>
              <w:t>Article</w:t>
            </w:r>
          </w:p>
        </w:tc>
        <w:tc>
          <w:tcPr>
            <w:tcW w:w="720" w:type="dxa"/>
            <w:vAlign w:val="center"/>
          </w:tcPr>
          <w:p w14:paraId="5EDA4D6D" w14:textId="59AAFA77" w:rsidR="00B325F2" w:rsidRPr="00B325F2" w:rsidRDefault="00B325F2" w:rsidP="00B325F2">
            <w:pPr>
              <w:jc w:val="center"/>
              <w:rPr>
                <w:rFonts w:eastAsia="Calibri" w:cs="Calibri"/>
                <w:color w:val="000000"/>
              </w:rPr>
            </w:pPr>
            <w:r w:rsidRPr="00B325F2">
              <w:rPr>
                <w:rFonts w:eastAsia="Calibri" w:cs="Calibri"/>
                <w:color w:val="000000"/>
              </w:rPr>
              <w:t>Year</w:t>
            </w:r>
          </w:p>
        </w:tc>
        <w:tc>
          <w:tcPr>
            <w:tcW w:w="1620" w:type="dxa"/>
            <w:vAlign w:val="center"/>
          </w:tcPr>
          <w:p w14:paraId="77D93279" w14:textId="0F577FE0" w:rsidR="00B325F2" w:rsidRPr="00B325F2" w:rsidRDefault="00B325F2" w:rsidP="00B325F2">
            <w:pPr>
              <w:jc w:val="center"/>
              <w:rPr>
                <w:rFonts w:eastAsia="Calibri" w:cs="Calibri"/>
                <w:color w:val="000000"/>
              </w:rPr>
            </w:pPr>
            <w:r w:rsidRPr="00B325F2">
              <w:rPr>
                <w:rFonts w:eastAsia="Calibri" w:cs="Calibri"/>
                <w:color w:val="000000"/>
              </w:rPr>
              <w:t>Country</w:t>
            </w:r>
          </w:p>
        </w:tc>
        <w:tc>
          <w:tcPr>
            <w:tcW w:w="1350" w:type="dxa"/>
            <w:noWrap/>
            <w:vAlign w:val="center"/>
          </w:tcPr>
          <w:p w14:paraId="62725107" w14:textId="2AD16348"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Total sample size</w:t>
            </w:r>
          </w:p>
        </w:tc>
        <w:tc>
          <w:tcPr>
            <w:tcW w:w="3330" w:type="dxa"/>
            <w:noWrap/>
            <w:vAlign w:val="center"/>
          </w:tcPr>
          <w:p w14:paraId="569B6A29" w14:textId="3DDA8FC2"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Language</w:t>
            </w:r>
          </w:p>
        </w:tc>
      </w:tr>
      <w:tr w:rsidR="00B325F2" w:rsidRPr="00B325F2" w14:paraId="25A6347A" w14:textId="77777777" w:rsidTr="00D17AB8">
        <w:trPr>
          <w:trHeight w:val="300"/>
        </w:trPr>
        <w:tc>
          <w:tcPr>
            <w:tcW w:w="2335" w:type="dxa"/>
            <w:noWrap/>
            <w:vAlign w:val="center"/>
            <w:hideMark/>
          </w:tcPr>
          <w:p w14:paraId="66716F50" w14:textId="5095F2A0" w:rsidR="00B325F2" w:rsidRPr="00B325F2" w:rsidRDefault="00B325F2" w:rsidP="00B325F2">
            <w:pPr>
              <w:rPr>
                <w:rFonts w:eastAsia="Calibri" w:cs="Arial"/>
                <w:color w:val="000000"/>
                <w:sz w:val="20"/>
                <w:szCs w:val="20"/>
              </w:rPr>
            </w:pPr>
            <w:r w:rsidRPr="00B325F2">
              <w:rPr>
                <w:rFonts w:eastAsia="Calibri" w:cs="Arial"/>
                <w:color w:val="000000"/>
                <w:sz w:val="20"/>
                <w:szCs w:val="20"/>
              </w:rPr>
              <w:t>Alexander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egqnku1","properties":{"formattedCitation":"[193]","plainCitation":"[193]"},"citationItems":[{"id":5407,"uris":["http://zotero.org/users/1562642/items/UVBWVMER"],"uri":["http://zotero.org/users/1562642/items/UVBWVMER"],"itemData":{"id":5407,"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[193]</w:t>
            </w:r>
            <w:r w:rsidRPr="00B325F2">
              <w:rPr>
                <w:rFonts w:eastAsia="Calibri" w:cs="Arial"/>
                <w:color w:val="000000"/>
                <w:sz w:val="20"/>
                <w:szCs w:val="20"/>
              </w:rPr>
              <w:fldChar w:fldCharType="end"/>
            </w:r>
          </w:p>
        </w:tc>
        <w:tc>
          <w:tcPr>
            <w:tcW w:w="720" w:type="dxa"/>
            <w:vAlign w:val="center"/>
          </w:tcPr>
          <w:p w14:paraId="28C82D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291CDDE"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4E93808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96</w:t>
            </w:r>
          </w:p>
        </w:tc>
        <w:tc>
          <w:tcPr>
            <w:tcW w:w="3330" w:type="dxa"/>
            <w:noWrap/>
            <w:vAlign w:val="center"/>
            <w:hideMark/>
          </w:tcPr>
          <w:p w14:paraId="0BB7CF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265242F" w14:textId="77777777" w:rsidTr="00D17AB8">
        <w:trPr>
          <w:trHeight w:val="300"/>
        </w:trPr>
        <w:tc>
          <w:tcPr>
            <w:tcW w:w="2335" w:type="dxa"/>
            <w:noWrap/>
            <w:vAlign w:val="center"/>
            <w:hideMark/>
          </w:tcPr>
          <w:p w14:paraId="7437FAFE" w14:textId="54C7C14B" w:rsidR="00B325F2" w:rsidRPr="00B325F2" w:rsidRDefault="00B325F2" w:rsidP="00B325F2">
            <w:pPr>
              <w:rPr>
                <w:rFonts w:eastAsia="Calibri" w:cs="Arial"/>
                <w:color w:val="000000"/>
                <w:sz w:val="20"/>
                <w:szCs w:val="20"/>
              </w:rPr>
            </w:pPr>
            <w:r w:rsidRPr="00B325F2">
              <w:rPr>
                <w:rFonts w:eastAsia="Calibri" w:cs="Arial"/>
                <w:color w:val="000000"/>
                <w:sz w:val="20"/>
                <w:szCs w:val="20"/>
              </w:rPr>
              <w:t>Alhilali</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t8bmv9ard","properties":{"formattedCitation":"[194]","plainCitation":"[194]"},"citationItems":[{"id":5299,"uris":["http://zotero.org/users/1562642/items/ADFJ7AZX"],"uri":["http://zotero.org/users/1562642/items/ADFJ7AZX"],"itemData":{"id":5299,"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[194]</w:t>
            </w:r>
            <w:r w:rsidRPr="00B325F2">
              <w:rPr>
                <w:rFonts w:eastAsia="Calibri" w:cs="Arial"/>
                <w:color w:val="000000"/>
                <w:sz w:val="20"/>
                <w:szCs w:val="20"/>
              </w:rPr>
              <w:fldChar w:fldCharType="end"/>
            </w:r>
          </w:p>
        </w:tc>
        <w:tc>
          <w:tcPr>
            <w:tcW w:w="720" w:type="dxa"/>
            <w:vAlign w:val="center"/>
          </w:tcPr>
          <w:p w14:paraId="22A4D7D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8F9066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478940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74</w:t>
            </w:r>
          </w:p>
        </w:tc>
        <w:tc>
          <w:tcPr>
            <w:tcW w:w="3330" w:type="dxa"/>
            <w:noWrap/>
            <w:vAlign w:val="center"/>
            <w:hideMark/>
          </w:tcPr>
          <w:p w14:paraId="50D4E51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4232AA3" w14:textId="77777777" w:rsidTr="00D17AB8">
        <w:trPr>
          <w:trHeight w:val="300"/>
        </w:trPr>
        <w:tc>
          <w:tcPr>
            <w:tcW w:w="2335" w:type="dxa"/>
            <w:noWrap/>
            <w:vAlign w:val="center"/>
            <w:hideMark/>
          </w:tcPr>
          <w:p w14:paraId="4D29D279" w14:textId="63DFEEF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Allen &amp; Gfeller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298b89lme7","properties":{"formattedCitation":"[50]","plainCitation":"[50]"},"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[50]</w:t>
            </w:r>
            <w:r w:rsidRPr="00B325F2">
              <w:rPr>
                <w:rFonts w:eastAsia="Calibri" w:cs="Arial"/>
                <w:color w:val="000000"/>
                <w:sz w:val="20"/>
                <w:szCs w:val="20"/>
              </w:rPr>
              <w:fldChar w:fldCharType="end"/>
            </w:r>
          </w:p>
        </w:tc>
        <w:tc>
          <w:tcPr>
            <w:tcW w:w="720" w:type="dxa"/>
            <w:vAlign w:val="center"/>
          </w:tcPr>
          <w:p w14:paraId="587C5D06"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6098CB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76730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3CAF17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E7C675B" w14:textId="77777777" w:rsidTr="00D17AB8">
        <w:trPr>
          <w:trHeight w:val="300"/>
        </w:trPr>
        <w:tc>
          <w:tcPr>
            <w:tcW w:w="2335" w:type="dxa"/>
            <w:noWrap/>
            <w:vAlign w:val="center"/>
            <w:hideMark/>
          </w:tcPr>
          <w:p w14:paraId="742767DC" w14:textId="416F771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Amyot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j0ri5fl6t","properties":{"formattedCitation":"[195]","plainCitation":"[195]"},"citationItems":[{"id":4591,"uris":["http://zotero.org/users/1562642/items/D3U279MM"],"uri":["http://zotero.org/users/1562642/items/D3U279MM"],"itemData":{"id":4591,"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[195]</w:t>
            </w:r>
            <w:r w:rsidRPr="00B325F2">
              <w:rPr>
                <w:rFonts w:eastAsia="Calibri" w:cs="Arial"/>
                <w:color w:val="000000"/>
                <w:sz w:val="20"/>
                <w:szCs w:val="20"/>
              </w:rPr>
              <w:fldChar w:fldCharType="end"/>
            </w:r>
          </w:p>
        </w:tc>
        <w:tc>
          <w:tcPr>
            <w:tcW w:w="720" w:type="dxa"/>
            <w:vAlign w:val="center"/>
          </w:tcPr>
          <w:p w14:paraId="26C8490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6CA741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83EEE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4B718EB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6197B39" w14:textId="77777777" w:rsidTr="00D17AB8">
        <w:trPr>
          <w:trHeight w:val="300"/>
        </w:trPr>
        <w:tc>
          <w:tcPr>
            <w:tcW w:w="2335" w:type="dxa"/>
            <w:noWrap/>
            <w:vAlign w:val="center"/>
            <w:hideMark/>
          </w:tcPr>
          <w:p w14:paraId="6595F156" w14:textId="73875DC0" w:rsidR="00B325F2" w:rsidRPr="00B325F2" w:rsidRDefault="00B325F2" w:rsidP="00B325F2">
            <w:pPr>
              <w:rPr>
                <w:rFonts w:eastAsia="Calibri" w:cs="Arial"/>
                <w:color w:val="000000"/>
                <w:sz w:val="20"/>
                <w:szCs w:val="20"/>
              </w:rPr>
            </w:pPr>
            <w:r w:rsidRPr="00B325F2">
              <w:rPr>
                <w:rFonts w:eastAsia="Calibri" w:cs="Arial"/>
                <w:color w:val="000000"/>
                <w:sz w:val="20"/>
                <w:szCs w:val="20"/>
              </w:rPr>
              <w:t>Armistead-Jehle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jreiftd2j","properties":{"formattedCitation":"[53]","plainCitation":"[53]"},"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[53]</w:t>
            </w:r>
            <w:r w:rsidRPr="00B325F2">
              <w:rPr>
                <w:rFonts w:eastAsia="Calibri" w:cs="Arial"/>
                <w:color w:val="000000"/>
                <w:sz w:val="20"/>
                <w:szCs w:val="20"/>
              </w:rPr>
              <w:fldChar w:fldCharType="end"/>
            </w:r>
          </w:p>
        </w:tc>
        <w:tc>
          <w:tcPr>
            <w:tcW w:w="720" w:type="dxa"/>
            <w:vAlign w:val="center"/>
          </w:tcPr>
          <w:p w14:paraId="445863EE"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DFE8CB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67ECA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129</w:t>
            </w:r>
          </w:p>
        </w:tc>
        <w:tc>
          <w:tcPr>
            <w:tcW w:w="3330" w:type="dxa"/>
            <w:noWrap/>
            <w:vAlign w:val="center"/>
            <w:hideMark/>
          </w:tcPr>
          <w:p w14:paraId="22EE2BF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1EB4FBA" w14:textId="77777777" w:rsidTr="00D17AB8">
        <w:trPr>
          <w:trHeight w:val="300"/>
        </w:trPr>
        <w:tc>
          <w:tcPr>
            <w:tcW w:w="2335" w:type="dxa"/>
            <w:noWrap/>
            <w:vAlign w:val="center"/>
            <w:hideMark/>
          </w:tcPr>
          <w:p w14:paraId="3A99010A" w14:textId="78F147B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Barrow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173prac0e7","properties":{"formattedCitation":"[55]","plainCitation":"[55]"},"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[55]</w:t>
            </w:r>
            <w:r w:rsidRPr="00B325F2">
              <w:rPr>
                <w:rFonts w:eastAsia="Calibri" w:cs="Arial"/>
                <w:color w:val="000000"/>
                <w:sz w:val="20"/>
                <w:szCs w:val="20"/>
              </w:rPr>
              <w:fldChar w:fldCharType="end"/>
            </w:r>
          </w:p>
        </w:tc>
        <w:tc>
          <w:tcPr>
            <w:tcW w:w="720" w:type="dxa"/>
            <w:vAlign w:val="center"/>
          </w:tcPr>
          <w:p w14:paraId="1AC9B37A"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6F716C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0329B4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007ACBD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EF93236" w14:textId="77777777" w:rsidTr="00D17AB8">
        <w:trPr>
          <w:trHeight w:val="300"/>
        </w:trPr>
        <w:tc>
          <w:tcPr>
            <w:tcW w:w="2335" w:type="dxa"/>
            <w:noWrap/>
            <w:vAlign w:val="center"/>
            <w:hideMark/>
          </w:tcPr>
          <w:p w14:paraId="3B5E4AC5" w14:textId="679886BA"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Barrow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dsabfhnsl","properties":{"formattedCitation":"[196]","plainCitation":"[196]"},"citationItems":[{"id":5035,"uris":["http://zotero.org/users/1562642/items/TPV3EKRC"],"uri":["http://zotero.org/users/1562642/items/TPV3EKRC"],"itemData":{"id":5035,"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[196]</w:t>
            </w:r>
            <w:r w:rsidRPr="00B325F2">
              <w:rPr>
                <w:rFonts w:eastAsia="Calibri" w:cs="Arial"/>
                <w:color w:val="000000"/>
                <w:sz w:val="20"/>
                <w:szCs w:val="20"/>
              </w:rPr>
              <w:fldChar w:fldCharType="end"/>
            </w:r>
          </w:p>
        </w:tc>
        <w:tc>
          <w:tcPr>
            <w:tcW w:w="720" w:type="dxa"/>
            <w:vAlign w:val="center"/>
          </w:tcPr>
          <w:p w14:paraId="2B672F62"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0919C9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D312C7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4283A26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86D7FCE" w14:textId="77777777" w:rsidTr="00D17AB8">
        <w:trPr>
          <w:trHeight w:val="300"/>
        </w:trPr>
        <w:tc>
          <w:tcPr>
            <w:tcW w:w="2335" w:type="dxa"/>
            <w:noWrap/>
            <w:vAlign w:val="center"/>
            <w:hideMark/>
          </w:tcPr>
          <w:p w14:paraId="49082CB1" w14:textId="3CAF6274" w:rsidR="00B325F2" w:rsidRPr="00B325F2" w:rsidRDefault="00B325F2" w:rsidP="00B325F2">
            <w:pPr>
              <w:rPr>
                <w:rFonts w:eastAsia="Calibri" w:cs="Arial"/>
                <w:color w:val="000000"/>
                <w:sz w:val="20"/>
                <w:szCs w:val="20"/>
              </w:rPr>
            </w:pPr>
            <w:r w:rsidRPr="00B325F2">
              <w:rPr>
                <w:rFonts w:eastAsia="Calibri" w:cs="Arial"/>
                <w:color w:val="000000"/>
                <w:sz w:val="20"/>
                <w:szCs w:val="20"/>
              </w:rPr>
              <w:t>Barwick</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a2h4h63m0","properties":{"formattedCitation":"[56]","plainCitation":"[56]"},"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[56]</w:t>
            </w:r>
            <w:r w:rsidRPr="00B325F2">
              <w:rPr>
                <w:rFonts w:eastAsia="Calibri" w:cs="Arial"/>
                <w:color w:val="000000"/>
                <w:sz w:val="20"/>
                <w:szCs w:val="20"/>
              </w:rPr>
              <w:fldChar w:fldCharType="end"/>
            </w:r>
          </w:p>
        </w:tc>
        <w:tc>
          <w:tcPr>
            <w:tcW w:w="720" w:type="dxa"/>
            <w:vAlign w:val="center"/>
          </w:tcPr>
          <w:p w14:paraId="59A74B6E"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2059F9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C83B8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14</w:t>
            </w:r>
          </w:p>
        </w:tc>
        <w:tc>
          <w:tcPr>
            <w:tcW w:w="3330" w:type="dxa"/>
            <w:noWrap/>
            <w:vAlign w:val="center"/>
            <w:hideMark/>
          </w:tcPr>
          <w:p w14:paraId="18A04B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D8E2BE" w14:textId="77777777" w:rsidTr="00D17AB8">
        <w:trPr>
          <w:trHeight w:val="300"/>
        </w:trPr>
        <w:tc>
          <w:tcPr>
            <w:tcW w:w="2335" w:type="dxa"/>
            <w:noWrap/>
            <w:vAlign w:val="center"/>
            <w:hideMark/>
          </w:tcPr>
          <w:p w14:paraId="7BCCE27D" w14:textId="12B5BA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Barwood &amp; Murdoch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14918ot03u","properties":{"formattedCitation":"[57]","plainCitation":"[57]"},"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[57]</w:t>
            </w:r>
            <w:r w:rsidRPr="00B325F2">
              <w:rPr>
                <w:rFonts w:eastAsia="Calibri" w:cs="Arial"/>
                <w:color w:val="000000"/>
                <w:sz w:val="20"/>
                <w:szCs w:val="20"/>
              </w:rPr>
              <w:fldChar w:fldCharType="end"/>
            </w:r>
          </w:p>
        </w:tc>
        <w:tc>
          <w:tcPr>
            <w:tcW w:w="720" w:type="dxa"/>
            <w:vAlign w:val="center"/>
          </w:tcPr>
          <w:p w14:paraId="7E19E1B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41F664D5"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48710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32</w:t>
            </w:r>
          </w:p>
        </w:tc>
        <w:tc>
          <w:tcPr>
            <w:tcW w:w="3330" w:type="dxa"/>
            <w:noWrap/>
            <w:vAlign w:val="center"/>
            <w:hideMark/>
          </w:tcPr>
          <w:p w14:paraId="6C8C1A4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4EDD7D1" w14:textId="77777777" w:rsidTr="00D17AB8">
        <w:trPr>
          <w:trHeight w:val="300"/>
        </w:trPr>
        <w:tc>
          <w:tcPr>
            <w:tcW w:w="2335" w:type="dxa"/>
            <w:noWrap/>
            <w:vAlign w:val="center"/>
            <w:hideMark/>
          </w:tcPr>
          <w:p w14:paraId="7C7F81D7" w14:textId="4C524B73" w:rsidR="00B325F2" w:rsidRPr="00B325F2" w:rsidRDefault="00B325F2" w:rsidP="00B325F2">
            <w:pPr>
              <w:rPr>
                <w:rFonts w:eastAsia="Calibri" w:cs="Arial"/>
                <w:color w:val="000000"/>
                <w:sz w:val="20"/>
                <w:szCs w:val="20"/>
              </w:rPr>
            </w:pPr>
            <w:r w:rsidRPr="00B325F2">
              <w:rPr>
                <w:rFonts w:eastAsia="Calibri" w:cs="Arial"/>
                <w:color w:val="000000"/>
                <w:sz w:val="20"/>
                <w:szCs w:val="20"/>
              </w:rPr>
              <w:t>Beaupré</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282lreo6ev","properties":{"formattedCitation":"[197]","plainCitation":"[197]"},"citationItems":[{"id":5045,"uris":["http://zotero.org/users/1562642/items/TSPUHSTC"],"uri":["http://zotero.org/users/1562642/items/TSPUHSTC"],"itemData":{"id":5045,"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[197]</w:t>
            </w:r>
            <w:r w:rsidRPr="00B325F2">
              <w:rPr>
                <w:rFonts w:eastAsia="Calibri" w:cs="Arial"/>
                <w:color w:val="000000"/>
                <w:sz w:val="20"/>
                <w:szCs w:val="20"/>
              </w:rPr>
              <w:fldChar w:fldCharType="end"/>
            </w:r>
          </w:p>
        </w:tc>
        <w:tc>
          <w:tcPr>
            <w:tcW w:w="720" w:type="dxa"/>
            <w:vAlign w:val="center"/>
          </w:tcPr>
          <w:p w14:paraId="42A507BF"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502700E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35B7C7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47</w:t>
            </w:r>
          </w:p>
        </w:tc>
        <w:tc>
          <w:tcPr>
            <w:tcW w:w="3330" w:type="dxa"/>
            <w:noWrap/>
            <w:vAlign w:val="center"/>
            <w:hideMark/>
          </w:tcPr>
          <w:p w14:paraId="67C17D3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5E4B028" w14:textId="77777777" w:rsidTr="00D17AB8">
        <w:trPr>
          <w:trHeight w:val="300"/>
        </w:trPr>
        <w:tc>
          <w:tcPr>
            <w:tcW w:w="2335" w:type="dxa"/>
            <w:noWrap/>
            <w:vAlign w:val="center"/>
            <w:hideMark/>
          </w:tcPr>
          <w:p w14:paraId="337D13D1" w14:textId="27C429CF" w:rsidR="00B325F2" w:rsidRPr="00B325F2" w:rsidRDefault="00B325F2" w:rsidP="00B325F2">
            <w:pPr>
              <w:rPr>
                <w:rFonts w:eastAsia="Calibri" w:cs="Arial"/>
                <w:color w:val="000000"/>
                <w:sz w:val="20"/>
                <w:szCs w:val="20"/>
              </w:rPr>
            </w:pPr>
            <w:r w:rsidRPr="00B325F2">
              <w:rPr>
                <w:rFonts w:eastAsia="Calibri" w:cs="Arial"/>
                <w:color w:val="000000"/>
                <w:sz w:val="20"/>
                <w:szCs w:val="20"/>
              </w:rPr>
              <w:t>Bernstein</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j1suho33","properties":{"formattedCitation":"[198]","plainCitation":"[198]"},"citationItems":[{"id":2193,"uris":["http://zotero.org/users/1562642/items/FAE4FMCS"],"uri":["http://zotero.org/users/1562642/items/FAE4FMCS"],"itemData":{"id":2193,"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[198]</w:t>
            </w:r>
            <w:r w:rsidRPr="00B325F2">
              <w:rPr>
                <w:rFonts w:eastAsia="Calibri" w:cs="Arial"/>
                <w:color w:val="000000"/>
                <w:sz w:val="20"/>
                <w:szCs w:val="20"/>
              </w:rPr>
              <w:fldChar w:fldCharType="end"/>
            </w:r>
          </w:p>
        </w:tc>
        <w:tc>
          <w:tcPr>
            <w:tcW w:w="720" w:type="dxa"/>
            <w:vAlign w:val="center"/>
          </w:tcPr>
          <w:p w14:paraId="606DF6D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75A28B1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7BFB3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1057DDC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C1D1462" w14:textId="77777777" w:rsidTr="00D17AB8">
        <w:trPr>
          <w:trHeight w:val="300"/>
        </w:trPr>
        <w:tc>
          <w:tcPr>
            <w:tcW w:w="2335" w:type="dxa"/>
            <w:noWrap/>
            <w:vAlign w:val="center"/>
            <w:hideMark/>
          </w:tcPr>
          <w:p w14:paraId="0146A83B" w14:textId="3DDF9DD9" w:rsidR="00B325F2" w:rsidRPr="00B325F2" w:rsidRDefault="00B325F2" w:rsidP="00B325F2">
            <w:pPr>
              <w:rPr>
                <w:rFonts w:eastAsia="Calibri" w:cs="Arial"/>
                <w:color w:val="000000"/>
                <w:sz w:val="20"/>
                <w:szCs w:val="20"/>
              </w:rPr>
            </w:pPr>
            <w:r w:rsidRPr="00B325F2">
              <w:rPr>
                <w:rFonts w:eastAsia="Calibri" w:cs="Arial"/>
                <w:color w:val="000000"/>
                <w:sz w:val="20"/>
                <w:szCs w:val="20"/>
              </w:rPr>
              <w:t>Blake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nefgfvqo","properties":{"formattedCitation":"[38]","plainCitation":"[38]"},"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[38]</w:t>
            </w:r>
            <w:r w:rsidRPr="00B325F2">
              <w:rPr>
                <w:rFonts w:eastAsia="Calibri" w:cs="Arial"/>
                <w:color w:val="000000"/>
                <w:sz w:val="20"/>
                <w:szCs w:val="20"/>
              </w:rPr>
              <w:fldChar w:fldCharType="end"/>
            </w:r>
          </w:p>
        </w:tc>
        <w:tc>
          <w:tcPr>
            <w:tcW w:w="720" w:type="dxa"/>
            <w:vAlign w:val="center"/>
          </w:tcPr>
          <w:p w14:paraId="0EB08DA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6378F5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8401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2F4C701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Preferred, 63.33</w:t>
            </w:r>
          </w:p>
          <w:p w14:paraId="2275984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Preferred, 26.67</w:t>
            </w:r>
          </w:p>
          <w:p w14:paraId="145F6E7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Preferred, 10</w:t>
            </w:r>
          </w:p>
        </w:tc>
      </w:tr>
      <w:tr w:rsidR="00B325F2" w:rsidRPr="00B325F2" w14:paraId="4C43FD3A" w14:textId="77777777" w:rsidTr="00D17AB8">
        <w:trPr>
          <w:trHeight w:val="300"/>
        </w:trPr>
        <w:tc>
          <w:tcPr>
            <w:tcW w:w="2335" w:type="dxa"/>
            <w:noWrap/>
            <w:vAlign w:val="center"/>
            <w:hideMark/>
          </w:tcPr>
          <w:p w14:paraId="72A3CEF0" w14:textId="69BF289C" w:rsidR="00B325F2" w:rsidRPr="00B325F2" w:rsidRDefault="00B325F2" w:rsidP="00B325F2">
            <w:pPr>
              <w:rPr>
                <w:rFonts w:eastAsia="Calibri" w:cs="Arial"/>
                <w:color w:val="000000"/>
                <w:sz w:val="20"/>
                <w:szCs w:val="20"/>
              </w:rPr>
            </w:pPr>
            <w:r w:rsidRPr="00B325F2">
              <w:rPr>
                <w:rFonts w:eastAsia="Calibri" w:cs="Arial"/>
                <w:color w:val="000000"/>
                <w:sz w:val="20"/>
                <w:szCs w:val="20"/>
              </w:rPr>
              <w:t>Blanchet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t0tegpsq","properties":{"formattedCitation":"[199]","plainCitation":"[199]"},"citationItems":[{"id":5046,"uris":["http://zotero.org/users/1562642/items/TQ8X9VFF"],"uri":["http://zotero.org/users/1562642/items/TQ8X9VFF"],"itemData":{"id":5046,"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[199]</w:t>
            </w:r>
            <w:r w:rsidRPr="00B325F2">
              <w:rPr>
                <w:rFonts w:eastAsia="Calibri" w:cs="Arial"/>
                <w:color w:val="000000"/>
                <w:sz w:val="20"/>
                <w:szCs w:val="20"/>
              </w:rPr>
              <w:fldChar w:fldCharType="end"/>
            </w:r>
          </w:p>
        </w:tc>
        <w:tc>
          <w:tcPr>
            <w:tcW w:w="720" w:type="dxa"/>
            <w:vAlign w:val="center"/>
          </w:tcPr>
          <w:p w14:paraId="1146B724"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60EC8D8F"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6DFF8A9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25</w:t>
            </w:r>
          </w:p>
        </w:tc>
        <w:tc>
          <w:tcPr>
            <w:tcW w:w="3330" w:type="dxa"/>
            <w:noWrap/>
            <w:vAlign w:val="center"/>
            <w:hideMark/>
          </w:tcPr>
          <w:p w14:paraId="7F75261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5EA37EF" w14:textId="77777777" w:rsidTr="00D17AB8">
        <w:trPr>
          <w:trHeight w:val="300"/>
        </w:trPr>
        <w:tc>
          <w:tcPr>
            <w:tcW w:w="2335" w:type="dxa"/>
            <w:noWrap/>
            <w:vAlign w:val="center"/>
            <w:hideMark/>
          </w:tcPr>
          <w:p w14:paraId="67567A0D" w14:textId="4BA3225B" w:rsidR="00B325F2" w:rsidRPr="00B325F2" w:rsidRDefault="00B325F2" w:rsidP="00B325F2">
            <w:pPr>
              <w:rPr>
                <w:rFonts w:eastAsia="Calibri" w:cs="Arial"/>
                <w:color w:val="000000"/>
                <w:sz w:val="20"/>
                <w:szCs w:val="20"/>
              </w:rPr>
            </w:pPr>
            <w:r w:rsidRPr="00B325F2">
              <w:rPr>
                <w:rFonts w:eastAsia="Calibri" w:cs="Arial"/>
                <w:color w:val="000000"/>
                <w:sz w:val="20"/>
                <w:szCs w:val="20"/>
              </w:rPr>
              <w:t>Blyth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8vnf5jof","properties":{"formattedCitation":"[200]","plainCitation":"[200]"},"citationItems":[{"id":5048,"uris":["http://zotero.org/users/1562642/items/7JUM3Q2M"],"uri":["http://zotero.org/users/1562642/items/7JUM3Q2M"],"itemData":{"id":5048,"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[200]</w:t>
            </w:r>
            <w:r w:rsidRPr="00B325F2">
              <w:rPr>
                <w:rFonts w:eastAsia="Calibri" w:cs="Arial"/>
                <w:color w:val="000000"/>
                <w:sz w:val="20"/>
                <w:szCs w:val="20"/>
              </w:rPr>
              <w:fldChar w:fldCharType="end"/>
            </w:r>
          </w:p>
        </w:tc>
        <w:tc>
          <w:tcPr>
            <w:tcW w:w="720" w:type="dxa"/>
            <w:vAlign w:val="center"/>
          </w:tcPr>
          <w:p w14:paraId="7B9538B5"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26AD7EDA"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8E837D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83</w:t>
            </w:r>
          </w:p>
        </w:tc>
        <w:tc>
          <w:tcPr>
            <w:tcW w:w="3330" w:type="dxa"/>
            <w:noWrap/>
            <w:vAlign w:val="center"/>
            <w:hideMark/>
          </w:tcPr>
          <w:p w14:paraId="2FB38B0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7B54041" w14:textId="77777777" w:rsidTr="00D17AB8">
        <w:trPr>
          <w:trHeight w:val="300"/>
        </w:trPr>
        <w:tc>
          <w:tcPr>
            <w:tcW w:w="2335" w:type="dxa"/>
            <w:noWrap/>
            <w:vAlign w:val="center"/>
            <w:hideMark/>
          </w:tcPr>
          <w:p w14:paraId="557086DE" w14:textId="1C910FA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Boake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e363q84t","properties":{"formattedCitation":"[61]","plainCitation":"[61]"},"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[61]</w:t>
            </w:r>
            <w:r w:rsidRPr="00B325F2">
              <w:rPr>
                <w:rFonts w:eastAsia="Calibri" w:cs="Arial"/>
                <w:color w:val="000000"/>
                <w:sz w:val="20"/>
                <w:szCs w:val="20"/>
              </w:rPr>
              <w:fldChar w:fldCharType="end"/>
            </w:r>
          </w:p>
        </w:tc>
        <w:tc>
          <w:tcPr>
            <w:tcW w:w="720" w:type="dxa"/>
            <w:vAlign w:val="center"/>
          </w:tcPr>
          <w:p w14:paraId="58F2D195"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65F204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66849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448</w:t>
            </w:r>
          </w:p>
        </w:tc>
        <w:tc>
          <w:tcPr>
            <w:tcW w:w="3330" w:type="dxa"/>
            <w:noWrap/>
            <w:vAlign w:val="center"/>
            <w:hideMark/>
          </w:tcPr>
          <w:p w14:paraId="09F92FE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62.72</w:t>
            </w:r>
          </w:p>
          <w:p w14:paraId="37AFA0B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37.28</w:t>
            </w:r>
          </w:p>
        </w:tc>
      </w:tr>
      <w:tr w:rsidR="00B325F2" w:rsidRPr="00B325F2" w14:paraId="731957C9" w14:textId="77777777" w:rsidTr="00D17AB8">
        <w:trPr>
          <w:trHeight w:val="300"/>
        </w:trPr>
        <w:tc>
          <w:tcPr>
            <w:tcW w:w="2335" w:type="dxa"/>
            <w:noWrap/>
            <w:vAlign w:val="center"/>
            <w:hideMark/>
          </w:tcPr>
          <w:p w14:paraId="2F6EEB29" w14:textId="47B70C05" w:rsidR="00B325F2" w:rsidRPr="00B325F2" w:rsidRDefault="00B325F2" w:rsidP="00B325F2">
            <w:pPr>
              <w:rPr>
                <w:rFonts w:eastAsia="Calibri" w:cs="Arial"/>
                <w:color w:val="000000"/>
                <w:sz w:val="20"/>
                <w:szCs w:val="20"/>
              </w:rPr>
            </w:pPr>
            <w:r w:rsidRPr="00B325F2">
              <w:rPr>
                <w:rFonts w:eastAsia="Calibri" w:cs="Arial"/>
                <w:color w:val="000000"/>
                <w:sz w:val="20"/>
                <w:szCs w:val="20"/>
              </w:rPr>
              <w:t>Bolzenius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0hhp2gn5","properties":{"formattedCitation":"[62]","plainCitation":"[62]"},"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[62]</w:t>
            </w:r>
            <w:r w:rsidRPr="00B325F2">
              <w:rPr>
                <w:rFonts w:eastAsia="Calibri" w:cs="Arial"/>
                <w:color w:val="000000"/>
                <w:sz w:val="20"/>
                <w:szCs w:val="20"/>
              </w:rPr>
              <w:fldChar w:fldCharType="end"/>
            </w:r>
          </w:p>
        </w:tc>
        <w:tc>
          <w:tcPr>
            <w:tcW w:w="720" w:type="dxa"/>
            <w:vAlign w:val="center"/>
          </w:tcPr>
          <w:p w14:paraId="4D404CC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6CF243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AC763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4A3F227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54E9D90" w14:textId="77777777" w:rsidTr="00D17AB8">
        <w:trPr>
          <w:trHeight w:val="300"/>
        </w:trPr>
        <w:tc>
          <w:tcPr>
            <w:tcW w:w="2335" w:type="dxa"/>
            <w:noWrap/>
            <w:vAlign w:val="center"/>
            <w:hideMark/>
          </w:tcPr>
          <w:p w14:paraId="2E49BB33" w14:textId="35C7CA0E" w:rsidR="00B325F2" w:rsidRPr="00B325F2" w:rsidRDefault="00B325F2" w:rsidP="00B325F2">
            <w:pPr>
              <w:rPr>
                <w:rFonts w:eastAsia="Calibri" w:cs="Arial"/>
                <w:color w:val="000000"/>
                <w:sz w:val="20"/>
                <w:szCs w:val="20"/>
              </w:rPr>
            </w:pPr>
            <w:r w:rsidRPr="00B325F2">
              <w:rPr>
                <w:rFonts w:eastAsia="Calibri" w:cs="Arial"/>
                <w:color w:val="000000"/>
                <w:sz w:val="20"/>
                <w:szCs w:val="20"/>
              </w:rPr>
              <w:t>Borgaro</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gcmbvb2r","properties":{"formattedCitation":"[201]","plainCitation":"[201]"},"citationItems":[{"id":5051,"uris":["http://zotero.org/users/1562642/items/J4ZH6EE5"],"uri":["http://zotero.org/users/1562642/items/J4ZH6EE5"],"itemData":{"id":5051,"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[201]</w:t>
            </w:r>
            <w:r w:rsidRPr="00B325F2">
              <w:rPr>
                <w:rFonts w:eastAsia="Calibri" w:cs="Arial"/>
                <w:color w:val="000000"/>
                <w:sz w:val="20"/>
                <w:szCs w:val="20"/>
              </w:rPr>
              <w:fldChar w:fldCharType="end"/>
            </w:r>
          </w:p>
        </w:tc>
        <w:tc>
          <w:tcPr>
            <w:tcW w:w="720" w:type="dxa"/>
            <w:vAlign w:val="center"/>
          </w:tcPr>
          <w:p w14:paraId="5D9F4CB2"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34E393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AF579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42</w:t>
            </w:r>
          </w:p>
        </w:tc>
        <w:tc>
          <w:tcPr>
            <w:tcW w:w="3330" w:type="dxa"/>
            <w:noWrap/>
            <w:vAlign w:val="center"/>
            <w:hideMark/>
          </w:tcPr>
          <w:p w14:paraId="263D360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633C9B6" w14:textId="77777777" w:rsidTr="00D17AB8">
        <w:trPr>
          <w:trHeight w:val="300"/>
        </w:trPr>
        <w:tc>
          <w:tcPr>
            <w:tcW w:w="2335" w:type="dxa"/>
            <w:noWrap/>
            <w:vAlign w:val="center"/>
            <w:hideMark/>
          </w:tcPr>
          <w:p w14:paraId="03FF49D3" w14:textId="3558BFB3" w:rsidR="00B325F2" w:rsidRPr="00B325F2" w:rsidRDefault="00B325F2" w:rsidP="00B325F2">
            <w:pPr>
              <w:rPr>
                <w:rFonts w:eastAsia="Calibri" w:cs="Arial"/>
                <w:color w:val="000000"/>
                <w:sz w:val="20"/>
                <w:szCs w:val="20"/>
              </w:rPr>
            </w:pPr>
            <w:r w:rsidRPr="00B325F2">
              <w:rPr>
                <w:rFonts w:eastAsia="Calibri" w:cs="Arial"/>
                <w:color w:val="000000"/>
                <w:sz w:val="20"/>
                <w:szCs w:val="20"/>
              </w:rPr>
              <w:t>Broglio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95c2dtrue","properties":{"formattedCitation":"[202]","plainCitation":"[202]"},"citationItems":[{"id":4995,"uris":["http://zotero.org/users/1562642/items/FB9QM938"],"uri":["http://zotero.org/users/1562642/items/FB9QM938"],"itemData":{"id":4995,"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[202]</w:t>
            </w:r>
            <w:r w:rsidRPr="00B325F2">
              <w:rPr>
                <w:rFonts w:eastAsia="Calibri" w:cs="Arial"/>
                <w:color w:val="000000"/>
                <w:sz w:val="20"/>
                <w:szCs w:val="20"/>
              </w:rPr>
              <w:fldChar w:fldCharType="end"/>
            </w:r>
          </w:p>
        </w:tc>
        <w:tc>
          <w:tcPr>
            <w:tcW w:w="720" w:type="dxa"/>
            <w:vAlign w:val="center"/>
          </w:tcPr>
          <w:p w14:paraId="73BFD314"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2111A5A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0C7C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23184C4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9D6E7D2" w14:textId="77777777" w:rsidTr="00D17AB8">
        <w:trPr>
          <w:trHeight w:val="300"/>
        </w:trPr>
        <w:tc>
          <w:tcPr>
            <w:tcW w:w="2335" w:type="dxa"/>
            <w:noWrap/>
            <w:vAlign w:val="center"/>
            <w:hideMark/>
          </w:tcPr>
          <w:p w14:paraId="3BCE3D9C" w14:textId="160B79D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268qk4tphm","properties":{"formattedCitation":"[203]","plainCitation":"[203]"},"citationItems":[{"id":5419,"uris":["http://zotero.org/users/1562642/items/Q4D2QUHZ"],"uri":["http://zotero.org/users/1562642/items/Q4D2QUHZ"],"itemData":{"id":5419,"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[203]</w:t>
            </w:r>
            <w:r w:rsidRPr="00B325F2">
              <w:rPr>
                <w:rFonts w:eastAsia="Calibri" w:cs="Arial"/>
                <w:color w:val="000000"/>
                <w:sz w:val="20"/>
                <w:szCs w:val="20"/>
              </w:rPr>
              <w:fldChar w:fldCharType="end"/>
            </w:r>
          </w:p>
        </w:tc>
        <w:tc>
          <w:tcPr>
            <w:tcW w:w="720" w:type="dxa"/>
            <w:vAlign w:val="center"/>
          </w:tcPr>
          <w:p w14:paraId="721E522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0418845"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D156F3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616</w:t>
            </w:r>
          </w:p>
        </w:tc>
        <w:tc>
          <w:tcPr>
            <w:tcW w:w="3330" w:type="dxa"/>
            <w:noWrap/>
            <w:vAlign w:val="center"/>
            <w:hideMark/>
          </w:tcPr>
          <w:p w14:paraId="7A5995D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0EED9A5" w14:textId="77777777" w:rsidTr="00D17AB8">
        <w:trPr>
          <w:trHeight w:val="300"/>
        </w:trPr>
        <w:tc>
          <w:tcPr>
            <w:tcW w:w="2335" w:type="dxa"/>
            <w:noWrap/>
            <w:vAlign w:val="center"/>
            <w:hideMark/>
          </w:tcPr>
          <w:p w14:paraId="24884778" w14:textId="5B05AF90" w:rsidR="00B325F2" w:rsidRPr="00B325F2" w:rsidRDefault="00B325F2" w:rsidP="00B325F2">
            <w:pPr>
              <w:rPr>
                <w:rFonts w:eastAsia="Calibri" w:cs="Arial"/>
                <w:color w:val="000000"/>
                <w:sz w:val="20"/>
                <w:szCs w:val="20"/>
              </w:rPr>
            </w:pPr>
            <w:r w:rsidRPr="00B325F2">
              <w:rPr>
                <w:rFonts w:eastAsia="Calibri" w:cs="Arial"/>
                <w:color w:val="000000"/>
                <w:sz w:val="20"/>
                <w:szCs w:val="20"/>
              </w:rPr>
              <w:t>Brooks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5kitq55","properties":{"formattedCitation":"[63]","plainCitation":"[63]"},"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[63]</w:t>
            </w:r>
            <w:r w:rsidRPr="00B325F2">
              <w:rPr>
                <w:rFonts w:eastAsia="Calibri" w:cs="Arial"/>
                <w:color w:val="000000"/>
                <w:sz w:val="20"/>
                <w:szCs w:val="20"/>
              </w:rPr>
              <w:fldChar w:fldCharType="end"/>
            </w:r>
          </w:p>
        </w:tc>
        <w:tc>
          <w:tcPr>
            <w:tcW w:w="720" w:type="dxa"/>
            <w:vAlign w:val="center"/>
          </w:tcPr>
          <w:p w14:paraId="1B2A9AD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4C81FDB2"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1EE713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105</w:t>
            </w:r>
          </w:p>
        </w:tc>
        <w:tc>
          <w:tcPr>
            <w:tcW w:w="3330" w:type="dxa"/>
            <w:noWrap/>
            <w:vAlign w:val="center"/>
            <w:hideMark/>
          </w:tcPr>
          <w:p w14:paraId="237A96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64561E8" w14:textId="77777777" w:rsidTr="00D17AB8">
        <w:trPr>
          <w:trHeight w:val="300"/>
        </w:trPr>
        <w:tc>
          <w:tcPr>
            <w:tcW w:w="2335" w:type="dxa"/>
            <w:noWrap/>
            <w:vAlign w:val="center"/>
            <w:hideMark/>
          </w:tcPr>
          <w:p w14:paraId="562065C8" w14:textId="40F19B35" w:rsidR="00B325F2" w:rsidRPr="00B325F2" w:rsidRDefault="00B325F2" w:rsidP="00B325F2">
            <w:pPr>
              <w:rPr>
                <w:rFonts w:eastAsia="Calibri" w:cs="Arial"/>
                <w:color w:val="000000"/>
                <w:sz w:val="20"/>
                <w:szCs w:val="20"/>
              </w:rPr>
            </w:pPr>
            <w:r w:rsidRPr="00B325F2">
              <w:rPr>
                <w:rFonts w:eastAsia="Calibri" w:cs="Arial"/>
                <w:color w:val="000000"/>
                <w:sz w:val="20"/>
                <w:szCs w:val="20"/>
              </w:rPr>
              <w:t>Brooks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c0dltsepl","properties":{"formattedCitation":"[204]","plainCitation":"[204]"},"citationItems":[{"id":2732,"uris":["http://zotero.org/users/1562642/items/D63BU4R4"],"uri":["http://zotero.org/users/1562642/items/D63BU4R4"],"itemData":{"id":2732,"type":"article-journal","title":"Sex differences and self-reported attention problems during baseline concussion testing","container-title":"Applied Neuropsychology: Child","page":"119-126","volume":"5","issue":"2","source":"EBSCOhost","archive_location":"25923339","abstract":"Amateur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reporting.;","DOI":"10.1080/21622965.2014.1003066","ISSN":"2162-2973","author":[{"family":"Brooks","given":"Brian L."},{"family":"Iverson","given":"Grant L."},{"family":"Atkins","given":"Joseph E."},{"family":"Zafonte","given":"Ross"},{"family":"Berkner","given":"Paul D."}],"issued":{"date-parts":[["2016"]]}}}],"schema":"https://github.com/citation-style-language/schema/raw/master/csl-citation.json"}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[204]</w:t>
            </w:r>
            <w:r w:rsidRPr="00B325F2">
              <w:rPr>
                <w:rFonts w:eastAsia="Calibri" w:cs="Arial"/>
                <w:color w:val="000000"/>
                <w:sz w:val="20"/>
                <w:szCs w:val="20"/>
              </w:rPr>
              <w:fldChar w:fldCharType="end"/>
            </w:r>
          </w:p>
        </w:tc>
        <w:tc>
          <w:tcPr>
            <w:tcW w:w="720" w:type="dxa"/>
            <w:vAlign w:val="center"/>
          </w:tcPr>
          <w:p w14:paraId="33ED9781"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3CD9EE4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F96FF6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698</w:t>
            </w:r>
          </w:p>
        </w:tc>
        <w:tc>
          <w:tcPr>
            <w:tcW w:w="3330" w:type="dxa"/>
            <w:noWrap/>
            <w:vAlign w:val="center"/>
            <w:hideMark/>
          </w:tcPr>
          <w:p w14:paraId="2ED0AB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BD59BA4" w14:textId="77777777" w:rsidTr="00D17AB8">
        <w:trPr>
          <w:trHeight w:val="300"/>
        </w:trPr>
        <w:tc>
          <w:tcPr>
            <w:tcW w:w="2335" w:type="dxa"/>
            <w:noWrap/>
            <w:vAlign w:val="center"/>
            <w:hideMark/>
          </w:tcPr>
          <w:p w14:paraId="7EC9BD98" w14:textId="1721577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sc4dhlav","properties":{"formattedCitation":"[64]","plainCitation":"[64]"},"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[64]</w:t>
            </w:r>
            <w:r w:rsidRPr="00B325F2">
              <w:rPr>
                <w:rFonts w:eastAsia="Calibri" w:cs="Arial"/>
                <w:color w:val="000000"/>
                <w:sz w:val="20"/>
                <w:szCs w:val="20"/>
              </w:rPr>
              <w:fldChar w:fldCharType="end"/>
            </w:r>
          </w:p>
        </w:tc>
        <w:tc>
          <w:tcPr>
            <w:tcW w:w="720" w:type="dxa"/>
            <w:vAlign w:val="center"/>
          </w:tcPr>
          <w:p w14:paraId="1C7B78E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7D9824B"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E684B5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105</w:t>
            </w:r>
          </w:p>
        </w:tc>
        <w:tc>
          <w:tcPr>
            <w:tcW w:w="3330" w:type="dxa"/>
            <w:noWrap/>
            <w:vAlign w:val="center"/>
            <w:hideMark/>
          </w:tcPr>
          <w:p w14:paraId="021E34A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058506" w14:textId="77777777" w:rsidTr="00D17AB8">
        <w:trPr>
          <w:trHeight w:val="300"/>
        </w:trPr>
        <w:tc>
          <w:tcPr>
            <w:tcW w:w="2335" w:type="dxa"/>
            <w:noWrap/>
            <w:vAlign w:val="center"/>
            <w:hideMark/>
          </w:tcPr>
          <w:p w14:paraId="2CC0C14B" w14:textId="7ED4ECC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 </w:t>
            </w:r>
            <w:r w:rsidRPr="00B325F2">
              <w:rPr>
                <w:rFonts w:eastAsia="Calibri" w:cs="Times New Roman"/>
              </w:rPr>
              <w:t>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hmb6d8f4","properties":{"formattedCitation":"[205]","plainCitation":"[205]"},"citationItems":[{"id":5294,"uris":["http://zotero.org/users/1562642/items/WC35ZNRE"],"uri":["http://zotero.org/users/1562642/items/WC35ZNRE"],"itemData":{"id":5294,"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[205]</w:t>
            </w:r>
            <w:r w:rsidRPr="00B325F2">
              <w:rPr>
                <w:rFonts w:eastAsia="Calibri" w:cs="Arial"/>
                <w:color w:val="000000"/>
                <w:sz w:val="20"/>
                <w:szCs w:val="20"/>
              </w:rPr>
              <w:fldChar w:fldCharType="end"/>
            </w:r>
          </w:p>
        </w:tc>
        <w:tc>
          <w:tcPr>
            <w:tcW w:w="720" w:type="dxa"/>
            <w:vAlign w:val="center"/>
          </w:tcPr>
          <w:p w14:paraId="79C4152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726BD713"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E26DB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154</w:t>
            </w:r>
          </w:p>
        </w:tc>
        <w:tc>
          <w:tcPr>
            <w:tcW w:w="3330" w:type="dxa"/>
            <w:noWrap/>
            <w:vAlign w:val="center"/>
            <w:hideMark/>
          </w:tcPr>
          <w:p w14:paraId="23BAEC3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833850B" w14:textId="77777777" w:rsidTr="00D17AB8">
        <w:trPr>
          <w:trHeight w:val="300"/>
        </w:trPr>
        <w:tc>
          <w:tcPr>
            <w:tcW w:w="2335" w:type="dxa"/>
            <w:noWrap/>
            <w:vAlign w:val="center"/>
            <w:hideMark/>
          </w:tcPr>
          <w:p w14:paraId="4FCD1F1B" w14:textId="6A17752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Brookshire,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ku8uida","properties":{"formattedCitation":"[206]","plainCitation":"[206]"},"citationItems":[{"id":5510,"uris":["http://zotero.org/users/1562642/items/MGJREFAV"],"uri":["http://zotero.org/users/1562642/items/MGJREFAV"],"itemData":{"id":5510,"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[206]</w:t>
            </w:r>
            <w:r w:rsidRPr="00B325F2">
              <w:rPr>
                <w:rFonts w:eastAsia="Calibri" w:cs="Arial"/>
                <w:color w:val="000000"/>
                <w:sz w:val="20"/>
                <w:szCs w:val="20"/>
              </w:rPr>
              <w:fldChar w:fldCharType="end"/>
            </w:r>
          </w:p>
        </w:tc>
        <w:tc>
          <w:tcPr>
            <w:tcW w:w="720" w:type="dxa"/>
            <w:vAlign w:val="center"/>
          </w:tcPr>
          <w:p w14:paraId="0B2F262E"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2AD85E3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9A45ED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91</w:t>
            </w:r>
          </w:p>
        </w:tc>
        <w:tc>
          <w:tcPr>
            <w:tcW w:w="3330" w:type="dxa"/>
            <w:noWrap/>
            <w:vAlign w:val="center"/>
            <w:hideMark/>
          </w:tcPr>
          <w:p w14:paraId="41D6602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5820FB8" w14:textId="77777777" w:rsidTr="00D17AB8">
        <w:trPr>
          <w:trHeight w:val="300"/>
        </w:trPr>
        <w:tc>
          <w:tcPr>
            <w:tcW w:w="2335" w:type="dxa"/>
            <w:noWrap/>
            <w:vAlign w:val="center"/>
            <w:hideMark/>
          </w:tcPr>
          <w:p w14:paraId="4B83DEC5" w14:textId="6D4ED8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Bruce &amp; Echemendia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gdm7hs4t","properties":{"formattedCitation":"[207]","plainCitation":"[207]"},"citationItems":[{"id":4475,"uris":["http://zotero.org/users/1562642/items/42XQCW64"],"uri":["http://zotero.org/users/1562642/items/42XQCW64"],"itemData":{"id":4475,"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[207]</w:t>
            </w:r>
            <w:r w:rsidRPr="00B325F2">
              <w:rPr>
                <w:rFonts w:eastAsia="Calibri" w:cs="Arial"/>
                <w:color w:val="000000"/>
                <w:sz w:val="20"/>
                <w:szCs w:val="20"/>
              </w:rPr>
              <w:fldChar w:fldCharType="end"/>
            </w:r>
          </w:p>
        </w:tc>
        <w:tc>
          <w:tcPr>
            <w:tcW w:w="720" w:type="dxa"/>
            <w:vAlign w:val="center"/>
          </w:tcPr>
          <w:p w14:paraId="1D061B5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0E54729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8BBC5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1039</w:t>
            </w:r>
          </w:p>
        </w:tc>
        <w:tc>
          <w:tcPr>
            <w:tcW w:w="3330" w:type="dxa"/>
            <w:noWrap/>
            <w:vAlign w:val="center"/>
            <w:hideMark/>
          </w:tcPr>
          <w:p w14:paraId="3694620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35CF4D" w14:textId="77777777" w:rsidTr="00D17AB8">
        <w:trPr>
          <w:trHeight w:val="300"/>
        </w:trPr>
        <w:tc>
          <w:tcPr>
            <w:tcW w:w="2335" w:type="dxa"/>
            <w:noWrap/>
            <w:vAlign w:val="center"/>
            <w:hideMark/>
          </w:tcPr>
          <w:p w14:paraId="19A1E9E0" w14:textId="4999088C" w:rsidR="00B325F2" w:rsidRPr="00B325F2" w:rsidRDefault="00B325F2" w:rsidP="00B325F2">
            <w:pPr>
              <w:rPr>
                <w:rFonts w:eastAsia="Calibri" w:cs="Arial"/>
                <w:color w:val="000000"/>
                <w:sz w:val="20"/>
                <w:szCs w:val="20"/>
              </w:rPr>
            </w:pPr>
            <w:r w:rsidRPr="00B325F2">
              <w:rPr>
                <w:rFonts w:eastAsia="Calibri" w:cs="Arial"/>
                <w:color w:val="000000"/>
                <w:sz w:val="20"/>
                <w:szCs w:val="20"/>
              </w:rPr>
              <w:t>Bruce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r6ql5hamh","properties":{"formattedCitation":"[40]","plainCitation":"[40]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[40]</w:t>
            </w:r>
            <w:r w:rsidRPr="00B325F2">
              <w:rPr>
                <w:rFonts w:eastAsia="Calibri" w:cs="Arial"/>
                <w:color w:val="000000"/>
                <w:sz w:val="20"/>
                <w:szCs w:val="20"/>
              </w:rPr>
              <w:fldChar w:fldCharType="end"/>
            </w:r>
          </w:p>
        </w:tc>
        <w:tc>
          <w:tcPr>
            <w:tcW w:w="720" w:type="dxa"/>
            <w:vAlign w:val="center"/>
          </w:tcPr>
          <w:p w14:paraId="7395FCB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C0D8147"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0D2557A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305</w:t>
            </w:r>
          </w:p>
        </w:tc>
        <w:tc>
          <w:tcPr>
            <w:tcW w:w="3330" w:type="dxa"/>
            <w:noWrap/>
            <w:vAlign w:val="center"/>
            <w:hideMark/>
          </w:tcPr>
          <w:p w14:paraId="6C9FCFB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41.64</w:t>
            </w:r>
          </w:p>
          <w:p w14:paraId="49EFC4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15.41</w:t>
            </w:r>
          </w:p>
          <w:p w14:paraId="0E5008B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Czech, 14.75</w:t>
            </w:r>
          </w:p>
          <w:p w14:paraId="2F6BB41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9.51</w:t>
            </w:r>
          </w:p>
          <w:p w14:paraId="51E7CA9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Russian, 7.87</w:t>
            </w:r>
          </w:p>
          <w:p w14:paraId="4454CC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7.21</w:t>
            </w:r>
          </w:p>
          <w:p w14:paraId="04266D2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3.61</w:t>
            </w:r>
          </w:p>
        </w:tc>
      </w:tr>
      <w:tr w:rsidR="00B325F2" w:rsidRPr="00B325F2" w14:paraId="6E920631" w14:textId="77777777" w:rsidTr="00D17AB8">
        <w:trPr>
          <w:trHeight w:val="300"/>
        </w:trPr>
        <w:tc>
          <w:tcPr>
            <w:tcW w:w="2335" w:type="dxa"/>
            <w:noWrap/>
            <w:vAlign w:val="center"/>
            <w:hideMark/>
          </w:tcPr>
          <w:p w14:paraId="185E92EB" w14:textId="368ACFFD" w:rsidR="00B325F2" w:rsidRPr="00B325F2" w:rsidRDefault="00B325F2" w:rsidP="00B325F2">
            <w:pPr>
              <w:rPr>
                <w:rFonts w:eastAsia="Calibri" w:cs="Arial"/>
                <w:color w:val="000000"/>
                <w:sz w:val="20"/>
                <w:szCs w:val="20"/>
              </w:rPr>
            </w:pPr>
            <w:r w:rsidRPr="00B325F2">
              <w:rPr>
                <w:rFonts w:eastAsia="Calibri" w:cs="Arial"/>
                <w:color w:val="000000"/>
                <w:sz w:val="20"/>
                <w:szCs w:val="20"/>
              </w:rPr>
              <w:t>Catale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f6h7jg24","properties":{"formattedCitation":"[208]","plainCitation":"[208]"},"citationItems":[{"id":5060,"uris":["http://zotero.org/users/1562642/items/TKHHT7GI"],"uri":["http://zotero.org/users/1562642/items/TKHHT7GI"],"itemData":{"id":5060,"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[208]</w:t>
            </w:r>
            <w:r w:rsidRPr="00B325F2">
              <w:rPr>
                <w:rFonts w:eastAsia="Calibri" w:cs="Arial"/>
                <w:color w:val="000000"/>
                <w:sz w:val="20"/>
                <w:szCs w:val="20"/>
              </w:rPr>
              <w:fldChar w:fldCharType="end"/>
            </w:r>
          </w:p>
        </w:tc>
        <w:tc>
          <w:tcPr>
            <w:tcW w:w="720" w:type="dxa"/>
            <w:vAlign w:val="center"/>
          </w:tcPr>
          <w:p w14:paraId="7F3701F5"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C5303DE" w14:textId="77777777" w:rsidR="00B325F2" w:rsidRPr="00B325F2" w:rsidRDefault="00B325F2" w:rsidP="00B325F2">
            <w:pPr>
              <w:jc w:val="center"/>
              <w:rPr>
                <w:rFonts w:eastAsia="Calibri" w:cs="Calibri"/>
                <w:color w:val="000000"/>
              </w:rPr>
            </w:pPr>
            <w:r w:rsidRPr="00B325F2">
              <w:rPr>
                <w:rFonts w:eastAsia="Calibri" w:cs="Calibri"/>
                <w:color w:val="000000"/>
              </w:rPr>
              <w:t>Belgium</w:t>
            </w:r>
          </w:p>
        </w:tc>
        <w:tc>
          <w:tcPr>
            <w:tcW w:w="1350" w:type="dxa"/>
            <w:noWrap/>
            <w:vAlign w:val="center"/>
            <w:hideMark/>
          </w:tcPr>
          <w:p w14:paraId="17C8633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7D923F4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6DE34535" w14:textId="77777777" w:rsidTr="00D17AB8">
        <w:trPr>
          <w:trHeight w:val="300"/>
        </w:trPr>
        <w:tc>
          <w:tcPr>
            <w:tcW w:w="2335" w:type="dxa"/>
            <w:noWrap/>
            <w:vAlign w:val="center"/>
            <w:hideMark/>
          </w:tcPr>
          <w:p w14:paraId="7304749E" w14:textId="7C52EB1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Clarke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66bqmrq1","properties":{"formattedCitation":"[209]","plainCitation":"[209]"},"citationItems":[{"id":5064,"uris":["http://zotero.org/users/1562642/items/IJJNKVTK"],"uri":["http://zotero.org/users/1562642/items/IJJNKVTK"],"itemData":{"id":5064,"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[209]</w:t>
            </w:r>
            <w:r w:rsidRPr="00B325F2">
              <w:rPr>
                <w:rFonts w:eastAsia="Calibri" w:cs="Arial"/>
                <w:color w:val="000000"/>
                <w:sz w:val="20"/>
                <w:szCs w:val="20"/>
              </w:rPr>
              <w:fldChar w:fldCharType="end"/>
            </w:r>
          </w:p>
        </w:tc>
        <w:tc>
          <w:tcPr>
            <w:tcW w:w="720" w:type="dxa"/>
            <w:vAlign w:val="center"/>
          </w:tcPr>
          <w:p w14:paraId="0CFAC41E"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B4269F9"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DE83C5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215FA9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84D5F9C" w14:textId="77777777" w:rsidTr="00D17AB8">
        <w:trPr>
          <w:trHeight w:val="300"/>
        </w:trPr>
        <w:tc>
          <w:tcPr>
            <w:tcW w:w="2335" w:type="dxa"/>
            <w:noWrap/>
            <w:vAlign w:val="center"/>
            <w:hideMark/>
          </w:tcPr>
          <w:p w14:paraId="42E2E4C9" w14:textId="33A12F1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Cooper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72dt0uv64","properties":{"formattedCitation":"[210]","plainCitation":"[210]"},"citationItems":[{"id":5067,"uris":["http://zotero.org/users/1562642/items/NRD3JQ53"],"uri":["http://zotero.org/users/1562642/items/NRD3JQ53"],"itemData":{"id":5067,"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[210]</w:t>
            </w:r>
            <w:r w:rsidRPr="00B325F2">
              <w:rPr>
                <w:rFonts w:eastAsia="Calibri" w:cs="Arial"/>
                <w:color w:val="000000"/>
                <w:sz w:val="20"/>
                <w:szCs w:val="20"/>
              </w:rPr>
              <w:fldChar w:fldCharType="end"/>
            </w:r>
          </w:p>
        </w:tc>
        <w:tc>
          <w:tcPr>
            <w:tcW w:w="720" w:type="dxa"/>
            <w:vAlign w:val="center"/>
          </w:tcPr>
          <w:p w14:paraId="156FC777"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7C43EEE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531097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167</w:t>
            </w:r>
          </w:p>
        </w:tc>
        <w:tc>
          <w:tcPr>
            <w:tcW w:w="3330" w:type="dxa"/>
            <w:noWrap/>
            <w:vAlign w:val="center"/>
            <w:hideMark/>
          </w:tcPr>
          <w:p w14:paraId="55458D5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8CA69F4" w14:textId="77777777" w:rsidTr="00D17AB8">
        <w:trPr>
          <w:trHeight w:val="300"/>
        </w:trPr>
        <w:tc>
          <w:tcPr>
            <w:tcW w:w="2335" w:type="dxa"/>
            <w:noWrap/>
            <w:vAlign w:val="center"/>
            <w:hideMark/>
          </w:tcPr>
          <w:p w14:paraId="7B59C54D" w14:textId="1D7F19EB" w:rsidR="00B325F2" w:rsidRPr="00B325F2" w:rsidRDefault="00B325F2" w:rsidP="00B325F2">
            <w:pPr>
              <w:rPr>
                <w:rFonts w:eastAsia="Calibri" w:cs="Arial"/>
                <w:color w:val="000000"/>
                <w:sz w:val="20"/>
                <w:szCs w:val="20"/>
              </w:rPr>
            </w:pPr>
            <w:r w:rsidRPr="00B325F2">
              <w:rPr>
                <w:rFonts w:eastAsia="Calibri" w:cs="Arial"/>
                <w:color w:val="000000"/>
                <w:sz w:val="20"/>
                <w:szCs w:val="20"/>
              </w:rPr>
              <w:t>Cooper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19e411n8j0","properties":{"formattedCitation":"[211]","plainCitation":"[211]"},"citationItems":[{"id":5026,"uris":["http://zotero.org/users/1562642/items/JBT2QPE9"],"uri":["http://zotero.org/users/1562642/items/JBT2QPE9"],"itemData":{"id":5026,"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[211]</w:t>
            </w:r>
            <w:r w:rsidRPr="00B325F2">
              <w:rPr>
                <w:rFonts w:eastAsia="Calibri" w:cs="Arial"/>
                <w:color w:val="000000"/>
                <w:sz w:val="20"/>
                <w:szCs w:val="20"/>
              </w:rPr>
              <w:fldChar w:fldCharType="end"/>
            </w:r>
          </w:p>
        </w:tc>
        <w:tc>
          <w:tcPr>
            <w:tcW w:w="720" w:type="dxa"/>
            <w:vAlign w:val="center"/>
          </w:tcPr>
          <w:p w14:paraId="3DF30ED0"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08C148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8FB9BF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379C0DC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AA0D62" w14:textId="77777777" w:rsidTr="00D17AB8">
        <w:trPr>
          <w:trHeight w:val="300"/>
        </w:trPr>
        <w:tc>
          <w:tcPr>
            <w:tcW w:w="2335" w:type="dxa"/>
            <w:noWrap/>
            <w:vAlign w:val="center"/>
            <w:hideMark/>
          </w:tcPr>
          <w:p w14:paraId="084FB8D8" w14:textId="6BE81936" w:rsidR="00B325F2" w:rsidRPr="00B325F2" w:rsidRDefault="00B325F2" w:rsidP="00B325F2">
            <w:pPr>
              <w:rPr>
                <w:rFonts w:eastAsia="Calibri" w:cs="Arial"/>
                <w:color w:val="000000"/>
                <w:sz w:val="20"/>
                <w:szCs w:val="20"/>
              </w:rPr>
            </w:pPr>
            <w:r w:rsidRPr="00B325F2">
              <w:rPr>
                <w:rFonts w:eastAsia="Calibri" w:cs="Arial"/>
                <w:color w:val="000000"/>
                <w:sz w:val="20"/>
                <w:szCs w:val="20"/>
              </w:rPr>
              <w:t>Cooper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qb39a8pi0","properties":{"formattedCitation":"[212]","plainCitation":"[212]"},"citationItems":[{"id":4639,"uris":["http://zotero.org/users/1562642/items/82UUSQED"],"uri":["http://zotero.org/users/1562642/items/82UUSQED"],"itemData":{"id":4639,"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[212]</w:t>
            </w:r>
            <w:r w:rsidRPr="00B325F2">
              <w:rPr>
                <w:rFonts w:eastAsia="Calibri" w:cs="Arial"/>
                <w:color w:val="000000"/>
                <w:sz w:val="20"/>
                <w:szCs w:val="20"/>
              </w:rPr>
              <w:fldChar w:fldCharType="end"/>
            </w:r>
          </w:p>
        </w:tc>
        <w:tc>
          <w:tcPr>
            <w:tcW w:w="720" w:type="dxa"/>
            <w:vAlign w:val="center"/>
          </w:tcPr>
          <w:p w14:paraId="7572EC0A"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4D636F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9077A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84</w:t>
            </w:r>
          </w:p>
        </w:tc>
        <w:tc>
          <w:tcPr>
            <w:tcW w:w="3330" w:type="dxa"/>
            <w:noWrap/>
            <w:vAlign w:val="center"/>
            <w:hideMark/>
          </w:tcPr>
          <w:p w14:paraId="6F0562B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43BFC5" w14:textId="77777777" w:rsidTr="00D17AB8">
        <w:trPr>
          <w:trHeight w:val="300"/>
        </w:trPr>
        <w:tc>
          <w:tcPr>
            <w:tcW w:w="2335" w:type="dxa"/>
            <w:noWrap/>
            <w:vAlign w:val="center"/>
            <w:hideMark/>
          </w:tcPr>
          <w:p w14:paraId="62D033E7" w14:textId="6A882E3B"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 xml:space="preserve">De Monte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uf0vebrqc","properties":{"formattedCitation":"[213]","plainCitation":"[213]"},"citationItems":[{"id":4659,"uris":["http://zotero.org/users/1562642/items/VQ7K6T64"],"uri":["http://zotero.org/users/1562642/items/VQ7K6T64"],"itemData":{"id":4659,"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[213]</w:t>
            </w:r>
            <w:r w:rsidRPr="00B325F2">
              <w:rPr>
                <w:rFonts w:eastAsia="Calibri" w:cs="Arial"/>
                <w:color w:val="000000"/>
                <w:sz w:val="20"/>
                <w:szCs w:val="20"/>
              </w:rPr>
              <w:fldChar w:fldCharType="end"/>
            </w:r>
          </w:p>
        </w:tc>
        <w:tc>
          <w:tcPr>
            <w:tcW w:w="720" w:type="dxa"/>
            <w:vAlign w:val="center"/>
          </w:tcPr>
          <w:p w14:paraId="686413CF"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6258E5C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775087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2FD2CE5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05A123" w14:textId="77777777" w:rsidTr="00D17AB8">
        <w:trPr>
          <w:trHeight w:val="300"/>
        </w:trPr>
        <w:tc>
          <w:tcPr>
            <w:tcW w:w="2335" w:type="dxa"/>
            <w:noWrap/>
            <w:vAlign w:val="center"/>
            <w:hideMark/>
          </w:tcPr>
          <w:p w14:paraId="5320B751" w14:textId="6EFCAA92"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oig80rn3v","properties":{"formattedCitation":"[214]","plainCitation":"[214]"},"citationItems":[{"id":5079,"uris":["http://zotero.org/users/1562642/items/5NFBMU8U"],"uri":["http://zotero.org/users/1562642/items/5NFBMU8U"],"itemData":{"id":5079,"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[214]</w:t>
            </w:r>
            <w:r w:rsidRPr="00B325F2">
              <w:rPr>
                <w:rFonts w:eastAsia="Calibri" w:cs="Arial"/>
                <w:color w:val="000000"/>
                <w:sz w:val="20"/>
                <w:szCs w:val="20"/>
              </w:rPr>
              <w:fldChar w:fldCharType="end"/>
            </w:r>
          </w:p>
        </w:tc>
        <w:tc>
          <w:tcPr>
            <w:tcW w:w="720" w:type="dxa"/>
            <w:vAlign w:val="center"/>
          </w:tcPr>
          <w:p w14:paraId="29257498"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F6C0B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14BE99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168</w:t>
            </w:r>
          </w:p>
        </w:tc>
        <w:tc>
          <w:tcPr>
            <w:tcW w:w="3330" w:type="dxa"/>
            <w:noWrap/>
            <w:vAlign w:val="center"/>
            <w:hideMark/>
          </w:tcPr>
          <w:p w14:paraId="184E5A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BBE12B" w14:textId="77777777" w:rsidTr="00D17AB8">
        <w:trPr>
          <w:trHeight w:val="300"/>
        </w:trPr>
        <w:tc>
          <w:tcPr>
            <w:tcW w:w="2335" w:type="dxa"/>
            <w:noWrap/>
            <w:vAlign w:val="center"/>
            <w:hideMark/>
          </w:tcPr>
          <w:p w14:paraId="20036D8B" w14:textId="3F906AFF"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p8pc03ad","properties":{"formattedCitation":"[215]","plainCitation":"[215]"},"citationItems":[{"id":4658,"uris":["http://zotero.org/users/1562642/items/TSZ4NR6A"],"uri":["http://zotero.org/users/1562642/items/TSZ4NR6A"],"itemData":{"id":4658,"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[215]</w:t>
            </w:r>
            <w:r w:rsidRPr="00B325F2">
              <w:rPr>
                <w:rFonts w:eastAsia="Calibri" w:cs="Arial"/>
                <w:color w:val="000000"/>
                <w:sz w:val="20"/>
                <w:szCs w:val="20"/>
              </w:rPr>
              <w:fldChar w:fldCharType="end"/>
            </w:r>
          </w:p>
        </w:tc>
        <w:tc>
          <w:tcPr>
            <w:tcW w:w="720" w:type="dxa"/>
            <w:vAlign w:val="center"/>
          </w:tcPr>
          <w:p w14:paraId="3E8E3F51"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21FEDC0"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DF0CB1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135</w:t>
            </w:r>
          </w:p>
        </w:tc>
        <w:tc>
          <w:tcPr>
            <w:tcW w:w="3330" w:type="dxa"/>
            <w:noWrap/>
            <w:vAlign w:val="center"/>
            <w:hideMark/>
          </w:tcPr>
          <w:p w14:paraId="29AC4AB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B6E6C4E" w14:textId="77777777" w:rsidTr="00D17AB8">
        <w:trPr>
          <w:trHeight w:val="300"/>
        </w:trPr>
        <w:tc>
          <w:tcPr>
            <w:tcW w:w="2335" w:type="dxa"/>
            <w:noWrap/>
            <w:vAlign w:val="center"/>
            <w:hideMark/>
          </w:tcPr>
          <w:p w14:paraId="2FBA046A" w14:textId="161DC595" w:rsidR="00B325F2" w:rsidRPr="00B325F2" w:rsidRDefault="00B325F2" w:rsidP="00B325F2">
            <w:pPr>
              <w:rPr>
                <w:rFonts w:eastAsia="Calibri" w:cs="Arial"/>
                <w:color w:val="000000"/>
                <w:sz w:val="20"/>
                <w:szCs w:val="20"/>
              </w:rPr>
            </w:pPr>
            <w:r w:rsidRPr="00B325F2">
              <w:rPr>
                <w:rFonts w:eastAsia="Calibri" w:cs="Arial"/>
                <w:color w:val="000000"/>
                <w:sz w:val="20"/>
                <w:szCs w:val="20"/>
              </w:rPr>
              <w:t>De Monte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vf97sajhi","properties":{"formattedCitation":"[216]","plainCitation":"[216]"},"citationItems":[{"id":4660,"uris":["http://zotero.org/users/1562642/items/8SVTEFMX"],"uri":["http://zotero.org/users/1562642/items/8SVTEFMX"],"itemData":{"id":4660,"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[216]</w:t>
            </w:r>
            <w:r w:rsidRPr="00B325F2">
              <w:rPr>
                <w:rFonts w:eastAsia="Calibri" w:cs="Arial"/>
                <w:color w:val="000000"/>
                <w:sz w:val="20"/>
                <w:szCs w:val="20"/>
              </w:rPr>
              <w:fldChar w:fldCharType="end"/>
            </w:r>
          </w:p>
        </w:tc>
        <w:tc>
          <w:tcPr>
            <w:tcW w:w="720" w:type="dxa"/>
            <w:vAlign w:val="center"/>
          </w:tcPr>
          <w:p w14:paraId="0E482F87"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0253F96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A94AAF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348</w:t>
            </w:r>
          </w:p>
        </w:tc>
        <w:tc>
          <w:tcPr>
            <w:tcW w:w="3330" w:type="dxa"/>
            <w:noWrap/>
            <w:vAlign w:val="center"/>
            <w:hideMark/>
          </w:tcPr>
          <w:p w14:paraId="646F431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FF586E4" w14:textId="77777777" w:rsidTr="00D17AB8">
        <w:trPr>
          <w:trHeight w:val="300"/>
        </w:trPr>
        <w:tc>
          <w:tcPr>
            <w:tcW w:w="2335" w:type="dxa"/>
            <w:noWrap/>
            <w:vAlign w:val="center"/>
            <w:hideMark/>
          </w:tcPr>
          <w:p w14:paraId="763DABB9" w14:textId="3FF929D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Decq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u20suoq","properties":{"formattedCitation":"[217]","plainCitation":"[217]"},"citationItems":[{"id":4656,"uris":["http://zotero.org/users/1562642/items/PHAZFA6G"],"uri":["http://zotero.org/users/1562642/items/PHAZFA6G"],"itemData":{"id":4656,"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[217]</w:t>
            </w:r>
            <w:r w:rsidRPr="00B325F2">
              <w:rPr>
                <w:rFonts w:eastAsia="Calibri" w:cs="Arial"/>
                <w:color w:val="000000"/>
                <w:sz w:val="20"/>
                <w:szCs w:val="20"/>
              </w:rPr>
              <w:fldChar w:fldCharType="end"/>
            </w:r>
          </w:p>
        </w:tc>
        <w:tc>
          <w:tcPr>
            <w:tcW w:w="720" w:type="dxa"/>
            <w:vAlign w:val="center"/>
          </w:tcPr>
          <w:p w14:paraId="36F1CBAC"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751F5BE0" w14:textId="77777777" w:rsidR="00B325F2" w:rsidRPr="00B325F2" w:rsidRDefault="00B325F2" w:rsidP="00B325F2">
            <w:pPr>
              <w:jc w:val="center"/>
              <w:rPr>
                <w:rFonts w:eastAsia="Calibri" w:cs="Calibri"/>
                <w:color w:val="000000"/>
              </w:rPr>
            </w:pPr>
            <w:r w:rsidRPr="00B325F2">
              <w:rPr>
                <w:rFonts w:eastAsia="Calibri" w:cs="Calibri"/>
                <w:color w:val="000000"/>
              </w:rPr>
              <w:t>France</w:t>
            </w:r>
          </w:p>
        </w:tc>
        <w:tc>
          <w:tcPr>
            <w:tcW w:w="1350" w:type="dxa"/>
            <w:noWrap/>
            <w:vAlign w:val="center"/>
            <w:hideMark/>
          </w:tcPr>
          <w:p w14:paraId="4F148AC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377</w:t>
            </w:r>
          </w:p>
        </w:tc>
        <w:tc>
          <w:tcPr>
            <w:tcW w:w="3330" w:type="dxa"/>
            <w:noWrap/>
            <w:vAlign w:val="center"/>
            <w:hideMark/>
          </w:tcPr>
          <w:p w14:paraId="621CA51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25FC41B5" w14:textId="77777777" w:rsidTr="00D17AB8">
        <w:trPr>
          <w:trHeight w:val="300"/>
        </w:trPr>
        <w:tc>
          <w:tcPr>
            <w:tcW w:w="2335" w:type="dxa"/>
            <w:noWrap/>
            <w:vAlign w:val="center"/>
            <w:hideMark/>
          </w:tcPr>
          <w:p w14:paraId="0944D37D" w14:textId="31A75EEB" w:rsidR="00B325F2" w:rsidRPr="00B325F2" w:rsidRDefault="00B325F2" w:rsidP="00B325F2">
            <w:pPr>
              <w:rPr>
                <w:rFonts w:eastAsia="Calibri" w:cs="Arial"/>
                <w:color w:val="000000"/>
                <w:sz w:val="20"/>
                <w:szCs w:val="20"/>
              </w:rPr>
            </w:pPr>
            <w:r w:rsidRPr="00B325F2">
              <w:rPr>
                <w:rFonts w:eastAsia="Calibri" w:cs="Arial"/>
                <w:color w:val="000000"/>
                <w:sz w:val="20"/>
                <w:szCs w:val="20"/>
              </w:rPr>
              <w:t>Dikmen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icf1b5nu","properties":{"formattedCitation":"[218]","plainCitation":"[218]"},"citationItems":[{"id":4663,"uris":["http://zotero.org/users/1562642/items/RTA5W57Q"],"uri":["http://zotero.org/users/1562642/items/RTA5W57Q"],"itemData":{"id":4663,"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[218]</w:t>
            </w:r>
            <w:r w:rsidRPr="00B325F2">
              <w:rPr>
                <w:rFonts w:eastAsia="Calibri" w:cs="Arial"/>
                <w:color w:val="000000"/>
                <w:sz w:val="20"/>
                <w:szCs w:val="20"/>
              </w:rPr>
              <w:fldChar w:fldCharType="end"/>
            </w:r>
          </w:p>
        </w:tc>
        <w:tc>
          <w:tcPr>
            <w:tcW w:w="720" w:type="dxa"/>
            <w:vAlign w:val="center"/>
          </w:tcPr>
          <w:p w14:paraId="30722339"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620" w:type="dxa"/>
            <w:vAlign w:val="center"/>
          </w:tcPr>
          <w:p w14:paraId="25BE201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E2F3A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266</w:t>
            </w:r>
          </w:p>
        </w:tc>
        <w:tc>
          <w:tcPr>
            <w:tcW w:w="3330" w:type="dxa"/>
            <w:noWrap/>
            <w:vAlign w:val="center"/>
            <w:hideMark/>
          </w:tcPr>
          <w:p w14:paraId="62A9C52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83D74D0" w14:textId="77777777" w:rsidTr="00D17AB8">
        <w:trPr>
          <w:trHeight w:val="300"/>
        </w:trPr>
        <w:tc>
          <w:tcPr>
            <w:tcW w:w="2335" w:type="dxa"/>
            <w:noWrap/>
            <w:vAlign w:val="center"/>
            <w:hideMark/>
          </w:tcPr>
          <w:p w14:paraId="59717181" w14:textId="1606417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Dunkley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ugf39blnk","properties":{"formattedCitation":"[219]","plainCitation":"[219]"},"citationItems":[{"id":3728,"uris":["http://zotero.org/users/1562642/items/DPUTKXG8"],"uri":["http://zotero.org/users/1562642/items/DPUTKXG8"],"itemData":{"id":3728,"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[219]</w:t>
            </w:r>
            <w:r w:rsidRPr="00B325F2">
              <w:rPr>
                <w:rFonts w:eastAsia="Calibri" w:cs="Arial"/>
                <w:color w:val="000000"/>
                <w:sz w:val="20"/>
                <w:szCs w:val="20"/>
              </w:rPr>
              <w:fldChar w:fldCharType="end"/>
            </w:r>
          </w:p>
        </w:tc>
        <w:tc>
          <w:tcPr>
            <w:tcW w:w="720" w:type="dxa"/>
            <w:vAlign w:val="center"/>
          </w:tcPr>
          <w:p w14:paraId="701C36E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5734258"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1C4D8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67ACB8E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A72EDE" w14:textId="77777777" w:rsidTr="00D17AB8">
        <w:trPr>
          <w:trHeight w:val="300"/>
        </w:trPr>
        <w:tc>
          <w:tcPr>
            <w:tcW w:w="2335" w:type="dxa"/>
            <w:noWrap/>
            <w:vAlign w:val="center"/>
            <w:hideMark/>
          </w:tcPr>
          <w:p w14:paraId="18B7510B" w14:textId="17DCCF9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Echemendia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ebt814pd8","properties":{"formattedCitation":"[220]","plainCitation":"[220]"},"citationItems":[{"id":5082,"uris":["http://zotero.org/users/1562642/items/WI3UMFAP"],"uri":["http://zotero.org/users/1562642/items/WI3UMFAP"],"itemData":{"id":5082,"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[220]</w:t>
            </w:r>
            <w:r w:rsidRPr="00B325F2">
              <w:rPr>
                <w:rFonts w:eastAsia="Calibri" w:cs="Arial"/>
                <w:color w:val="000000"/>
                <w:sz w:val="20"/>
                <w:szCs w:val="20"/>
              </w:rPr>
              <w:fldChar w:fldCharType="end"/>
            </w:r>
          </w:p>
        </w:tc>
        <w:tc>
          <w:tcPr>
            <w:tcW w:w="720" w:type="dxa"/>
            <w:vAlign w:val="center"/>
          </w:tcPr>
          <w:p w14:paraId="4BACC1AD"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D8EE9E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EB03DE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3A4296F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E74D12" w14:textId="77777777" w:rsidTr="00D17AB8">
        <w:trPr>
          <w:trHeight w:val="300"/>
        </w:trPr>
        <w:tc>
          <w:tcPr>
            <w:tcW w:w="2335" w:type="dxa"/>
            <w:noWrap/>
            <w:vAlign w:val="center"/>
            <w:hideMark/>
          </w:tcPr>
          <w:p w14:paraId="53BDD503" w14:textId="4242E23C" w:rsidR="00B325F2" w:rsidRPr="00B325F2" w:rsidRDefault="00B325F2" w:rsidP="00B325F2">
            <w:pPr>
              <w:rPr>
                <w:rFonts w:eastAsia="Calibri" w:cs="Arial"/>
                <w:color w:val="000000"/>
                <w:sz w:val="20"/>
                <w:szCs w:val="20"/>
              </w:rPr>
            </w:pPr>
            <w:r w:rsidRPr="00B325F2">
              <w:rPr>
                <w:rFonts w:eastAsia="Calibri" w:cs="Arial"/>
                <w:color w:val="000000"/>
                <w:sz w:val="20"/>
                <w:szCs w:val="20"/>
              </w:rPr>
              <w:t>Elbin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15nqn5gq2c","properties":{"formattedCitation":"[221]","plainCitation":"[221]"},"citationItems":[{"id":2098,"uris":["http://zotero.org/users/1562642/items/F6GBXQZA"],"uri":["http://zotero.org/users/1562642/items/F6GBXQZA"],"itemData":{"id":2098,"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[221]</w:t>
            </w:r>
            <w:r w:rsidRPr="00B325F2">
              <w:rPr>
                <w:rFonts w:eastAsia="Calibri" w:cs="Arial"/>
                <w:color w:val="000000"/>
                <w:sz w:val="20"/>
                <w:szCs w:val="20"/>
              </w:rPr>
              <w:fldChar w:fldCharType="end"/>
            </w:r>
          </w:p>
        </w:tc>
        <w:tc>
          <w:tcPr>
            <w:tcW w:w="720" w:type="dxa"/>
            <w:vAlign w:val="center"/>
          </w:tcPr>
          <w:p w14:paraId="34A1B02D"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9F09141"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D013B7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369</w:t>
            </w:r>
          </w:p>
        </w:tc>
        <w:tc>
          <w:tcPr>
            <w:tcW w:w="3330" w:type="dxa"/>
            <w:noWrap/>
            <w:vAlign w:val="center"/>
            <w:hideMark/>
          </w:tcPr>
          <w:p w14:paraId="1352F75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DB30994" w14:textId="77777777" w:rsidTr="00D17AB8">
        <w:trPr>
          <w:trHeight w:val="300"/>
        </w:trPr>
        <w:tc>
          <w:tcPr>
            <w:tcW w:w="2335" w:type="dxa"/>
            <w:noWrap/>
            <w:vAlign w:val="center"/>
            <w:hideMark/>
          </w:tcPr>
          <w:p w14:paraId="74849988" w14:textId="46C85B1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Ettenhofer &amp; Abeles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fsmgsovh","properties":{"formattedCitation":"[79]","plainCitation":"[79]"},"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[79]</w:t>
            </w:r>
            <w:r w:rsidRPr="00B325F2">
              <w:rPr>
                <w:rFonts w:eastAsia="Calibri" w:cs="Arial"/>
                <w:color w:val="000000"/>
                <w:sz w:val="20"/>
                <w:szCs w:val="20"/>
              </w:rPr>
              <w:fldChar w:fldCharType="end"/>
            </w:r>
          </w:p>
        </w:tc>
        <w:tc>
          <w:tcPr>
            <w:tcW w:w="720" w:type="dxa"/>
            <w:vAlign w:val="center"/>
          </w:tcPr>
          <w:p w14:paraId="1E02E920"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0B627B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71DC4E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126</w:t>
            </w:r>
          </w:p>
        </w:tc>
        <w:tc>
          <w:tcPr>
            <w:tcW w:w="3330" w:type="dxa"/>
            <w:noWrap/>
            <w:vAlign w:val="center"/>
            <w:hideMark/>
          </w:tcPr>
          <w:p w14:paraId="6C17F23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DDE7338" w14:textId="77777777" w:rsidTr="00D17AB8">
        <w:trPr>
          <w:trHeight w:val="300"/>
        </w:trPr>
        <w:tc>
          <w:tcPr>
            <w:tcW w:w="2335" w:type="dxa"/>
            <w:noWrap/>
            <w:vAlign w:val="center"/>
            <w:hideMark/>
          </w:tcPr>
          <w:p w14:paraId="08837392" w14:textId="1104235E" w:rsidR="00B325F2" w:rsidRPr="00B325F2" w:rsidRDefault="00B325F2" w:rsidP="00B325F2">
            <w:pPr>
              <w:rPr>
                <w:rFonts w:eastAsia="Calibri" w:cs="Arial"/>
                <w:color w:val="000000"/>
                <w:sz w:val="20"/>
                <w:szCs w:val="20"/>
              </w:rPr>
            </w:pPr>
            <w:r w:rsidRPr="00B325F2">
              <w:rPr>
                <w:rFonts w:eastAsia="Calibri" w:cs="Arial"/>
                <w:color w:val="000000"/>
                <w:sz w:val="20"/>
                <w:szCs w:val="20"/>
              </w:rPr>
              <w:t>Fakhran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pamqfof00","properties":{"formattedCitation":"[222]","plainCitation":"[222]"},"citationItems":[{"id":1711,"uris":["http://zotero.org/users/1562642/items/WBR332R5"],"uri":["http://zotero.org/users/1562642/items/WBR332R5"],"itemData":{"id":1711,"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[222]</w:t>
            </w:r>
            <w:r w:rsidRPr="00B325F2">
              <w:rPr>
                <w:rFonts w:eastAsia="Calibri" w:cs="Arial"/>
                <w:color w:val="000000"/>
                <w:sz w:val="20"/>
                <w:szCs w:val="20"/>
              </w:rPr>
              <w:fldChar w:fldCharType="end"/>
            </w:r>
          </w:p>
        </w:tc>
        <w:tc>
          <w:tcPr>
            <w:tcW w:w="720" w:type="dxa"/>
            <w:vAlign w:val="center"/>
          </w:tcPr>
          <w:p w14:paraId="35F564CF"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229189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DA125F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4A39FE5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3633CE4" w14:textId="77777777" w:rsidTr="00D17AB8">
        <w:trPr>
          <w:trHeight w:val="300"/>
        </w:trPr>
        <w:tc>
          <w:tcPr>
            <w:tcW w:w="2335" w:type="dxa"/>
            <w:noWrap/>
            <w:vAlign w:val="center"/>
            <w:hideMark/>
          </w:tcPr>
          <w:p w14:paraId="49F7069B" w14:textId="21D70323" w:rsidR="00B325F2" w:rsidRPr="00B325F2" w:rsidRDefault="00B325F2" w:rsidP="00B325F2">
            <w:pPr>
              <w:rPr>
                <w:rFonts w:eastAsia="Calibri" w:cs="Arial"/>
                <w:color w:val="000000"/>
                <w:sz w:val="20"/>
                <w:szCs w:val="20"/>
              </w:rPr>
            </w:pPr>
            <w:r w:rsidRPr="00B325F2">
              <w:rPr>
                <w:rFonts w:eastAsia="Calibri" w:cs="Arial"/>
                <w:color w:val="000000"/>
                <w:sz w:val="20"/>
                <w:szCs w:val="20"/>
              </w:rPr>
              <w:t>Falconer</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fc1g87rh","properties":{"formattedCitation":"[223]","plainCitation":"[223]"},"citationItems":[{"id":4676,"uris":["http://zotero.org/users/1562642/items/G9B2DVZ3"],"uri":["http://zotero.org/users/1562642/items/G9B2DVZ3"],"itemData":{"id":4676,"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[223]</w:t>
            </w:r>
            <w:r w:rsidRPr="00B325F2">
              <w:rPr>
                <w:rFonts w:eastAsia="Calibri" w:cs="Arial"/>
                <w:color w:val="000000"/>
                <w:sz w:val="20"/>
                <w:szCs w:val="20"/>
              </w:rPr>
              <w:fldChar w:fldCharType="end"/>
            </w:r>
          </w:p>
        </w:tc>
        <w:tc>
          <w:tcPr>
            <w:tcW w:w="720" w:type="dxa"/>
            <w:vAlign w:val="center"/>
          </w:tcPr>
          <w:p w14:paraId="24C54B4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FE62DB3"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C74015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255</w:t>
            </w:r>
          </w:p>
        </w:tc>
        <w:tc>
          <w:tcPr>
            <w:tcW w:w="3330" w:type="dxa"/>
            <w:noWrap/>
            <w:vAlign w:val="center"/>
            <w:hideMark/>
          </w:tcPr>
          <w:p w14:paraId="09656F1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87697B" w14:textId="77777777" w:rsidTr="00D17AB8">
        <w:trPr>
          <w:trHeight w:val="300"/>
        </w:trPr>
        <w:tc>
          <w:tcPr>
            <w:tcW w:w="2335" w:type="dxa"/>
            <w:noWrap/>
            <w:vAlign w:val="center"/>
            <w:hideMark/>
          </w:tcPr>
          <w:p w14:paraId="6123BC82" w14:textId="7886DA8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Fisher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qrghrmj9","properties":{"formattedCitation":"[82]","plainCitation":"[82]"},"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[82]</w:t>
            </w:r>
            <w:r w:rsidRPr="00B325F2">
              <w:rPr>
                <w:rFonts w:eastAsia="Calibri" w:cs="Arial"/>
                <w:color w:val="000000"/>
                <w:sz w:val="20"/>
                <w:szCs w:val="20"/>
              </w:rPr>
              <w:fldChar w:fldCharType="end"/>
            </w:r>
          </w:p>
        </w:tc>
        <w:tc>
          <w:tcPr>
            <w:tcW w:w="720" w:type="dxa"/>
            <w:vAlign w:val="center"/>
          </w:tcPr>
          <w:p w14:paraId="3303C495"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32995D8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0A6A06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90</w:t>
            </w:r>
          </w:p>
        </w:tc>
        <w:tc>
          <w:tcPr>
            <w:tcW w:w="3330" w:type="dxa"/>
            <w:noWrap/>
            <w:vAlign w:val="center"/>
            <w:hideMark/>
          </w:tcPr>
          <w:p w14:paraId="5364290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92E4AB9" w14:textId="77777777" w:rsidTr="00D17AB8">
        <w:trPr>
          <w:trHeight w:val="300"/>
        </w:trPr>
        <w:tc>
          <w:tcPr>
            <w:tcW w:w="2335" w:type="dxa"/>
            <w:noWrap/>
            <w:vAlign w:val="center"/>
            <w:hideMark/>
          </w:tcPr>
          <w:p w14:paraId="19E66F66" w14:textId="0C262AAC" w:rsidR="00B325F2" w:rsidRPr="00B325F2" w:rsidRDefault="00B325F2" w:rsidP="00B325F2">
            <w:pPr>
              <w:rPr>
                <w:rFonts w:eastAsia="Calibri" w:cs="Arial"/>
                <w:color w:val="000000"/>
                <w:sz w:val="20"/>
                <w:szCs w:val="20"/>
              </w:rPr>
            </w:pPr>
            <w:r w:rsidRPr="00B325F2">
              <w:rPr>
                <w:rFonts w:eastAsia="Calibri" w:cs="Arial"/>
                <w:color w:val="000000"/>
                <w:sz w:val="20"/>
                <w:szCs w:val="20"/>
              </w:rPr>
              <w:t>Ford</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ugmf4gtc","properties":{"formattedCitation":"[224]","plainCitation":"[224]"},"citationItems":[{"id":5491,"uris":["http://zotero.org/users/1562642/items/SJHPH2DT"],"uri":["http://zotero.org/users/1562642/items/SJHPH2DT"],"itemData":{"id":5491,"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[224]</w:t>
            </w:r>
            <w:r w:rsidRPr="00B325F2">
              <w:rPr>
                <w:rFonts w:eastAsia="Calibri" w:cs="Arial"/>
                <w:color w:val="000000"/>
                <w:sz w:val="20"/>
                <w:szCs w:val="20"/>
              </w:rPr>
              <w:fldChar w:fldCharType="end"/>
            </w:r>
          </w:p>
        </w:tc>
        <w:tc>
          <w:tcPr>
            <w:tcW w:w="720" w:type="dxa"/>
            <w:vAlign w:val="center"/>
          </w:tcPr>
          <w:p w14:paraId="384C5C1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6476D05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23E44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24F9AB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DE06AA7" w14:textId="77777777" w:rsidTr="00D17AB8">
        <w:trPr>
          <w:trHeight w:val="300"/>
        </w:trPr>
        <w:tc>
          <w:tcPr>
            <w:tcW w:w="2335" w:type="dxa"/>
            <w:noWrap/>
            <w:vAlign w:val="center"/>
            <w:hideMark/>
          </w:tcPr>
          <w:p w14:paraId="1FF55E32" w14:textId="13861D6D" w:rsidR="00B325F2" w:rsidRPr="00B325F2" w:rsidRDefault="00B325F2" w:rsidP="00B325F2">
            <w:pPr>
              <w:rPr>
                <w:rFonts w:eastAsia="Calibri" w:cs="Arial"/>
                <w:color w:val="000000"/>
                <w:sz w:val="20"/>
                <w:szCs w:val="20"/>
              </w:rPr>
            </w:pPr>
            <w:r w:rsidRPr="00B325F2">
              <w:rPr>
                <w:rFonts w:eastAsia="Calibri" w:cs="Arial"/>
                <w:color w:val="000000"/>
                <w:sz w:val="20"/>
                <w:szCs w:val="20"/>
              </w:rPr>
              <w:t>Galetto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gg67fipc7","properties":{"formattedCitation":"[225]","plainCitation":"[225]"},"citationItems":[{"id":5090,"uris":["http://zotero.org/users/1562642/items/UGHJMBET"],"uri":["http://zotero.org/users/1562642/items/UGHJMBET"],"itemData":{"id":5090,"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[225]</w:t>
            </w:r>
            <w:r w:rsidRPr="00B325F2">
              <w:rPr>
                <w:rFonts w:eastAsia="Calibri" w:cs="Arial"/>
                <w:color w:val="000000"/>
                <w:sz w:val="20"/>
                <w:szCs w:val="20"/>
              </w:rPr>
              <w:fldChar w:fldCharType="end"/>
            </w:r>
          </w:p>
        </w:tc>
        <w:tc>
          <w:tcPr>
            <w:tcW w:w="720" w:type="dxa"/>
            <w:vAlign w:val="center"/>
          </w:tcPr>
          <w:p w14:paraId="232B667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530726A5" w14:textId="77777777" w:rsidR="00B325F2" w:rsidRPr="00B325F2" w:rsidRDefault="00B325F2" w:rsidP="00B325F2">
            <w:pPr>
              <w:jc w:val="center"/>
              <w:rPr>
                <w:rFonts w:eastAsia="Calibri" w:cs="Calibri"/>
                <w:color w:val="000000"/>
              </w:rPr>
            </w:pPr>
            <w:r w:rsidRPr="00B325F2">
              <w:rPr>
                <w:rFonts w:eastAsia="Calibri" w:cs="Calibri"/>
                <w:color w:val="000000"/>
              </w:rPr>
              <w:t>Italy</w:t>
            </w:r>
          </w:p>
        </w:tc>
        <w:tc>
          <w:tcPr>
            <w:tcW w:w="1350" w:type="dxa"/>
            <w:noWrap/>
            <w:vAlign w:val="center"/>
            <w:hideMark/>
          </w:tcPr>
          <w:p w14:paraId="546256F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w:t>
            </w:r>
          </w:p>
        </w:tc>
        <w:tc>
          <w:tcPr>
            <w:tcW w:w="3330" w:type="dxa"/>
            <w:noWrap/>
            <w:vAlign w:val="center"/>
            <w:hideMark/>
          </w:tcPr>
          <w:p w14:paraId="5BB019F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Italian, 100</w:t>
            </w:r>
          </w:p>
        </w:tc>
      </w:tr>
      <w:tr w:rsidR="00B325F2" w:rsidRPr="00B325F2" w14:paraId="07FE1086" w14:textId="77777777" w:rsidTr="00D17AB8">
        <w:trPr>
          <w:trHeight w:val="300"/>
        </w:trPr>
        <w:tc>
          <w:tcPr>
            <w:tcW w:w="2335" w:type="dxa"/>
            <w:noWrap/>
            <w:vAlign w:val="center"/>
            <w:hideMark/>
          </w:tcPr>
          <w:p w14:paraId="7568474E" w14:textId="068914C2" w:rsidR="00B325F2" w:rsidRPr="00B325F2" w:rsidRDefault="00B325F2" w:rsidP="00B325F2">
            <w:pPr>
              <w:rPr>
                <w:rFonts w:eastAsia="Calibri" w:cs="Arial"/>
                <w:color w:val="000000"/>
                <w:sz w:val="20"/>
                <w:szCs w:val="20"/>
              </w:rPr>
            </w:pPr>
            <w:r w:rsidRPr="00B325F2">
              <w:rPr>
                <w:rFonts w:eastAsia="Calibri" w:cs="Arial"/>
                <w:color w:val="000000"/>
                <w:sz w:val="20"/>
                <w:szCs w:val="20"/>
              </w:rPr>
              <w:t>Ghodadra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d2m1630p","properties":{"formattedCitation":"[226]","plainCitation":"[226]"},"citationItems":[{"id":5302,"uris":["http://zotero.org/users/1562642/items/DIB264DE"],"uri":["http://zotero.org/users/1562642/items/DIB264DE"],"itemData":{"id":5302,"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[226]</w:t>
            </w:r>
            <w:r w:rsidRPr="00B325F2">
              <w:rPr>
                <w:rFonts w:eastAsia="Calibri" w:cs="Arial"/>
                <w:color w:val="000000"/>
                <w:sz w:val="20"/>
                <w:szCs w:val="20"/>
              </w:rPr>
              <w:fldChar w:fldCharType="end"/>
            </w:r>
          </w:p>
        </w:tc>
        <w:tc>
          <w:tcPr>
            <w:tcW w:w="720" w:type="dxa"/>
            <w:vAlign w:val="center"/>
          </w:tcPr>
          <w:p w14:paraId="3C8475D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40A9B8B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1FDE6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64</w:t>
            </w:r>
          </w:p>
        </w:tc>
        <w:tc>
          <w:tcPr>
            <w:tcW w:w="3330" w:type="dxa"/>
            <w:noWrap/>
            <w:vAlign w:val="center"/>
            <w:hideMark/>
          </w:tcPr>
          <w:p w14:paraId="43A40F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CB5485" w14:textId="77777777" w:rsidTr="00D17AB8">
        <w:trPr>
          <w:trHeight w:val="300"/>
        </w:trPr>
        <w:tc>
          <w:tcPr>
            <w:tcW w:w="2335" w:type="dxa"/>
            <w:noWrap/>
            <w:vAlign w:val="center"/>
            <w:hideMark/>
          </w:tcPr>
          <w:p w14:paraId="38CCA63E" w14:textId="0219291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Greiffenstein &amp; Baker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6pkme654","properties":{"formattedCitation":"[86]","plainCitation":"[86]"},"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[86]</w:t>
            </w:r>
            <w:r w:rsidRPr="00B325F2">
              <w:rPr>
                <w:rFonts w:eastAsia="Calibri" w:cs="Arial"/>
                <w:color w:val="000000"/>
                <w:sz w:val="20"/>
                <w:szCs w:val="20"/>
              </w:rPr>
              <w:fldChar w:fldCharType="end"/>
            </w:r>
          </w:p>
        </w:tc>
        <w:tc>
          <w:tcPr>
            <w:tcW w:w="720" w:type="dxa"/>
            <w:vAlign w:val="center"/>
          </w:tcPr>
          <w:p w14:paraId="1E126FE4"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445B4FB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E0E5A7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75</w:t>
            </w:r>
          </w:p>
        </w:tc>
        <w:tc>
          <w:tcPr>
            <w:tcW w:w="3330" w:type="dxa"/>
            <w:noWrap/>
            <w:vAlign w:val="center"/>
            <w:hideMark/>
          </w:tcPr>
          <w:p w14:paraId="07B2C8B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3B952F2" w14:textId="77777777" w:rsidTr="00D17AB8">
        <w:trPr>
          <w:trHeight w:val="300"/>
        </w:trPr>
        <w:tc>
          <w:tcPr>
            <w:tcW w:w="2335" w:type="dxa"/>
            <w:noWrap/>
            <w:vAlign w:val="center"/>
            <w:hideMark/>
          </w:tcPr>
          <w:p w14:paraId="43766110" w14:textId="436F566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Greiffenstein &amp; Baker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qvkqrqav","properties":{"formattedCitation":"[227]","plainCitation":"[227]"},"citationItems":[{"id":4691,"uris":["http://zotero.org/users/1562642/items/J7ZQZNKR"],"uri":["http://zotero.org/users/1562642/items/J7ZQZNKR"],"itemData":{"id":4691,"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[227]</w:t>
            </w:r>
            <w:r w:rsidRPr="00B325F2">
              <w:rPr>
                <w:rFonts w:eastAsia="Calibri" w:cs="Arial"/>
                <w:color w:val="000000"/>
                <w:sz w:val="20"/>
                <w:szCs w:val="20"/>
              </w:rPr>
              <w:fldChar w:fldCharType="end"/>
            </w:r>
          </w:p>
        </w:tc>
        <w:tc>
          <w:tcPr>
            <w:tcW w:w="720" w:type="dxa"/>
            <w:vAlign w:val="center"/>
          </w:tcPr>
          <w:p w14:paraId="2F766846"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6C8B07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AC34B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799</w:t>
            </w:r>
          </w:p>
        </w:tc>
        <w:tc>
          <w:tcPr>
            <w:tcW w:w="3330" w:type="dxa"/>
            <w:noWrap/>
            <w:vAlign w:val="center"/>
            <w:hideMark/>
          </w:tcPr>
          <w:p w14:paraId="656FEBC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92.49</w:t>
            </w:r>
          </w:p>
          <w:p w14:paraId="11B54F8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a second language, 7.51</w:t>
            </w:r>
          </w:p>
        </w:tc>
      </w:tr>
      <w:tr w:rsidR="00B325F2" w:rsidRPr="00B325F2" w14:paraId="6F62FAB9" w14:textId="77777777" w:rsidTr="00D17AB8">
        <w:trPr>
          <w:trHeight w:val="300"/>
        </w:trPr>
        <w:tc>
          <w:tcPr>
            <w:tcW w:w="2335" w:type="dxa"/>
            <w:noWrap/>
            <w:vAlign w:val="center"/>
            <w:hideMark/>
          </w:tcPr>
          <w:p w14:paraId="27B00ABF" w14:textId="5A060F56" w:rsidR="00B325F2" w:rsidRPr="00B325F2" w:rsidRDefault="00B325F2" w:rsidP="00B325F2">
            <w:pPr>
              <w:rPr>
                <w:rFonts w:eastAsia="Calibri" w:cs="Arial"/>
                <w:color w:val="000000"/>
                <w:sz w:val="20"/>
                <w:szCs w:val="20"/>
              </w:rPr>
            </w:pPr>
            <w:r w:rsidRPr="00B325F2">
              <w:rPr>
                <w:rFonts w:eastAsia="Calibri" w:cs="Arial"/>
                <w:color w:val="000000"/>
                <w:sz w:val="20"/>
                <w:szCs w:val="20"/>
              </w:rPr>
              <w:t>Greiffenstein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g5bgvl9m","properties":{"formattedCitation":"[228]","plainCitation":"[228]"},"citationItems":[{"id":4692,"uris":["http://zotero.org/users/1562642/items/8CUDIH6S"],"uri":["http://zotero.org/users/1562642/items/8CUDIH6S"],"itemData":{"id":4692,"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[228]</w:t>
            </w:r>
            <w:r w:rsidRPr="00B325F2">
              <w:rPr>
                <w:rFonts w:eastAsia="Calibri" w:cs="Arial"/>
                <w:color w:val="000000"/>
                <w:sz w:val="20"/>
                <w:szCs w:val="20"/>
              </w:rPr>
              <w:fldChar w:fldCharType="end"/>
            </w:r>
          </w:p>
        </w:tc>
        <w:tc>
          <w:tcPr>
            <w:tcW w:w="720" w:type="dxa"/>
            <w:vAlign w:val="center"/>
          </w:tcPr>
          <w:p w14:paraId="27990C8B" w14:textId="77777777" w:rsidR="00B325F2" w:rsidRPr="00B325F2" w:rsidRDefault="00B325F2" w:rsidP="00B325F2">
            <w:pPr>
              <w:jc w:val="center"/>
              <w:rPr>
                <w:rFonts w:eastAsia="Calibri" w:cs="Calibri"/>
                <w:color w:val="000000"/>
              </w:rPr>
            </w:pPr>
            <w:r w:rsidRPr="00B325F2">
              <w:rPr>
                <w:rFonts w:eastAsia="Calibri" w:cs="Calibri"/>
                <w:color w:val="000000"/>
              </w:rPr>
              <w:t>2002</w:t>
            </w:r>
          </w:p>
        </w:tc>
        <w:tc>
          <w:tcPr>
            <w:tcW w:w="1620" w:type="dxa"/>
            <w:vAlign w:val="center"/>
          </w:tcPr>
          <w:p w14:paraId="3582EB1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A81AC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5BD0ABF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9A90D2A" w14:textId="77777777" w:rsidTr="00D17AB8">
        <w:trPr>
          <w:trHeight w:val="300"/>
        </w:trPr>
        <w:tc>
          <w:tcPr>
            <w:tcW w:w="2335" w:type="dxa"/>
            <w:noWrap/>
            <w:vAlign w:val="center"/>
            <w:hideMark/>
          </w:tcPr>
          <w:p w14:paraId="4339880A" w14:textId="54D63E7E" w:rsidR="00B325F2" w:rsidRPr="00B325F2" w:rsidRDefault="00B325F2" w:rsidP="00B325F2">
            <w:pPr>
              <w:rPr>
                <w:rFonts w:eastAsia="Calibri" w:cs="Arial"/>
                <w:color w:val="000000"/>
                <w:sz w:val="20"/>
                <w:szCs w:val="20"/>
              </w:rPr>
            </w:pPr>
            <w:r w:rsidRPr="00B325F2">
              <w:rPr>
                <w:rFonts w:eastAsia="Calibri" w:cs="Arial"/>
                <w:color w:val="000000"/>
                <w:sz w:val="20"/>
                <w:szCs w:val="20"/>
              </w:rPr>
              <w:t>Grubenhoff</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gsjo2vtd","properties":{"formattedCitation":"[229]","plainCitation":"[229]"},"citationItems":[{"id":5098,"uris":["http://zotero.org/users/1562642/items/S3A7R58P"],"uri":["http://zotero.org/users/1562642/items/S3A7R58P"],"itemData":{"id":5098,"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[229]</w:t>
            </w:r>
            <w:r w:rsidRPr="00B325F2">
              <w:rPr>
                <w:rFonts w:eastAsia="Calibri" w:cs="Arial"/>
                <w:color w:val="000000"/>
                <w:sz w:val="20"/>
                <w:szCs w:val="20"/>
              </w:rPr>
              <w:fldChar w:fldCharType="end"/>
            </w:r>
          </w:p>
        </w:tc>
        <w:tc>
          <w:tcPr>
            <w:tcW w:w="720" w:type="dxa"/>
            <w:vAlign w:val="center"/>
          </w:tcPr>
          <w:p w14:paraId="1124B2CA"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47EBA9F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6E4B74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348</w:t>
            </w:r>
          </w:p>
        </w:tc>
        <w:tc>
          <w:tcPr>
            <w:tcW w:w="3330" w:type="dxa"/>
            <w:noWrap/>
            <w:vAlign w:val="center"/>
            <w:hideMark/>
          </w:tcPr>
          <w:p w14:paraId="7F5923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BF8F541" w14:textId="77777777" w:rsidTr="00D17AB8">
        <w:trPr>
          <w:trHeight w:val="300"/>
        </w:trPr>
        <w:tc>
          <w:tcPr>
            <w:tcW w:w="2335" w:type="dxa"/>
            <w:noWrap/>
            <w:vAlign w:val="center"/>
            <w:hideMark/>
          </w:tcPr>
          <w:p w14:paraId="056AB471" w14:textId="2182B43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Hänninen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44212uc4","properties":{"formattedCitation":"[88]","plainCitation":"[88]"},"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[88]</w:t>
            </w:r>
            <w:r w:rsidRPr="00B325F2">
              <w:rPr>
                <w:rFonts w:eastAsia="Calibri" w:cs="Arial"/>
                <w:color w:val="000000"/>
                <w:sz w:val="20"/>
                <w:szCs w:val="20"/>
              </w:rPr>
              <w:fldChar w:fldCharType="end"/>
            </w:r>
          </w:p>
        </w:tc>
        <w:tc>
          <w:tcPr>
            <w:tcW w:w="720" w:type="dxa"/>
            <w:vAlign w:val="center"/>
          </w:tcPr>
          <w:p w14:paraId="6998FEA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2D6E684C"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7FA3E95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304</w:t>
            </w:r>
          </w:p>
        </w:tc>
        <w:tc>
          <w:tcPr>
            <w:tcW w:w="3330" w:type="dxa"/>
            <w:noWrap/>
            <w:vAlign w:val="center"/>
            <w:hideMark/>
          </w:tcPr>
          <w:p w14:paraId="4E3BEEF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80.92</w:t>
            </w:r>
          </w:p>
          <w:p w14:paraId="6C4A9E3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12.83</w:t>
            </w:r>
          </w:p>
          <w:p w14:paraId="05A592A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Non-English and non-Finnish, 6.25</w:t>
            </w:r>
          </w:p>
        </w:tc>
      </w:tr>
      <w:tr w:rsidR="00B325F2" w:rsidRPr="00B325F2" w14:paraId="7BAF94AD" w14:textId="77777777" w:rsidTr="00D17AB8">
        <w:trPr>
          <w:trHeight w:val="300"/>
        </w:trPr>
        <w:tc>
          <w:tcPr>
            <w:tcW w:w="2335" w:type="dxa"/>
            <w:noWrap/>
            <w:vAlign w:val="center"/>
            <w:hideMark/>
          </w:tcPr>
          <w:p w14:paraId="58E5827F" w14:textId="2E5D1F9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Hanten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14f71cb1v9","properties":{"formattedCitation":"[230]","plainCitation":"[230]"},"citationItems":[{"id":4702,"uris":["http://zotero.org/users/1562642/items/BAHSXTR9"],"uri":["http://zotero.org/users/1562642/items/BAHSXTR9"],"itemData":{"id":4702,"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[230]</w:t>
            </w:r>
            <w:r w:rsidRPr="00B325F2">
              <w:rPr>
                <w:rFonts w:eastAsia="Calibri" w:cs="Arial"/>
                <w:color w:val="000000"/>
                <w:sz w:val="20"/>
                <w:szCs w:val="20"/>
              </w:rPr>
              <w:fldChar w:fldCharType="end"/>
            </w:r>
          </w:p>
        </w:tc>
        <w:tc>
          <w:tcPr>
            <w:tcW w:w="720" w:type="dxa"/>
            <w:vAlign w:val="center"/>
          </w:tcPr>
          <w:p w14:paraId="77CC31B4"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6F9BB1F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080A7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109</w:t>
            </w:r>
          </w:p>
        </w:tc>
        <w:tc>
          <w:tcPr>
            <w:tcW w:w="3330" w:type="dxa"/>
            <w:noWrap/>
            <w:vAlign w:val="center"/>
            <w:hideMark/>
          </w:tcPr>
          <w:p w14:paraId="2685F25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A346A73" w14:textId="77777777" w:rsidTr="00D17AB8">
        <w:trPr>
          <w:trHeight w:val="300"/>
        </w:trPr>
        <w:tc>
          <w:tcPr>
            <w:tcW w:w="2335" w:type="dxa"/>
            <w:noWrap/>
            <w:vAlign w:val="center"/>
            <w:hideMark/>
          </w:tcPr>
          <w:p w14:paraId="19E7A836" w14:textId="432D266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Henry &amp; Sandel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a9a48lfuf","properties":{"formattedCitation":"[231]","plainCitation":"[231]"},"citationItems":[{"id":1886,"uris":["http://zotero.org/users/1562642/items/NHFJKPW8"],"uri":["http://zotero.org/users/1562642/items/NHFJKPW8"],"itemData":{"id":1886,"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[231]</w:t>
            </w:r>
            <w:r w:rsidRPr="00B325F2">
              <w:rPr>
                <w:rFonts w:eastAsia="Calibri" w:cs="Arial"/>
                <w:color w:val="000000"/>
                <w:sz w:val="20"/>
                <w:szCs w:val="20"/>
              </w:rPr>
              <w:fldChar w:fldCharType="end"/>
            </w:r>
          </w:p>
        </w:tc>
        <w:tc>
          <w:tcPr>
            <w:tcW w:w="720" w:type="dxa"/>
            <w:vAlign w:val="center"/>
          </w:tcPr>
          <w:p w14:paraId="672CE0B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FB639D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CD64AD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4500</w:t>
            </w:r>
          </w:p>
        </w:tc>
        <w:tc>
          <w:tcPr>
            <w:tcW w:w="3330" w:type="dxa"/>
            <w:noWrap/>
            <w:vAlign w:val="center"/>
            <w:hideMark/>
          </w:tcPr>
          <w:p w14:paraId="54011FF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23C8DF8" w14:textId="77777777" w:rsidTr="00D17AB8">
        <w:trPr>
          <w:trHeight w:val="300"/>
        </w:trPr>
        <w:tc>
          <w:tcPr>
            <w:tcW w:w="2335" w:type="dxa"/>
            <w:noWrap/>
            <w:vAlign w:val="center"/>
            <w:hideMark/>
          </w:tcPr>
          <w:p w14:paraId="57E49332" w14:textId="24F97D89" w:rsidR="00B325F2" w:rsidRPr="00B325F2" w:rsidRDefault="00B325F2" w:rsidP="00B325F2">
            <w:pPr>
              <w:rPr>
                <w:rFonts w:eastAsia="Calibri" w:cs="Arial"/>
                <w:color w:val="000000"/>
                <w:sz w:val="20"/>
                <w:szCs w:val="20"/>
              </w:rPr>
            </w:pPr>
            <w:r w:rsidRPr="00B325F2">
              <w:rPr>
                <w:rFonts w:eastAsia="Calibri" w:cs="Arial"/>
                <w:color w:val="000000"/>
                <w:sz w:val="20"/>
                <w:szCs w:val="20"/>
              </w:rPr>
              <w:t>Hinton-Bayre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j3d44d56","properties":{"formattedCitation":"[94]","plainCitation":"[94]"},"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[94]</w:t>
            </w:r>
            <w:r w:rsidRPr="00B325F2">
              <w:rPr>
                <w:rFonts w:eastAsia="Calibri" w:cs="Arial"/>
                <w:color w:val="000000"/>
                <w:sz w:val="20"/>
                <w:szCs w:val="20"/>
              </w:rPr>
              <w:fldChar w:fldCharType="end"/>
            </w:r>
          </w:p>
        </w:tc>
        <w:tc>
          <w:tcPr>
            <w:tcW w:w="720" w:type="dxa"/>
            <w:vAlign w:val="center"/>
          </w:tcPr>
          <w:p w14:paraId="76EFC1B3" w14:textId="77777777" w:rsidR="00B325F2" w:rsidRPr="00B325F2" w:rsidRDefault="00B325F2" w:rsidP="00B325F2">
            <w:pPr>
              <w:jc w:val="center"/>
              <w:rPr>
                <w:rFonts w:eastAsia="Calibri" w:cs="Calibri"/>
                <w:color w:val="000000"/>
              </w:rPr>
            </w:pPr>
            <w:r w:rsidRPr="00B325F2">
              <w:rPr>
                <w:rFonts w:eastAsia="Calibri" w:cs="Calibri"/>
                <w:color w:val="000000"/>
              </w:rPr>
              <w:t>1997</w:t>
            </w:r>
          </w:p>
        </w:tc>
        <w:tc>
          <w:tcPr>
            <w:tcW w:w="1620" w:type="dxa"/>
            <w:vAlign w:val="center"/>
          </w:tcPr>
          <w:p w14:paraId="66E6D661"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0BB25D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64</w:t>
            </w:r>
          </w:p>
        </w:tc>
        <w:tc>
          <w:tcPr>
            <w:tcW w:w="3330" w:type="dxa"/>
            <w:noWrap/>
            <w:vAlign w:val="center"/>
            <w:hideMark/>
          </w:tcPr>
          <w:p w14:paraId="66A8C5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79.69</w:t>
            </w:r>
          </w:p>
          <w:p w14:paraId="73B3C29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Other, 4.69</w:t>
            </w:r>
          </w:p>
        </w:tc>
      </w:tr>
      <w:tr w:rsidR="00B325F2" w:rsidRPr="00B325F2" w14:paraId="118EDA05" w14:textId="77777777" w:rsidTr="00D17AB8">
        <w:trPr>
          <w:trHeight w:val="300"/>
        </w:trPr>
        <w:tc>
          <w:tcPr>
            <w:tcW w:w="2335" w:type="dxa"/>
            <w:noWrap/>
            <w:vAlign w:val="center"/>
            <w:hideMark/>
          </w:tcPr>
          <w:p w14:paraId="781F33A3" w14:textId="24882F5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Hobson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12r4duujhv","properties":{"formattedCitation":"[232]","plainCitation":"[232]"},"citationItems":[{"id":4709,"uris":["http://zotero.org/users/1562642/items/VK5AREPJ"],"uri":["http://zotero.org/users/1562642/items/VK5AREPJ"],"itemData":{"id":4709,"type":"article-journal","title":"Determining client cognitive status following mild traumatic brain injury","container-title":"Scandinavian Journal of Occupational Therapy","page":"138-146","volume":"23","issue":"2","source":"EBSCOhost","abstract":"Background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[232]</w:t>
            </w:r>
            <w:r w:rsidRPr="00B325F2">
              <w:rPr>
                <w:rFonts w:eastAsia="Calibri" w:cs="Arial"/>
                <w:color w:val="000000"/>
                <w:sz w:val="20"/>
                <w:szCs w:val="20"/>
              </w:rPr>
              <w:fldChar w:fldCharType="end"/>
            </w:r>
          </w:p>
        </w:tc>
        <w:tc>
          <w:tcPr>
            <w:tcW w:w="720" w:type="dxa"/>
            <w:vAlign w:val="center"/>
          </w:tcPr>
          <w:p w14:paraId="600CFE88"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6D8D8D3B"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A700AD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166</w:t>
            </w:r>
          </w:p>
        </w:tc>
        <w:tc>
          <w:tcPr>
            <w:tcW w:w="3330" w:type="dxa"/>
            <w:noWrap/>
            <w:vAlign w:val="center"/>
            <w:hideMark/>
          </w:tcPr>
          <w:p w14:paraId="675DB8F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467FE5A" w14:textId="77777777" w:rsidTr="00D17AB8">
        <w:trPr>
          <w:trHeight w:val="300"/>
        </w:trPr>
        <w:tc>
          <w:tcPr>
            <w:tcW w:w="2335" w:type="dxa"/>
            <w:noWrap/>
            <w:vAlign w:val="center"/>
            <w:hideMark/>
          </w:tcPr>
          <w:p w14:paraId="304E9AF4" w14:textId="7D9B819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Hunt &amp; Ferrara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vo3fo4meg","properties":{"formattedCitation":"[95]","plainCitation":"[95]"},"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color w:val="000000"/>
                <w:sz w:val="20"/>
                <w:szCs w:val="20"/>
              </w:rPr>
              <w:instrText>⩽</w:instrText>
            </w:r>
            <w:r>
              <w:rPr>
                <w:rFonts w:eastAsia="Calibri"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[95]</w:t>
            </w:r>
            <w:r w:rsidRPr="00B325F2">
              <w:rPr>
                <w:rFonts w:eastAsia="Calibri" w:cs="Arial"/>
                <w:color w:val="000000"/>
                <w:sz w:val="20"/>
                <w:szCs w:val="20"/>
              </w:rPr>
              <w:fldChar w:fldCharType="end"/>
            </w:r>
          </w:p>
        </w:tc>
        <w:tc>
          <w:tcPr>
            <w:tcW w:w="720" w:type="dxa"/>
            <w:vAlign w:val="center"/>
          </w:tcPr>
          <w:p w14:paraId="529B51C4"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B9C9ED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86D21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198</w:t>
            </w:r>
          </w:p>
        </w:tc>
        <w:tc>
          <w:tcPr>
            <w:tcW w:w="3330" w:type="dxa"/>
            <w:noWrap/>
            <w:vAlign w:val="center"/>
            <w:hideMark/>
          </w:tcPr>
          <w:p w14:paraId="793655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7E4269" w14:textId="77777777" w:rsidTr="00D17AB8">
        <w:trPr>
          <w:trHeight w:val="300"/>
        </w:trPr>
        <w:tc>
          <w:tcPr>
            <w:tcW w:w="2335" w:type="dxa"/>
            <w:noWrap/>
            <w:vAlign w:val="center"/>
            <w:hideMark/>
          </w:tcPr>
          <w:p w14:paraId="14958742" w14:textId="5062C1C8" w:rsidR="00B325F2" w:rsidRPr="00B325F2" w:rsidRDefault="00B325F2" w:rsidP="00B325F2">
            <w:pPr>
              <w:rPr>
                <w:rFonts w:eastAsia="Calibri" w:cs="Arial"/>
                <w:color w:val="000000"/>
                <w:sz w:val="20"/>
                <w:szCs w:val="20"/>
              </w:rPr>
            </w:pPr>
            <w:r w:rsidRPr="00B325F2">
              <w:rPr>
                <w:rFonts w:eastAsia="Calibri" w:cs="Arial"/>
                <w:color w:val="000000"/>
                <w:sz w:val="20"/>
                <w:szCs w:val="20"/>
              </w:rPr>
              <w:t>Jamora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qqvsu0kmm","properties":{"formattedCitation":"[97]","plainCitation":"[97]"},"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[97]</w:t>
            </w:r>
            <w:r w:rsidRPr="00B325F2">
              <w:rPr>
                <w:rFonts w:eastAsia="Calibri" w:cs="Arial"/>
                <w:color w:val="000000"/>
                <w:sz w:val="20"/>
                <w:szCs w:val="20"/>
              </w:rPr>
              <w:fldChar w:fldCharType="end"/>
            </w:r>
          </w:p>
        </w:tc>
        <w:tc>
          <w:tcPr>
            <w:tcW w:w="720" w:type="dxa"/>
            <w:vAlign w:val="center"/>
          </w:tcPr>
          <w:p w14:paraId="4772AA2B"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4F7207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7A658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66</w:t>
            </w:r>
          </w:p>
        </w:tc>
        <w:tc>
          <w:tcPr>
            <w:tcW w:w="3330" w:type="dxa"/>
            <w:noWrap/>
            <w:vAlign w:val="center"/>
            <w:hideMark/>
          </w:tcPr>
          <w:p w14:paraId="73A54CB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AED81FA" w14:textId="77777777" w:rsidTr="00D17AB8">
        <w:trPr>
          <w:trHeight w:val="300"/>
        </w:trPr>
        <w:tc>
          <w:tcPr>
            <w:tcW w:w="2335" w:type="dxa"/>
            <w:noWrap/>
            <w:vAlign w:val="center"/>
            <w:hideMark/>
          </w:tcPr>
          <w:p w14:paraId="31C675E9" w14:textId="535F5006" w:rsidR="00B325F2" w:rsidRPr="00B325F2" w:rsidRDefault="00B325F2" w:rsidP="00B325F2">
            <w:pPr>
              <w:rPr>
                <w:rFonts w:eastAsia="Calibri" w:cs="Arial"/>
                <w:color w:val="000000"/>
                <w:sz w:val="20"/>
                <w:szCs w:val="20"/>
              </w:rPr>
            </w:pPr>
            <w:r w:rsidRPr="00B325F2">
              <w:rPr>
                <w:rFonts w:eastAsia="Calibri" w:cs="Arial"/>
                <w:color w:val="000000"/>
                <w:sz w:val="20"/>
                <w:szCs w:val="20"/>
              </w:rPr>
              <w:t>Johansson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ps2ccgok","properties":{"formattedCitation":"[233]","plainCitation":"[233]"},"citationItems":[{"id":1837,"uris":["http://zotero.org/users/1562642/items/6F27RPEH"],"uri":["http://zotero.org/users/1562642/items/6F27RPEH"],"itemData":{"id":1837,"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[233]</w:t>
            </w:r>
            <w:r w:rsidRPr="00B325F2">
              <w:rPr>
                <w:rFonts w:eastAsia="Calibri" w:cs="Arial"/>
                <w:color w:val="000000"/>
                <w:sz w:val="20"/>
                <w:szCs w:val="20"/>
              </w:rPr>
              <w:fldChar w:fldCharType="end"/>
            </w:r>
          </w:p>
        </w:tc>
        <w:tc>
          <w:tcPr>
            <w:tcW w:w="720" w:type="dxa"/>
            <w:vAlign w:val="center"/>
          </w:tcPr>
          <w:p w14:paraId="25A6353A"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7454B3C8" w14:textId="77777777" w:rsidR="00B325F2" w:rsidRPr="00B325F2" w:rsidRDefault="00B325F2" w:rsidP="00B325F2">
            <w:pPr>
              <w:jc w:val="center"/>
              <w:rPr>
                <w:rFonts w:eastAsia="Calibri" w:cs="Calibri"/>
                <w:color w:val="000000"/>
              </w:rPr>
            </w:pPr>
            <w:r w:rsidRPr="00B325F2">
              <w:rPr>
                <w:rFonts w:eastAsia="Calibri" w:cs="Calibri"/>
                <w:color w:val="000000"/>
              </w:rPr>
              <w:t>Sweden</w:t>
            </w:r>
          </w:p>
        </w:tc>
        <w:tc>
          <w:tcPr>
            <w:tcW w:w="1350" w:type="dxa"/>
            <w:noWrap/>
            <w:vAlign w:val="center"/>
            <w:hideMark/>
          </w:tcPr>
          <w:p w14:paraId="7081E4F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98</w:t>
            </w:r>
          </w:p>
        </w:tc>
        <w:tc>
          <w:tcPr>
            <w:tcW w:w="3330" w:type="dxa"/>
            <w:noWrap/>
            <w:vAlign w:val="center"/>
            <w:hideMark/>
          </w:tcPr>
          <w:p w14:paraId="42397B0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98.98</w:t>
            </w:r>
          </w:p>
          <w:p w14:paraId="32315DF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English-Swedish Bilingual, 1.02</w:t>
            </w:r>
          </w:p>
        </w:tc>
      </w:tr>
      <w:tr w:rsidR="00B325F2" w:rsidRPr="00B325F2" w14:paraId="00C9FC3B" w14:textId="77777777" w:rsidTr="00D17AB8">
        <w:trPr>
          <w:trHeight w:val="300"/>
        </w:trPr>
        <w:tc>
          <w:tcPr>
            <w:tcW w:w="2335" w:type="dxa"/>
            <w:noWrap/>
            <w:vAlign w:val="center"/>
            <w:hideMark/>
          </w:tcPr>
          <w:p w14:paraId="74A019BA" w14:textId="042E33F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Jones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sjicm2l1","properties":{"formattedCitation":"[41]","plainCitation":"[41]"},"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[41]</w:t>
            </w:r>
            <w:r w:rsidRPr="00B325F2">
              <w:rPr>
                <w:rFonts w:eastAsia="Calibri" w:cs="Arial"/>
                <w:color w:val="000000"/>
                <w:sz w:val="20"/>
                <w:szCs w:val="20"/>
              </w:rPr>
              <w:fldChar w:fldCharType="end"/>
            </w:r>
          </w:p>
        </w:tc>
        <w:tc>
          <w:tcPr>
            <w:tcW w:w="720" w:type="dxa"/>
            <w:vAlign w:val="center"/>
          </w:tcPr>
          <w:p w14:paraId="3D07E078"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23B24A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1F9D1F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405</w:t>
            </w:r>
          </w:p>
        </w:tc>
        <w:tc>
          <w:tcPr>
            <w:tcW w:w="3330" w:type="dxa"/>
            <w:noWrap/>
            <w:vAlign w:val="center"/>
            <w:hideMark/>
          </w:tcPr>
          <w:p w14:paraId="47F8CCA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71.85</w:t>
            </w:r>
          </w:p>
          <w:p w14:paraId="2ED091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16.05</w:t>
            </w:r>
          </w:p>
          <w:p w14:paraId="125AF87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Spanish-English Bilingual, 8.89</w:t>
            </w:r>
          </w:p>
          <w:p w14:paraId="46FA06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Bilingual.(any second</w:t>
            </w:r>
            <w:r w:rsidRPr="00B325F2">
              <w:rPr>
                <w:rFonts w:eastAsia="Calibri" w:cs="Arial"/>
                <w:color w:val="000000"/>
                <w:sz w:val="20"/>
                <w:szCs w:val="20"/>
              </w:rPr>
              <w:br/>
              <w:t>language), 3.21</w:t>
            </w:r>
          </w:p>
        </w:tc>
      </w:tr>
      <w:tr w:rsidR="00B325F2" w:rsidRPr="00B325F2" w14:paraId="70E0A1E9" w14:textId="77777777" w:rsidTr="00D17AB8">
        <w:trPr>
          <w:trHeight w:val="300"/>
        </w:trPr>
        <w:tc>
          <w:tcPr>
            <w:tcW w:w="2335" w:type="dxa"/>
            <w:noWrap/>
            <w:vAlign w:val="center"/>
            <w:hideMark/>
          </w:tcPr>
          <w:p w14:paraId="5FDE078C" w14:textId="5E59D40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Keightley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29mfc9gb43","properties":{"formattedCitation":"[234]","plainCitation":"[234]"},"citationItems":[{"id":4732,"uris":["http://zotero.org/users/1562642/items/RDKP84R6"],"uri":["http://zotero.org/users/1562642/items/RDKP84R6"],"itemData":{"id":4732,"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[234]</w:t>
            </w:r>
            <w:r w:rsidRPr="00B325F2">
              <w:rPr>
                <w:rFonts w:eastAsia="Calibri" w:cs="Arial"/>
                <w:color w:val="000000"/>
                <w:sz w:val="20"/>
                <w:szCs w:val="20"/>
              </w:rPr>
              <w:fldChar w:fldCharType="end"/>
            </w:r>
          </w:p>
        </w:tc>
        <w:tc>
          <w:tcPr>
            <w:tcW w:w="720" w:type="dxa"/>
            <w:vAlign w:val="center"/>
          </w:tcPr>
          <w:p w14:paraId="63D474D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6892CEB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631048C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02C5948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French, 100</w:t>
            </w:r>
          </w:p>
        </w:tc>
      </w:tr>
      <w:tr w:rsidR="00B325F2" w:rsidRPr="00B325F2" w14:paraId="3FF94B36" w14:textId="77777777" w:rsidTr="00D17AB8">
        <w:trPr>
          <w:trHeight w:val="300"/>
        </w:trPr>
        <w:tc>
          <w:tcPr>
            <w:tcW w:w="2335" w:type="dxa"/>
            <w:noWrap/>
            <w:vAlign w:val="center"/>
            <w:hideMark/>
          </w:tcPr>
          <w:p w14:paraId="74B06CCB" w14:textId="46BA90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Killgore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ovkigh35","properties":{"formattedCitation":"[235]","plainCitation":"[235]"},"citationItems":[{"id":4736,"uris":["http://zotero.org/users/1562642/items/3EJ8AH7R"],"uri":["http://zotero.org/users/1562642/items/3EJ8AH7R"],"itemData":{"id":4736,"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[235]</w:t>
            </w:r>
            <w:r w:rsidRPr="00B325F2">
              <w:rPr>
                <w:rFonts w:eastAsia="Calibri" w:cs="Arial"/>
                <w:color w:val="000000"/>
                <w:sz w:val="20"/>
                <w:szCs w:val="20"/>
              </w:rPr>
              <w:fldChar w:fldCharType="end"/>
            </w:r>
          </w:p>
        </w:tc>
        <w:tc>
          <w:tcPr>
            <w:tcW w:w="720" w:type="dxa"/>
            <w:vAlign w:val="center"/>
          </w:tcPr>
          <w:p w14:paraId="2F4A8FF9"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5A82106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ABC548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38</w:t>
            </w:r>
          </w:p>
        </w:tc>
        <w:tc>
          <w:tcPr>
            <w:tcW w:w="3330" w:type="dxa"/>
            <w:noWrap/>
            <w:vAlign w:val="center"/>
            <w:hideMark/>
          </w:tcPr>
          <w:p w14:paraId="3603845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0A26104" w14:textId="77777777" w:rsidTr="00D17AB8">
        <w:trPr>
          <w:trHeight w:val="300"/>
        </w:trPr>
        <w:tc>
          <w:tcPr>
            <w:tcW w:w="2335" w:type="dxa"/>
            <w:noWrap/>
            <w:vAlign w:val="center"/>
            <w:hideMark/>
          </w:tcPr>
          <w:p w14:paraId="59C71A47" w14:textId="68D9F8A2" w:rsidR="00B325F2" w:rsidRPr="00B325F2" w:rsidRDefault="00B325F2" w:rsidP="00B325F2">
            <w:pPr>
              <w:rPr>
                <w:rFonts w:eastAsia="Calibri" w:cs="Arial"/>
                <w:color w:val="000000"/>
                <w:sz w:val="20"/>
                <w:szCs w:val="20"/>
              </w:rPr>
            </w:pPr>
            <w:r w:rsidRPr="00B325F2">
              <w:rPr>
                <w:rFonts w:eastAsia="Calibri" w:cs="Arial"/>
                <w:color w:val="000000"/>
                <w:sz w:val="20"/>
                <w:szCs w:val="20"/>
              </w:rPr>
              <w:t>King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erqvuhcuo","properties":{"formattedCitation":"[236]","plainCitation":"[236]"},"citationItems":[{"id":5114,"uris":["http://zotero.org/users/1562642/items/D8SKBKBI"],"uri":["http://zotero.org/users/1562642/items/D8SKBKBI"],"itemData":{"id":5114,"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[236]</w:t>
            </w:r>
            <w:r w:rsidRPr="00B325F2">
              <w:rPr>
                <w:rFonts w:eastAsia="Calibri" w:cs="Arial"/>
                <w:color w:val="000000"/>
                <w:sz w:val="20"/>
                <w:szCs w:val="20"/>
              </w:rPr>
              <w:fldChar w:fldCharType="end"/>
            </w:r>
          </w:p>
        </w:tc>
        <w:tc>
          <w:tcPr>
            <w:tcW w:w="720" w:type="dxa"/>
            <w:vAlign w:val="center"/>
          </w:tcPr>
          <w:p w14:paraId="4647F075"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50E08A1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11ED9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2798EB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E002D5A" w14:textId="77777777" w:rsidTr="00D17AB8">
        <w:trPr>
          <w:trHeight w:val="300"/>
        </w:trPr>
        <w:tc>
          <w:tcPr>
            <w:tcW w:w="2335" w:type="dxa"/>
            <w:noWrap/>
            <w:vAlign w:val="center"/>
            <w:hideMark/>
          </w:tcPr>
          <w:p w14:paraId="6070A5F3" w14:textId="64AE3F57" w:rsidR="00B325F2" w:rsidRPr="00B325F2" w:rsidRDefault="00B325F2" w:rsidP="00B325F2">
            <w:pPr>
              <w:rPr>
                <w:rFonts w:eastAsia="Calibri" w:cs="Arial"/>
                <w:color w:val="000000"/>
                <w:sz w:val="20"/>
                <w:szCs w:val="20"/>
              </w:rPr>
            </w:pPr>
            <w:r w:rsidRPr="00B325F2">
              <w:rPr>
                <w:rFonts w:eastAsia="Calibri" w:cs="Arial"/>
                <w:color w:val="000000"/>
                <w:sz w:val="20"/>
                <w:szCs w:val="20"/>
              </w:rPr>
              <w:t>Kinsella</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6s77rrb2","properties":{"formattedCitation":"[237]","plainCitation":"[237]"},"citationItems":[{"id":4739,"uris":["http://zotero.org/users/1562642/items/3KIAHGHH"],"uri":["http://zotero.org/users/1562642/items/3KIAHGHH"],"itemData":{"id":4739,"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[237]</w:t>
            </w:r>
            <w:r w:rsidRPr="00B325F2">
              <w:rPr>
                <w:rFonts w:eastAsia="Calibri" w:cs="Arial"/>
                <w:color w:val="000000"/>
                <w:sz w:val="20"/>
                <w:szCs w:val="20"/>
              </w:rPr>
              <w:fldChar w:fldCharType="end"/>
            </w:r>
          </w:p>
        </w:tc>
        <w:tc>
          <w:tcPr>
            <w:tcW w:w="720" w:type="dxa"/>
            <w:vAlign w:val="center"/>
          </w:tcPr>
          <w:p w14:paraId="5C9B50C3"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D7641D9"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CC9091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241</w:t>
            </w:r>
          </w:p>
        </w:tc>
        <w:tc>
          <w:tcPr>
            <w:tcW w:w="3330" w:type="dxa"/>
            <w:noWrap/>
            <w:vAlign w:val="center"/>
            <w:hideMark/>
          </w:tcPr>
          <w:p w14:paraId="576E500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88AD969" w14:textId="77777777" w:rsidTr="00D17AB8">
        <w:trPr>
          <w:trHeight w:val="300"/>
        </w:trPr>
        <w:tc>
          <w:tcPr>
            <w:tcW w:w="2335" w:type="dxa"/>
            <w:noWrap/>
            <w:vAlign w:val="center"/>
            <w:hideMark/>
          </w:tcPr>
          <w:p w14:paraId="27D89A42" w14:textId="5D160BC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Konrad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gbeqtl1d","properties":{"formattedCitation":"[238]","plainCitation":"[238]"},"citationItems":[{"id":2644,"uris":["http://zotero.org/users/1562642/items/NK662GKW"],"uri":["http://zotero.org/users/1562642/items/NK662GKW"],"itemData":{"id":2644,"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[238]</w:t>
            </w:r>
            <w:r w:rsidRPr="00B325F2">
              <w:rPr>
                <w:rFonts w:eastAsia="Calibri" w:cs="Arial"/>
                <w:color w:val="000000"/>
                <w:sz w:val="20"/>
                <w:szCs w:val="20"/>
              </w:rPr>
              <w:fldChar w:fldCharType="end"/>
            </w:r>
          </w:p>
        </w:tc>
        <w:tc>
          <w:tcPr>
            <w:tcW w:w="720" w:type="dxa"/>
            <w:vAlign w:val="center"/>
          </w:tcPr>
          <w:p w14:paraId="3BA2912C"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66A80B7D"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57CDB7B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66</w:t>
            </w:r>
          </w:p>
        </w:tc>
        <w:tc>
          <w:tcPr>
            <w:tcW w:w="3330" w:type="dxa"/>
            <w:noWrap/>
            <w:vAlign w:val="center"/>
            <w:hideMark/>
          </w:tcPr>
          <w:p w14:paraId="0A0CCFC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579600F0" w14:textId="77777777" w:rsidTr="00D17AB8">
        <w:trPr>
          <w:trHeight w:val="300"/>
        </w:trPr>
        <w:tc>
          <w:tcPr>
            <w:tcW w:w="2335" w:type="dxa"/>
            <w:noWrap/>
            <w:vAlign w:val="center"/>
            <w:hideMark/>
          </w:tcPr>
          <w:p w14:paraId="71C350C2" w14:textId="18A9E7D5"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Kontos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o84tlcgj0","properties":{"formattedCitation":"[21]","plainCitation":"[21]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[21]</w:t>
            </w:r>
            <w:r w:rsidRPr="00B325F2">
              <w:rPr>
                <w:rFonts w:eastAsia="Calibri" w:cs="Arial"/>
                <w:color w:val="000000"/>
                <w:sz w:val="20"/>
                <w:szCs w:val="20"/>
              </w:rPr>
              <w:fldChar w:fldCharType="end"/>
            </w:r>
          </w:p>
        </w:tc>
        <w:tc>
          <w:tcPr>
            <w:tcW w:w="720" w:type="dxa"/>
            <w:vAlign w:val="center"/>
          </w:tcPr>
          <w:p w14:paraId="6CFE047B"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67FED30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5F18BA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96</w:t>
            </w:r>
          </w:p>
        </w:tc>
        <w:tc>
          <w:tcPr>
            <w:tcW w:w="3330" w:type="dxa"/>
            <w:noWrap/>
            <w:vAlign w:val="center"/>
            <w:hideMark/>
          </w:tcPr>
          <w:p w14:paraId="0E86772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7A27687" w14:textId="77777777" w:rsidTr="00D17AB8">
        <w:trPr>
          <w:trHeight w:val="300"/>
        </w:trPr>
        <w:tc>
          <w:tcPr>
            <w:tcW w:w="2335" w:type="dxa"/>
            <w:noWrap/>
            <w:vAlign w:val="center"/>
            <w:hideMark/>
          </w:tcPr>
          <w:p w14:paraId="30AED500" w14:textId="2B9AC53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Kuhn &amp; Solomon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9l4oesgn","properties":{"formattedCitation":"[239]","plainCitation":"[239]"},"citationItems":[{"id":4750,"uris":["http://zotero.org/users/1562642/items/EZD4XZHQ"],"uri":["http://zotero.org/users/1562642/items/EZD4XZHQ"],"itemData":{"id":4750,"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[239]</w:t>
            </w:r>
            <w:r w:rsidRPr="00B325F2">
              <w:rPr>
                <w:rFonts w:eastAsia="Calibri" w:cs="Arial"/>
                <w:color w:val="000000"/>
                <w:sz w:val="20"/>
                <w:szCs w:val="20"/>
              </w:rPr>
              <w:fldChar w:fldCharType="end"/>
            </w:r>
          </w:p>
        </w:tc>
        <w:tc>
          <w:tcPr>
            <w:tcW w:w="720" w:type="dxa"/>
            <w:vAlign w:val="center"/>
          </w:tcPr>
          <w:p w14:paraId="3E2E245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0B35C29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876637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2140</w:t>
            </w:r>
          </w:p>
        </w:tc>
        <w:tc>
          <w:tcPr>
            <w:tcW w:w="3330" w:type="dxa"/>
            <w:noWrap/>
            <w:vAlign w:val="center"/>
            <w:hideMark/>
          </w:tcPr>
          <w:p w14:paraId="60D35CF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FEF3453" w14:textId="77777777" w:rsidTr="00D17AB8">
        <w:trPr>
          <w:trHeight w:val="300"/>
        </w:trPr>
        <w:tc>
          <w:tcPr>
            <w:tcW w:w="2335" w:type="dxa"/>
            <w:noWrap/>
            <w:vAlign w:val="center"/>
            <w:hideMark/>
          </w:tcPr>
          <w:p w14:paraId="1EA9EA1E" w14:textId="42F32310" w:rsidR="00B325F2" w:rsidRPr="00B325F2" w:rsidRDefault="00B325F2" w:rsidP="00B325F2">
            <w:pPr>
              <w:rPr>
                <w:rFonts w:eastAsia="Calibri" w:cs="Arial"/>
                <w:color w:val="000000"/>
                <w:sz w:val="20"/>
                <w:szCs w:val="20"/>
              </w:rPr>
            </w:pPr>
            <w:r w:rsidRPr="00B325F2">
              <w:rPr>
                <w:rFonts w:eastAsia="Calibri" w:cs="Arial"/>
                <w:color w:val="000000"/>
                <w:sz w:val="20"/>
                <w:szCs w:val="20"/>
              </w:rPr>
              <w:t>Landre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mt9vsin7v","properties":{"formattedCitation":"[240]","plainCitation":"[240]"},"citationItems":[{"id":5122,"uris":["http://zotero.org/users/1562642/items/R5H4UNBH"],"uri":["http://zotero.org/users/1562642/items/R5H4UNBH"],"itemData":{"id":5122,"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[240]</w:t>
            </w:r>
            <w:r w:rsidRPr="00B325F2">
              <w:rPr>
                <w:rFonts w:eastAsia="Calibri" w:cs="Arial"/>
                <w:color w:val="000000"/>
                <w:sz w:val="20"/>
                <w:szCs w:val="20"/>
              </w:rPr>
              <w:fldChar w:fldCharType="end"/>
            </w:r>
          </w:p>
        </w:tc>
        <w:tc>
          <w:tcPr>
            <w:tcW w:w="720" w:type="dxa"/>
            <w:vAlign w:val="center"/>
          </w:tcPr>
          <w:p w14:paraId="778748E7"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04B51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BA4E24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7F8A190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D37B456" w14:textId="77777777" w:rsidTr="00D17AB8">
        <w:trPr>
          <w:trHeight w:val="300"/>
        </w:trPr>
        <w:tc>
          <w:tcPr>
            <w:tcW w:w="2335" w:type="dxa"/>
            <w:noWrap/>
            <w:vAlign w:val="center"/>
            <w:hideMark/>
          </w:tcPr>
          <w:p w14:paraId="46B74E10" w14:textId="405BA448" w:rsidR="00B325F2" w:rsidRPr="00B325F2" w:rsidRDefault="00B325F2" w:rsidP="00B325F2">
            <w:pPr>
              <w:rPr>
                <w:rFonts w:eastAsia="Calibri" w:cs="Arial"/>
                <w:color w:val="000000"/>
                <w:sz w:val="20"/>
                <w:szCs w:val="20"/>
              </w:rPr>
            </w:pPr>
            <w:r w:rsidRPr="00B325F2">
              <w:rPr>
                <w:rFonts w:eastAsia="Calibri" w:cs="Arial"/>
                <w:color w:val="000000"/>
                <w:sz w:val="20"/>
                <w:szCs w:val="20"/>
              </w:rPr>
              <w:t>Lange</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e5h4vtn7","properties":{"formattedCitation":"[104]","plainCitation":"[104]"},"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[104]</w:t>
            </w:r>
            <w:r w:rsidRPr="00B325F2">
              <w:rPr>
                <w:rFonts w:eastAsia="Calibri" w:cs="Arial"/>
                <w:color w:val="000000"/>
                <w:sz w:val="20"/>
                <w:szCs w:val="20"/>
              </w:rPr>
              <w:fldChar w:fldCharType="end"/>
            </w:r>
          </w:p>
        </w:tc>
        <w:tc>
          <w:tcPr>
            <w:tcW w:w="720" w:type="dxa"/>
            <w:vAlign w:val="center"/>
          </w:tcPr>
          <w:p w14:paraId="013A83AC"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CDA186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5E6123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63</w:t>
            </w:r>
          </w:p>
        </w:tc>
        <w:tc>
          <w:tcPr>
            <w:tcW w:w="3330" w:type="dxa"/>
            <w:noWrap/>
            <w:vAlign w:val="center"/>
            <w:hideMark/>
          </w:tcPr>
          <w:p w14:paraId="36567AA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69.84</w:t>
            </w:r>
          </w:p>
          <w:p w14:paraId="2EAC90B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a second language, 30.16</w:t>
            </w:r>
          </w:p>
        </w:tc>
      </w:tr>
      <w:tr w:rsidR="00B325F2" w:rsidRPr="00B325F2" w14:paraId="749E8468" w14:textId="77777777" w:rsidTr="00D17AB8">
        <w:trPr>
          <w:trHeight w:val="300"/>
        </w:trPr>
        <w:tc>
          <w:tcPr>
            <w:tcW w:w="2335" w:type="dxa"/>
            <w:noWrap/>
            <w:vAlign w:val="center"/>
            <w:hideMark/>
          </w:tcPr>
          <w:p w14:paraId="4D0E1F82" w14:textId="597F1EC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Langeluddecke &amp; Lucas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g1c8vf7b","properties":{"formattedCitation":"[241]","plainCitation":"[241]"},"citationItems":[{"id":4531,"uris":["http://zotero.org/users/1562642/items/2TCWQMUR"],"uri":["http://zotero.org/users/1562642/items/2TCWQMUR"],"itemData":{"id":4531,"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[241]</w:t>
            </w:r>
            <w:r w:rsidRPr="00B325F2">
              <w:rPr>
                <w:rFonts w:eastAsia="Calibri" w:cs="Arial"/>
                <w:color w:val="000000"/>
                <w:sz w:val="20"/>
                <w:szCs w:val="20"/>
              </w:rPr>
              <w:fldChar w:fldCharType="end"/>
            </w:r>
          </w:p>
        </w:tc>
        <w:tc>
          <w:tcPr>
            <w:tcW w:w="720" w:type="dxa"/>
            <w:vAlign w:val="center"/>
          </w:tcPr>
          <w:p w14:paraId="31DB9705"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503D57A8"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C58B4C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125</w:t>
            </w:r>
          </w:p>
        </w:tc>
        <w:tc>
          <w:tcPr>
            <w:tcW w:w="3330" w:type="dxa"/>
            <w:noWrap/>
            <w:vAlign w:val="center"/>
            <w:hideMark/>
          </w:tcPr>
          <w:p w14:paraId="521B191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22559BB" w14:textId="77777777" w:rsidTr="00D17AB8">
        <w:trPr>
          <w:trHeight w:val="300"/>
        </w:trPr>
        <w:tc>
          <w:tcPr>
            <w:tcW w:w="2335" w:type="dxa"/>
            <w:noWrap/>
            <w:vAlign w:val="center"/>
            <w:hideMark/>
          </w:tcPr>
          <w:p w14:paraId="004A900F" w14:textId="0029D88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Lax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uou6qne0q","properties":{"formattedCitation":"[242]","plainCitation":"[242]"},"citationItems":[{"id":5449,"uris":["http://zotero.org/users/1562642/items/78FBFUP7"],"uri":["http://zotero.org/users/1562642/items/78FBFUP7"],"itemData":{"id":5449,"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[242]</w:t>
            </w:r>
            <w:r w:rsidRPr="00B325F2">
              <w:rPr>
                <w:rFonts w:eastAsia="Calibri" w:cs="Arial"/>
                <w:color w:val="000000"/>
                <w:sz w:val="20"/>
                <w:szCs w:val="20"/>
              </w:rPr>
              <w:fldChar w:fldCharType="end"/>
            </w:r>
          </w:p>
        </w:tc>
        <w:tc>
          <w:tcPr>
            <w:tcW w:w="720" w:type="dxa"/>
            <w:vAlign w:val="center"/>
          </w:tcPr>
          <w:p w14:paraId="47852FBE"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5B8570E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29483C5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211</w:t>
            </w:r>
          </w:p>
        </w:tc>
        <w:tc>
          <w:tcPr>
            <w:tcW w:w="3330" w:type="dxa"/>
            <w:noWrap/>
            <w:vAlign w:val="center"/>
            <w:hideMark/>
          </w:tcPr>
          <w:p w14:paraId="533F657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ADE1A4A" w14:textId="77777777" w:rsidTr="00D17AB8">
        <w:trPr>
          <w:trHeight w:val="300"/>
        </w:trPr>
        <w:tc>
          <w:tcPr>
            <w:tcW w:w="2335" w:type="dxa"/>
            <w:noWrap/>
            <w:vAlign w:val="center"/>
            <w:hideMark/>
          </w:tcPr>
          <w:p w14:paraId="2DF0354C" w14:textId="61C044B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Lee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qc2mcr9u","properties":{"formattedCitation":"[243]","plainCitation":"[243]"},"citationItems":[{"id":5547,"uris":["http://zotero.org/users/1562642/items/5IQ3RU6I"],"uri":["http://zotero.org/users/1562642/items/5IQ3RU6I"],"itemData":{"id":5547,"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[243]</w:t>
            </w:r>
            <w:r w:rsidRPr="00B325F2">
              <w:rPr>
                <w:rFonts w:eastAsia="Calibri" w:cs="Arial"/>
                <w:color w:val="000000"/>
                <w:sz w:val="20"/>
                <w:szCs w:val="20"/>
              </w:rPr>
              <w:fldChar w:fldCharType="end"/>
            </w:r>
          </w:p>
        </w:tc>
        <w:tc>
          <w:tcPr>
            <w:tcW w:w="720" w:type="dxa"/>
            <w:vAlign w:val="center"/>
          </w:tcPr>
          <w:p w14:paraId="733980B2"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000B0F9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36124E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82</w:t>
            </w:r>
          </w:p>
        </w:tc>
        <w:tc>
          <w:tcPr>
            <w:tcW w:w="3330" w:type="dxa"/>
            <w:noWrap/>
            <w:vAlign w:val="center"/>
            <w:hideMark/>
          </w:tcPr>
          <w:p w14:paraId="00D0F1E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0DEA21" w14:textId="77777777" w:rsidTr="00D17AB8">
        <w:trPr>
          <w:trHeight w:val="300"/>
        </w:trPr>
        <w:tc>
          <w:tcPr>
            <w:tcW w:w="2335" w:type="dxa"/>
            <w:noWrap/>
            <w:vAlign w:val="center"/>
            <w:hideMark/>
          </w:tcPr>
          <w:p w14:paraId="65A37920" w14:textId="6716A8F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Levin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ost2sjk6o","properties":{"formattedCitation":"[49]","plainCitation":"[49]"},"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[49]</w:t>
            </w:r>
            <w:r w:rsidRPr="00B325F2">
              <w:rPr>
                <w:rFonts w:eastAsia="Calibri" w:cs="Arial"/>
                <w:color w:val="000000"/>
                <w:sz w:val="20"/>
                <w:szCs w:val="20"/>
              </w:rPr>
              <w:fldChar w:fldCharType="end"/>
            </w:r>
          </w:p>
        </w:tc>
        <w:tc>
          <w:tcPr>
            <w:tcW w:w="720" w:type="dxa"/>
            <w:vAlign w:val="center"/>
          </w:tcPr>
          <w:p w14:paraId="4B6AA9C0" w14:textId="77777777" w:rsidR="00B325F2" w:rsidRPr="00B325F2" w:rsidRDefault="00B325F2" w:rsidP="00B325F2">
            <w:pPr>
              <w:jc w:val="center"/>
              <w:rPr>
                <w:rFonts w:eastAsia="Calibri" w:cs="Calibri"/>
                <w:color w:val="000000"/>
              </w:rPr>
            </w:pPr>
            <w:r w:rsidRPr="00B325F2">
              <w:rPr>
                <w:rFonts w:eastAsia="Calibri" w:cs="Calibri"/>
                <w:color w:val="000000"/>
              </w:rPr>
              <w:t>1987</w:t>
            </w:r>
          </w:p>
        </w:tc>
        <w:tc>
          <w:tcPr>
            <w:tcW w:w="1620" w:type="dxa"/>
            <w:vAlign w:val="center"/>
          </w:tcPr>
          <w:p w14:paraId="55FEFE8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277110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112</w:t>
            </w:r>
          </w:p>
        </w:tc>
        <w:tc>
          <w:tcPr>
            <w:tcW w:w="3330" w:type="dxa"/>
            <w:noWrap/>
            <w:vAlign w:val="center"/>
            <w:hideMark/>
          </w:tcPr>
          <w:p w14:paraId="1CD4214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08E87E7" w14:textId="77777777" w:rsidTr="00D17AB8">
        <w:trPr>
          <w:trHeight w:val="300"/>
        </w:trPr>
        <w:tc>
          <w:tcPr>
            <w:tcW w:w="2335" w:type="dxa"/>
            <w:noWrap/>
            <w:vAlign w:val="center"/>
            <w:hideMark/>
          </w:tcPr>
          <w:p w14:paraId="5DDBAA16" w14:textId="022F9C5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Lipton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m02ll5ofh","properties":{"formattedCitation":"[244]","plainCitation":"[244]"},"citationItems":[{"id":3295,"uris":["http://zotero.org/users/1562642/items/WMUC4STA"],"uri":["http://zotero.org/users/1562642/items/WMUC4STA"],"itemData":{"id":3295,"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[244]</w:t>
            </w:r>
            <w:r w:rsidRPr="00B325F2">
              <w:rPr>
                <w:rFonts w:eastAsia="Calibri" w:cs="Arial"/>
                <w:color w:val="000000"/>
                <w:sz w:val="20"/>
                <w:szCs w:val="20"/>
              </w:rPr>
              <w:fldChar w:fldCharType="end"/>
            </w:r>
          </w:p>
        </w:tc>
        <w:tc>
          <w:tcPr>
            <w:tcW w:w="720" w:type="dxa"/>
            <w:vAlign w:val="center"/>
          </w:tcPr>
          <w:p w14:paraId="4F18ED6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0A575E7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4D0700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w:t>
            </w:r>
          </w:p>
        </w:tc>
        <w:tc>
          <w:tcPr>
            <w:tcW w:w="3330" w:type="dxa"/>
            <w:noWrap/>
            <w:vAlign w:val="center"/>
            <w:hideMark/>
          </w:tcPr>
          <w:p w14:paraId="5B6659C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2F6DDA16" w14:textId="77777777" w:rsidTr="00D17AB8">
        <w:trPr>
          <w:trHeight w:val="300"/>
        </w:trPr>
        <w:tc>
          <w:tcPr>
            <w:tcW w:w="2335" w:type="dxa"/>
            <w:noWrap/>
            <w:vAlign w:val="center"/>
            <w:hideMark/>
          </w:tcPr>
          <w:p w14:paraId="77005845" w14:textId="629FE973" w:rsidR="00B325F2" w:rsidRPr="00B325F2" w:rsidRDefault="00B325F2" w:rsidP="00B325F2">
            <w:pPr>
              <w:rPr>
                <w:rFonts w:eastAsia="Calibri" w:cs="Arial"/>
                <w:color w:val="000000"/>
                <w:sz w:val="20"/>
                <w:szCs w:val="20"/>
              </w:rPr>
            </w:pPr>
            <w:r w:rsidRPr="00B325F2">
              <w:rPr>
                <w:rFonts w:eastAsia="Calibri" w:cs="Arial"/>
                <w:color w:val="000000"/>
                <w:sz w:val="20"/>
                <w:szCs w:val="20"/>
              </w:rPr>
              <w:t>List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gvntr873e","properties":{"formattedCitation":"[245]","plainCitation":"[245]"},"citationItems":[{"id":5131,"uris":["http://zotero.org/users/1562642/items/GUR5HUIP"],"uri":["http://zotero.org/users/1562642/items/GUR5HUIP"],"itemData":{"id":5131,"type":"article-journal","title":"Cognitive function and brain structure after recurrent mild traumatic brain injuries in young-to-middle-aged adults","container-title":"Frontiers In Human Neuroscience","page":"228","volume":"9","source":"EBSCOhost","archive_location":"26052275","abstract":"Recurrent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[245]</w:t>
            </w:r>
            <w:r w:rsidRPr="00B325F2">
              <w:rPr>
                <w:rFonts w:eastAsia="Calibri" w:cs="Arial"/>
                <w:color w:val="000000"/>
                <w:sz w:val="20"/>
                <w:szCs w:val="20"/>
              </w:rPr>
              <w:fldChar w:fldCharType="end"/>
            </w:r>
          </w:p>
        </w:tc>
        <w:tc>
          <w:tcPr>
            <w:tcW w:w="720" w:type="dxa"/>
            <w:vAlign w:val="center"/>
          </w:tcPr>
          <w:p w14:paraId="6347477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08DF4CD"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20F5426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7C0037E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97.56</w:t>
            </w:r>
          </w:p>
        </w:tc>
      </w:tr>
      <w:tr w:rsidR="00B325F2" w:rsidRPr="00B325F2" w14:paraId="031E7801" w14:textId="77777777" w:rsidTr="00D17AB8">
        <w:trPr>
          <w:trHeight w:val="300"/>
        </w:trPr>
        <w:tc>
          <w:tcPr>
            <w:tcW w:w="2335" w:type="dxa"/>
            <w:noWrap/>
            <w:vAlign w:val="center"/>
            <w:hideMark/>
          </w:tcPr>
          <w:p w14:paraId="24543BF6" w14:textId="633FFF38" w:rsidR="00B325F2" w:rsidRPr="00B325F2" w:rsidRDefault="00B325F2" w:rsidP="00B325F2">
            <w:pPr>
              <w:rPr>
                <w:rFonts w:eastAsia="Calibri" w:cs="Arial"/>
                <w:color w:val="000000"/>
                <w:sz w:val="20"/>
                <w:szCs w:val="20"/>
              </w:rPr>
            </w:pPr>
            <w:r w:rsidRPr="00B325F2">
              <w:rPr>
                <w:rFonts w:eastAsia="Calibri" w:cs="Arial"/>
                <w:color w:val="000000"/>
                <w:sz w:val="20"/>
                <w:szCs w:val="20"/>
              </w:rPr>
              <w:t>Littleton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n0noabut","properties":{"formattedCitation":"[246]","plainCitation":"[246]"},"citationItems":[{"id":4767,"uris":["http://zotero.org/users/1562642/items/7RC3VMVU"],"uri":["http://zotero.org/users/1562642/items/7RC3VMVU"],"itemData":{"id":4767,"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[246]</w:t>
            </w:r>
            <w:r w:rsidRPr="00B325F2">
              <w:rPr>
                <w:rFonts w:eastAsia="Calibri" w:cs="Arial"/>
                <w:color w:val="000000"/>
                <w:sz w:val="20"/>
                <w:szCs w:val="20"/>
              </w:rPr>
              <w:fldChar w:fldCharType="end"/>
            </w:r>
          </w:p>
        </w:tc>
        <w:tc>
          <w:tcPr>
            <w:tcW w:w="720" w:type="dxa"/>
            <w:vAlign w:val="center"/>
          </w:tcPr>
          <w:p w14:paraId="4E8D082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137EE4CA"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61BCF5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w:t>
            </w:r>
          </w:p>
        </w:tc>
        <w:tc>
          <w:tcPr>
            <w:tcW w:w="3330" w:type="dxa"/>
            <w:noWrap/>
            <w:vAlign w:val="center"/>
            <w:hideMark/>
          </w:tcPr>
          <w:p w14:paraId="73EDC1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0268E2D" w14:textId="77777777" w:rsidTr="00D17AB8">
        <w:trPr>
          <w:trHeight w:val="300"/>
        </w:trPr>
        <w:tc>
          <w:tcPr>
            <w:tcW w:w="2335" w:type="dxa"/>
            <w:noWrap/>
            <w:vAlign w:val="center"/>
            <w:hideMark/>
          </w:tcPr>
          <w:p w14:paraId="42EE72BD" w14:textId="144B502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Lopez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5rov37a8c","properties":{"formattedCitation":"[109]","plainCitation":"[109]"},"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[109]</w:t>
            </w:r>
            <w:r w:rsidRPr="00B325F2">
              <w:rPr>
                <w:rFonts w:eastAsia="Calibri" w:cs="Arial"/>
                <w:color w:val="000000"/>
                <w:sz w:val="20"/>
                <w:szCs w:val="20"/>
              </w:rPr>
              <w:fldChar w:fldCharType="end"/>
            </w:r>
          </w:p>
        </w:tc>
        <w:tc>
          <w:tcPr>
            <w:tcW w:w="720" w:type="dxa"/>
            <w:vAlign w:val="center"/>
          </w:tcPr>
          <w:p w14:paraId="50B4953A" w14:textId="77777777" w:rsidR="00B325F2" w:rsidRPr="00B325F2" w:rsidRDefault="00B325F2" w:rsidP="00B325F2">
            <w:pPr>
              <w:jc w:val="center"/>
              <w:rPr>
                <w:rFonts w:eastAsia="Calibri" w:cs="Calibri"/>
                <w:color w:val="000000"/>
              </w:rPr>
            </w:pPr>
            <w:r w:rsidRPr="00B325F2">
              <w:rPr>
                <w:rFonts w:eastAsia="Calibri" w:cs="Calibri"/>
                <w:color w:val="000000"/>
              </w:rPr>
              <w:t>2017</w:t>
            </w:r>
          </w:p>
        </w:tc>
        <w:tc>
          <w:tcPr>
            <w:tcW w:w="1620" w:type="dxa"/>
            <w:vAlign w:val="center"/>
          </w:tcPr>
          <w:p w14:paraId="3ACDB76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100A78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39</w:t>
            </w:r>
          </w:p>
        </w:tc>
        <w:tc>
          <w:tcPr>
            <w:tcW w:w="3330" w:type="dxa"/>
            <w:noWrap/>
            <w:vAlign w:val="center"/>
            <w:hideMark/>
          </w:tcPr>
          <w:p w14:paraId="1127D5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9BE84A4" w14:textId="77777777" w:rsidTr="00D17AB8">
        <w:trPr>
          <w:trHeight w:val="300"/>
        </w:trPr>
        <w:tc>
          <w:tcPr>
            <w:tcW w:w="2335" w:type="dxa"/>
            <w:noWrap/>
            <w:vAlign w:val="center"/>
            <w:hideMark/>
          </w:tcPr>
          <w:p w14:paraId="222929E1" w14:textId="6B9CB50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Losoi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qkaa7gg6","properties":{"formattedCitation":"[247]","plainCitation":"[247]"},"citationItems":[{"id":3886,"uris":["http://zotero.org/users/1562642/items/PKGUPUMP"],"uri":["http://zotero.org/users/1562642/items/PKGUPUMP"],"itemData":{"id":3886,"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[247]</w:t>
            </w:r>
            <w:r w:rsidRPr="00B325F2">
              <w:rPr>
                <w:rFonts w:eastAsia="Calibri" w:cs="Arial"/>
                <w:color w:val="000000"/>
                <w:sz w:val="20"/>
                <w:szCs w:val="20"/>
              </w:rPr>
              <w:fldChar w:fldCharType="end"/>
            </w:r>
          </w:p>
        </w:tc>
        <w:tc>
          <w:tcPr>
            <w:tcW w:w="720" w:type="dxa"/>
            <w:vAlign w:val="center"/>
          </w:tcPr>
          <w:p w14:paraId="20387083"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304107EA"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49D969E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114</w:t>
            </w:r>
          </w:p>
        </w:tc>
        <w:tc>
          <w:tcPr>
            <w:tcW w:w="3330" w:type="dxa"/>
            <w:noWrap/>
            <w:vAlign w:val="center"/>
            <w:hideMark/>
          </w:tcPr>
          <w:p w14:paraId="34C1CC1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78FB400A" w14:textId="77777777" w:rsidTr="00D17AB8">
        <w:trPr>
          <w:trHeight w:val="300"/>
        </w:trPr>
        <w:tc>
          <w:tcPr>
            <w:tcW w:w="2335" w:type="dxa"/>
            <w:noWrap/>
            <w:vAlign w:val="center"/>
            <w:hideMark/>
          </w:tcPr>
          <w:p w14:paraId="6CF34099" w14:textId="3C3B7C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Louey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jarsabpvj","properties":{"formattedCitation":"[110]","plainCitation":"[110]"},"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[110]</w:t>
            </w:r>
            <w:r w:rsidRPr="00B325F2">
              <w:rPr>
                <w:rFonts w:eastAsia="Calibri" w:cs="Arial"/>
                <w:color w:val="000000"/>
                <w:sz w:val="20"/>
                <w:szCs w:val="20"/>
              </w:rPr>
              <w:fldChar w:fldCharType="end"/>
            </w:r>
          </w:p>
        </w:tc>
        <w:tc>
          <w:tcPr>
            <w:tcW w:w="720" w:type="dxa"/>
            <w:vAlign w:val="center"/>
          </w:tcPr>
          <w:p w14:paraId="4B021030"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933DCC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5A981E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524</w:t>
            </w:r>
          </w:p>
        </w:tc>
        <w:tc>
          <w:tcPr>
            <w:tcW w:w="3330" w:type="dxa"/>
            <w:noWrap/>
            <w:vAlign w:val="center"/>
            <w:hideMark/>
          </w:tcPr>
          <w:p w14:paraId="12E8687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ABF3F18" w14:textId="77777777" w:rsidTr="00D17AB8">
        <w:trPr>
          <w:trHeight w:val="300"/>
        </w:trPr>
        <w:tc>
          <w:tcPr>
            <w:tcW w:w="2335" w:type="dxa"/>
            <w:noWrap/>
            <w:vAlign w:val="center"/>
            <w:hideMark/>
          </w:tcPr>
          <w:p w14:paraId="59D4B80B" w14:textId="0CEDE3C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Luoto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i99tklca","properties":{"formattedCitation":"[248]","plainCitation":"[248]"},"citationItems":[{"id":5136,"uris":["http://zotero.org/users/1562642/items/FDQMWUVD"],"uri":["http://zotero.org/users/1562642/items/FDQMWUVD"],"itemData":{"id":5136,"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[248]</w:t>
            </w:r>
            <w:r w:rsidRPr="00B325F2">
              <w:rPr>
                <w:rFonts w:eastAsia="Calibri" w:cs="Arial"/>
                <w:color w:val="000000"/>
                <w:sz w:val="20"/>
                <w:szCs w:val="20"/>
              </w:rPr>
              <w:fldChar w:fldCharType="end"/>
            </w:r>
          </w:p>
        </w:tc>
        <w:tc>
          <w:tcPr>
            <w:tcW w:w="720" w:type="dxa"/>
            <w:vAlign w:val="center"/>
          </w:tcPr>
          <w:p w14:paraId="50A553F0"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1920523"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09DBFF9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82</w:t>
            </w:r>
          </w:p>
        </w:tc>
        <w:tc>
          <w:tcPr>
            <w:tcW w:w="3330" w:type="dxa"/>
            <w:noWrap/>
            <w:vAlign w:val="center"/>
            <w:hideMark/>
          </w:tcPr>
          <w:p w14:paraId="57E8D84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58860C4A" w14:textId="77777777" w:rsidTr="00D17AB8">
        <w:trPr>
          <w:trHeight w:val="300"/>
        </w:trPr>
        <w:tc>
          <w:tcPr>
            <w:tcW w:w="2335" w:type="dxa"/>
            <w:noWrap/>
            <w:vAlign w:val="center"/>
            <w:hideMark/>
          </w:tcPr>
          <w:p w14:paraId="35E440E1" w14:textId="332A37ED" w:rsidR="00B325F2" w:rsidRPr="00B325F2" w:rsidRDefault="00B325F2" w:rsidP="00B325F2">
            <w:pPr>
              <w:rPr>
                <w:rFonts w:eastAsia="Calibri" w:cs="Arial"/>
                <w:color w:val="000000"/>
                <w:sz w:val="20"/>
                <w:szCs w:val="20"/>
              </w:rPr>
            </w:pPr>
            <w:r w:rsidRPr="00B325F2">
              <w:rPr>
                <w:rFonts w:eastAsia="Calibri" w:cs="Arial"/>
                <w:color w:val="000000"/>
                <w:sz w:val="20"/>
                <w:szCs w:val="20"/>
              </w:rPr>
              <w:t>Möller</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o4miesl92","properties":{"formattedCitation":"[249]","plainCitation":"[249]"},"citationItems":[{"id":5157,"uris":["http://zotero.org/users/1562642/items/ZETRHIQJ"],"uri":["http://zotero.org/users/1562642/items/ZETRHIQJ"],"itemData":{"id":5157,"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[249]</w:t>
            </w:r>
            <w:r w:rsidRPr="00B325F2">
              <w:rPr>
                <w:rFonts w:eastAsia="Calibri" w:cs="Arial"/>
                <w:color w:val="000000"/>
                <w:sz w:val="20"/>
                <w:szCs w:val="20"/>
              </w:rPr>
              <w:fldChar w:fldCharType="end"/>
            </w:r>
          </w:p>
        </w:tc>
        <w:tc>
          <w:tcPr>
            <w:tcW w:w="720" w:type="dxa"/>
            <w:vAlign w:val="center"/>
          </w:tcPr>
          <w:p w14:paraId="1099C451"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60D2353" w14:textId="77777777" w:rsidR="00B325F2" w:rsidRPr="00B325F2" w:rsidRDefault="00B325F2" w:rsidP="00B325F2">
            <w:pPr>
              <w:jc w:val="center"/>
              <w:rPr>
                <w:rFonts w:eastAsia="Calibri" w:cs="Calibri"/>
                <w:color w:val="000000"/>
              </w:rPr>
            </w:pPr>
            <w:r w:rsidRPr="00B325F2">
              <w:rPr>
                <w:rFonts w:eastAsia="Calibri" w:cs="Calibri"/>
                <w:color w:val="000000"/>
              </w:rPr>
              <w:t>Sweden</w:t>
            </w:r>
          </w:p>
        </w:tc>
        <w:tc>
          <w:tcPr>
            <w:tcW w:w="1350" w:type="dxa"/>
            <w:noWrap/>
            <w:vAlign w:val="center"/>
            <w:hideMark/>
          </w:tcPr>
          <w:p w14:paraId="7111276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55</w:t>
            </w:r>
          </w:p>
        </w:tc>
        <w:tc>
          <w:tcPr>
            <w:tcW w:w="3330" w:type="dxa"/>
            <w:noWrap/>
            <w:vAlign w:val="center"/>
            <w:hideMark/>
          </w:tcPr>
          <w:p w14:paraId="3A227F9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Swedish, 100</w:t>
            </w:r>
          </w:p>
        </w:tc>
      </w:tr>
      <w:tr w:rsidR="00B325F2" w:rsidRPr="00B325F2" w14:paraId="4A1DF29B" w14:textId="77777777" w:rsidTr="00D17AB8">
        <w:trPr>
          <w:trHeight w:val="300"/>
        </w:trPr>
        <w:tc>
          <w:tcPr>
            <w:tcW w:w="2335" w:type="dxa"/>
            <w:noWrap/>
            <w:vAlign w:val="center"/>
            <w:hideMark/>
          </w:tcPr>
          <w:p w14:paraId="29924874" w14:textId="26FE9939" w:rsidR="00B325F2" w:rsidRPr="00B325F2" w:rsidRDefault="00B325F2" w:rsidP="00B325F2">
            <w:pPr>
              <w:rPr>
                <w:rFonts w:eastAsia="Calibri" w:cs="Arial"/>
                <w:color w:val="000000"/>
                <w:sz w:val="20"/>
                <w:szCs w:val="20"/>
              </w:rPr>
            </w:pPr>
            <w:r w:rsidRPr="00B325F2">
              <w:rPr>
                <w:rFonts w:eastAsia="Calibri" w:cs="Arial"/>
                <w:color w:val="000000"/>
                <w:sz w:val="20"/>
                <w:szCs w:val="20"/>
              </w:rPr>
              <w:t>Macciocchi</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e4dd56gr","properties":{"formattedCitation":"[34]","plainCitation":"[34]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[34]</w:t>
            </w:r>
            <w:r w:rsidRPr="00B325F2">
              <w:rPr>
                <w:rFonts w:eastAsia="Calibri" w:cs="Arial"/>
                <w:color w:val="000000"/>
                <w:sz w:val="20"/>
                <w:szCs w:val="20"/>
              </w:rPr>
              <w:fldChar w:fldCharType="end"/>
            </w:r>
          </w:p>
        </w:tc>
        <w:tc>
          <w:tcPr>
            <w:tcW w:w="720" w:type="dxa"/>
            <w:vAlign w:val="center"/>
          </w:tcPr>
          <w:p w14:paraId="6BF24E40"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49B0CB5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E7667A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117</w:t>
            </w:r>
          </w:p>
        </w:tc>
        <w:tc>
          <w:tcPr>
            <w:tcW w:w="3330" w:type="dxa"/>
            <w:noWrap/>
            <w:vAlign w:val="center"/>
            <w:hideMark/>
          </w:tcPr>
          <w:p w14:paraId="3F736CB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D1F0A36" w14:textId="77777777" w:rsidTr="00D17AB8">
        <w:trPr>
          <w:trHeight w:val="300"/>
        </w:trPr>
        <w:tc>
          <w:tcPr>
            <w:tcW w:w="2335" w:type="dxa"/>
            <w:noWrap/>
            <w:vAlign w:val="center"/>
            <w:hideMark/>
          </w:tcPr>
          <w:p w14:paraId="79F10D81" w14:textId="09C92CE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Marsh &amp; Smith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l79e8uf6","properties":{"formattedCitation":"[250]","plainCitation":"[250]"},"citationItems":[{"id":5453,"uris":["http://zotero.org/users/1562642/items/XQKJP8B3"],"uri":["http://zotero.org/users/1562642/items/XQKJP8B3"],"itemData":{"id":5453,"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[250]</w:t>
            </w:r>
            <w:r w:rsidRPr="00B325F2">
              <w:rPr>
                <w:rFonts w:eastAsia="Calibri" w:cs="Arial"/>
                <w:color w:val="000000"/>
                <w:sz w:val="20"/>
                <w:szCs w:val="20"/>
              </w:rPr>
              <w:fldChar w:fldCharType="end"/>
            </w:r>
          </w:p>
        </w:tc>
        <w:tc>
          <w:tcPr>
            <w:tcW w:w="720" w:type="dxa"/>
            <w:vAlign w:val="center"/>
          </w:tcPr>
          <w:p w14:paraId="2FA00EF7" w14:textId="77777777" w:rsidR="00B325F2" w:rsidRPr="00B325F2" w:rsidRDefault="00B325F2" w:rsidP="00B325F2">
            <w:pPr>
              <w:jc w:val="center"/>
              <w:rPr>
                <w:rFonts w:eastAsia="Calibri" w:cs="Calibri"/>
                <w:color w:val="000000"/>
              </w:rPr>
            </w:pPr>
            <w:r w:rsidRPr="00B325F2">
              <w:rPr>
                <w:rFonts w:eastAsia="Calibri" w:cs="Calibri"/>
                <w:color w:val="000000"/>
              </w:rPr>
              <w:t>1995</w:t>
            </w:r>
          </w:p>
        </w:tc>
        <w:tc>
          <w:tcPr>
            <w:tcW w:w="1620" w:type="dxa"/>
            <w:vAlign w:val="center"/>
          </w:tcPr>
          <w:p w14:paraId="2A6AF25F"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63E0FBC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w:t>
            </w:r>
          </w:p>
        </w:tc>
        <w:tc>
          <w:tcPr>
            <w:tcW w:w="3330" w:type="dxa"/>
            <w:noWrap/>
            <w:vAlign w:val="center"/>
            <w:hideMark/>
          </w:tcPr>
          <w:p w14:paraId="4927F64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DFF2B5C" w14:textId="77777777" w:rsidTr="00D17AB8">
        <w:trPr>
          <w:trHeight w:val="300"/>
        </w:trPr>
        <w:tc>
          <w:tcPr>
            <w:tcW w:w="2335" w:type="dxa"/>
            <w:noWrap/>
            <w:vAlign w:val="center"/>
            <w:hideMark/>
          </w:tcPr>
          <w:p w14:paraId="4AD770FD" w14:textId="6C8B3BA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Marsh &amp; Whitehead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rqv138ap","properties":{"formattedCitation":"[251]","plainCitation":"[251]"},"citationItems":[{"id":4780,"uris":["http://zotero.org/users/1562642/items/KARHWWGF"],"uri":["http://zotero.org/users/1562642/items/KARHWWGF"],"itemData":{"id":4780,"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[251]</w:t>
            </w:r>
            <w:r w:rsidRPr="00B325F2">
              <w:rPr>
                <w:rFonts w:eastAsia="Calibri" w:cs="Arial"/>
                <w:color w:val="000000"/>
                <w:sz w:val="20"/>
                <w:szCs w:val="20"/>
              </w:rPr>
              <w:fldChar w:fldCharType="end"/>
            </w:r>
          </w:p>
        </w:tc>
        <w:tc>
          <w:tcPr>
            <w:tcW w:w="720" w:type="dxa"/>
            <w:vAlign w:val="center"/>
          </w:tcPr>
          <w:p w14:paraId="46167CAA" w14:textId="77777777" w:rsidR="00B325F2" w:rsidRPr="00B325F2" w:rsidRDefault="00B325F2" w:rsidP="00B325F2">
            <w:pPr>
              <w:jc w:val="center"/>
              <w:rPr>
                <w:rFonts w:eastAsia="Calibri" w:cs="Calibri"/>
                <w:color w:val="000000"/>
              </w:rPr>
            </w:pPr>
            <w:r w:rsidRPr="00B325F2">
              <w:rPr>
                <w:rFonts w:eastAsia="Calibri" w:cs="Calibri"/>
                <w:color w:val="000000"/>
              </w:rPr>
              <w:t>2005</w:t>
            </w:r>
          </w:p>
        </w:tc>
        <w:tc>
          <w:tcPr>
            <w:tcW w:w="1620" w:type="dxa"/>
            <w:vAlign w:val="center"/>
          </w:tcPr>
          <w:p w14:paraId="67B96F08"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4FE5679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39</w:t>
            </w:r>
          </w:p>
        </w:tc>
        <w:tc>
          <w:tcPr>
            <w:tcW w:w="3330" w:type="dxa"/>
            <w:noWrap/>
            <w:vAlign w:val="center"/>
            <w:hideMark/>
          </w:tcPr>
          <w:p w14:paraId="2EC4C67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E966452" w14:textId="77777777" w:rsidTr="00D17AB8">
        <w:trPr>
          <w:trHeight w:val="300"/>
        </w:trPr>
        <w:tc>
          <w:tcPr>
            <w:tcW w:w="2335" w:type="dxa"/>
            <w:noWrap/>
            <w:vAlign w:val="center"/>
            <w:hideMark/>
          </w:tcPr>
          <w:p w14:paraId="512F379F" w14:textId="28CCC8A1" w:rsidR="00B325F2" w:rsidRPr="00B325F2" w:rsidRDefault="00B325F2" w:rsidP="00B325F2">
            <w:pPr>
              <w:rPr>
                <w:rFonts w:eastAsia="Calibri" w:cs="Arial"/>
                <w:color w:val="000000"/>
                <w:sz w:val="20"/>
                <w:szCs w:val="20"/>
              </w:rPr>
            </w:pPr>
            <w:r w:rsidRPr="00B325F2">
              <w:rPr>
                <w:rFonts w:eastAsia="Calibri" w:cs="Arial"/>
                <w:color w:val="000000"/>
                <w:sz w:val="20"/>
                <w:szCs w:val="20"/>
              </w:rPr>
              <w:t>Massey</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b7o0qfro7","properties":{"formattedCitation":"[117]","plainCitation":"[117]"},"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[117]</w:t>
            </w:r>
            <w:r w:rsidRPr="00B325F2">
              <w:rPr>
                <w:rFonts w:eastAsia="Calibri" w:cs="Arial"/>
                <w:color w:val="000000"/>
                <w:sz w:val="20"/>
                <w:szCs w:val="20"/>
              </w:rPr>
              <w:fldChar w:fldCharType="end"/>
            </w:r>
          </w:p>
        </w:tc>
        <w:tc>
          <w:tcPr>
            <w:tcW w:w="720" w:type="dxa"/>
            <w:vAlign w:val="center"/>
          </w:tcPr>
          <w:p w14:paraId="1B75A86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BC94E02"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4C2621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03AE5F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first language, 80</w:t>
            </w:r>
          </w:p>
        </w:tc>
      </w:tr>
      <w:tr w:rsidR="00B325F2" w:rsidRPr="00B325F2" w14:paraId="0AC59510" w14:textId="77777777" w:rsidTr="00D17AB8">
        <w:trPr>
          <w:trHeight w:val="300"/>
        </w:trPr>
        <w:tc>
          <w:tcPr>
            <w:tcW w:w="2335" w:type="dxa"/>
            <w:noWrap/>
            <w:vAlign w:val="center"/>
            <w:hideMark/>
          </w:tcPr>
          <w:p w14:paraId="0A935ADC" w14:textId="53086313" w:rsidR="00B325F2" w:rsidRPr="00B325F2" w:rsidRDefault="00B325F2" w:rsidP="00B325F2">
            <w:pPr>
              <w:rPr>
                <w:rFonts w:eastAsia="Calibri" w:cs="Arial"/>
                <w:color w:val="000000"/>
                <w:sz w:val="20"/>
                <w:szCs w:val="20"/>
              </w:rPr>
            </w:pPr>
            <w:r w:rsidRPr="00B325F2">
              <w:rPr>
                <w:rFonts w:eastAsia="Calibri" w:cs="Arial"/>
                <w:color w:val="000000"/>
                <w:sz w:val="20"/>
                <w:szCs w:val="20"/>
              </w:rPr>
              <w:t>Mathias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ctnjjkutm","properties":{"formattedCitation":"[252]","plainCitation":"[252]"},"citationItems":[{"id":5142,"uris":["http://zotero.org/users/1562642/items/SBHFX9TS"],"uri":["http://zotero.org/users/1562642/items/SBHFX9TS"],"itemData":{"id":5142,"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[252]</w:t>
            </w:r>
            <w:r w:rsidRPr="00B325F2">
              <w:rPr>
                <w:rFonts w:eastAsia="Calibri" w:cs="Arial"/>
                <w:color w:val="000000"/>
                <w:sz w:val="20"/>
                <w:szCs w:val="20"/>
              </w:rPr>
              <w:fldChar w:fldCharType="end"/>
            </w:r>
          </w:p>
        </w:tc>
        <w:tc>
          <w:tcPr>
            <w:tcW w:w="720" w:type="dxa"/>
            <w:vAlign w:val="center"/>
          </w:tcPr>
          <w:p w14:paraId="52115ED2"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7F6F8144"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73BF0BE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80</w:t>
            </w:r>
          </w:p>
        </w:tc>
        <w:tc>
          <w:tcPr>
            <w:tcW w:w="3330" w:type="dxa"/>
            <w:noWrap/>
            <w:vAlign w:val="center"/>
            <w:hideMark/>
          </w:tcPr>
          <w:p w14:paraId="0337B27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4B0543A" w14:textId="77777777" w:rsidTr="00D17AB8">
        <w:trPr>
          <w:trHeight w:val="300"/>
        </w:trPr>
        <w:tc>
          <w:tcPr>
            <w:tcW w:w="2335" w:type="dxa"/>
            <w:noWrap/>
            <w:vAlign w:val="center"/>
            <w:hideMark/>
          </w:tcPr>
          <w:p w14:paraId="58F42B87" w14:textId="08C4C73C" w:rsidR="00B325F2" w:rsidRPr="00B325F2" w:rsidRDefault="00B325F2" w:rsidP="00B325F2">
            <w:pPr>
              <w:rPr>
                <w:rFonts w:eastAsia="Calibri" w:cs="Arial"/>
                <w:color w:val="000000"/>
                <w:sz w:val="20"/>
                <w:szCs w:val="20"/>
              </w:rPr>
            </w:pPr>
            <w:r w:rsidRPr="00B325F2">
              <w:rPr>
                <w:rFonts w:eastAsia="Calibri" w:cs="Arial"/>
                <w:color w:val="000000"/>
                <w:sz w:val="20"/>
                <w:szCs w:val="20"/>
              </w:rPr>
              <w:t>Mathias</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qt5ka160","properties":{"formattedCitation":"[253]","plainCitation":"[253]"},"citationItems":[{"id":4782,"uris":["http://zotero.org/users/1562642/items/PGIW586G"],"uri":["http://zotero.org/users/1562642/items/PGIW586G"],"itemData":{"id":4782,"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[253]</w:t>
            </w:r>
            <w:r w:rsidRPr="00B325F2">
              <w:rPr>
                <w:rFonts w:eastAsia="Calibri" w:cs="Arial"/>
                <w:color w:val="000000"/>
                <w:sz w:val="20"/>
                <w:szCs w:val="20"/>
              </w:rPr>
              <w:fldChar w:fldCharType="end"/>
            </w:r>
          </w:p>
        </w:tc>
        <w:tc>
          <w:tcPr>
            <w:tcW w:w="720" w:type="dxa"/>
            <w:vAlign w:val="center"/>
          </w:tcPr>
          <w:p w14:paraId="2A36CB0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31792CE"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0A6792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71</w:t>
            </w:r>
          </w:p>
        </w:tc>
        <w:tc>
          <w:tcPr>
            <w:tcW w:w="3330" w:type="dxa"/>
            <w:noWrap/>
            <w:vAlign w:val="center"/>
            <w:hideMark/>
          </w:tcPr>
          <w:p w14:paraId="42662BE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A42FA0" w14:textId="77777777" w:rsidTr="00D17AB8">
        <w:trPr>
          <w:trHeight w:val="300"/>
        </w:trPr>
        <w:tc>
          <w:tcPr>
            <w:tcW w:w="2335" w:type="dxa"/>
            <w:noWrap/>
            <w:vAlign w:val="center"/>
            <w:hideMark/>
          </w:tcPr>
          <w:p w14:paraId="5B9C1E31" w14:textId="3A36953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&amp; Levin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la5t95lsf","properties":{"formattedCitation":"[254]","plainCitation":"[254]"},"citationItems":[{"id":4786,"uris":["http://zotero.org/users/1562642/items/MT3CCXAP"],"uri":["http://zotero.org/users/1562642/items/MT3CCXAP"],"itemData":{"id":4786,"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[254]</w:t>
            </w:r>
            <w:r w:rsidRPr="00B325F2">
              <w:rPr>
                <w:rFonts w:eastAsia="Calibri" w:cs="Arial"/>
                <w:color w:val="000000"/>
                <w:sz w:val="20"/>
                <w:szCs w:val="20"/>
              </w:rPr>
              <w:fldChar w:fldCharType="end"/>
            </w:r>
          </w:p>
        </w:tc>
        <w:tc>
          <w:tcPr>
            <w:tcW w:w="720" w:type="dxa"/>
            <w:vAlign w:val="center"/>
          </w:tcPr>
          <w:p w14:paraId="0F3F37F0" w14:textId="77777777" w:rsidR="00B325F2" w:rsidRPr="00B325F2" w:rsidRDefault="00B325F2" w:rsidP="00B325F2">
            <w:pPr>
              <w:jc w:val="center"/>
              <w:rPr>
                <w:rFonts w:eastAsia="Calibri" w:cs="Calibri"/>
                <w:color w:val="000000"/>
              </w:rPr>
            </w:pPr>
            <w:r w:rsidRPr="00B325F2">
              <w:rPr>
                <w:rFonts w:eastAsia="Calibri" w:cs="Calibri"/>
                <w:color w:val="000000"/>
              </w:rPr>
              <w:t>2004</w:t>
            </w:r>
          </w:p>
        </w:tc>
        <w:tc>
          <w:tcPr>
            <w:tcW w:w="1620" w:type="dxa"/>
            <w:vAlign w:val="center"/>
          </w:tcPr>
          <w:p w14:paraId="0751A8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2BA778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47</w:t>
            </w:r>
          </w:p>
        </w:tc>
        <w:tc>
          <w:tcPr>
            <w:tcW w:w="3330" w:type="dxa"/>
            <w:noWrap/>
            <w:vAlign w:val="center"/>
            <w:hideMark/>
          </w:tcPr>
          <w:p w14:paraId="2687D93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EFD1CD" w14:textId="77777777" w:rsidTr="00D17AB8">
        <w:trPr>
          <w:trHeight w:val="300"/>
        </w:trPr>
        <w:tc>
          <w:tcPr>
            <w:tcW w:w="2335" w:type="dxa"/>
            <w:noWrap/>
            <w:vAlign w:val="center"/>
            <w:hideMark/>
          </w:tcPr>
          <w:p w14:paraId="69C3EC82" w14:textId="3BA6F6D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19hag8p66q","properties":{"formattedCitation":"[124]","plainCitation":"[124]"},"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[124]</w:t>
            </w:r>
            <w:r w:rsidRPr="00B325F2">
              <w:rPr>
                <w:rFonts w:eastAsia="Calibri" w:cs="Arial"/>
                <w:color w:val="000000"/>
                <w:sz w:val="20"/>
                <w:szCs w:val="20"/>
              </w:rPr>
              <w:fldChar w:fldCharType="end"/>
            </w:r>
          </w:p>
        </w:tc>
        <w:tc>
          <w:tcPr>
            <w:tcW w:w="720" w:type="dxa"/>
            <w:vAlign w:val="center"/>
          </w:tcPr>
          <w:p w14:paraId="1C5519D6"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07CCDBB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5915E56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139</w:t>
            </w:r>
          </w:p>
        </w:tc>
        <w:tc>
          <w:tcPr>
            <w:tcW w:w="3330" w:type="dxa"/>
            <w:noWrap/>
            <w:vAlign w:val="center"/>
            <w:hideMark/>
          </w:tcPr>
          <w:p w14:paraId="380F80A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84.89</w:t>
            </w:r>
          </w:p>
          <w:p w14:paraId="45C782C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15.11</w:t>
            </w:r>
          </w:p>
        </w:tc>
      </w:tr>
      <w:tr w:rsidR="00B325F2" w:rsidRPr="00B325F2" w14:paraId="52E45FDD" w14:textId="77777777" w:rsidTr="00D17AB8">
        <w:trPr>
          <w:trHeight w:val="300"/>
        </w:trPr>
        <w:tc>
          <w:tcPr>
            <w:tcW w:w="2335" w:type="dxa"/>
            <w:noWrap/>
            <w:vAlign w:val="center"/>
            <w:hideMark/>
          </w:tcPr>
          <w:p w14:paraId="385054FA" w14:textId="1C8583A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McCauley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kn7vig9q9","properties":{"formattedCitation":"[125]","plainCitation":"[125]"},"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[125]</w:t>
            </w:r>
            <w:r w:rsidRPr="00B325F2">
              <w:rPr>
                <w:rFonts w:eastAsia="Calibri" w:cs="Arial"/>
                <w:color w:val="000000"/>
                <w:sz w:val="20"/>
                <w:szCs w:val="20"/>
              </w:rPr>
              <w:fldChar w:fldCharType="end"/>
            </w:r>
          </w:p>
        </w:tc>
        <w:tc>
          <w:tcPr>
            <w:tcW w:w="720" w:type="dxa"/>
            <w:vAlign w:val="center"/>
          </w:tcPr>
          <w:p w14:paraId="7CD8DAC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64EDE7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AB9359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178</w:t>
            </w:r>
          </w:p>
        </w:tc>
        <w:tc>
          <w:tcPr>
            <w:tcW w:w="3330" w:type="dxa"/>
            <w:noWrap/>
            <w:vAlign w:val="center"/>
            <w:hideMark/>
          </w:tcPr>
          <w:p w14:paraId="6E4A1B8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98.31</w:t>
            </w:r>
          </w:p>
          <w:p w14:paraId="2C0EE7E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1.69</w:t>
            </w:r>
          </w:p>
        </w:tc>
      </w:tr>
      <w:tr w:rsidR="00B325F2" w:rsidRPr="00B325F2" w14:paraId="02DED6F3" w14:textId="77777777" w:rsidTr="00D17AB8">
        <w:trPr>
          <w:trHeight w:val="300"/>
        </w:trPr>
        <w:tc>
          <w:tcPr>
            <w:tcW w:w="2335" w:type="dxa"/>
            <w:noWrap/>
            <w:vAlign w:val="center"/>
            <w:hideMark/>
          </w:tcPr>
          <w:p w14:paraId="1E3E894A" w14:textId="77DB935A" w:rsidR="00B325F2" w:rsidRPr="00B325F2" w:rsidRDefault="00B325F2" w:rsidP="00B325F2">
            <w:pPr>
              <w:rPr>
                <w:rFonts w:eastAsia="Calibri" w:cs="Arial"/>
                <w:color w:val="000000"/>
                <w:sz w:val="20"/>
                <w:szCs w:val="20"/>
              </w:rPr>
            </w:pPr>
            <w:r w:rsidRPr="00B325F2">
              <w:rPr>
                <w:rFonts w:eastAsia="Calibri" w:cs="Arial"/>
                <w:color w:val="000000"/>
                <w:sz w:val="20"/>
                <w:szCs w:val="20"/>
              </w:rPr>
              <w:t>McCullough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eotssfp1","properties":{"formattedCitation":"[255]","plainCitation":"[255]"},"citationItems":[{"id":5395,"uris":["http://zotero.org/users/1562642/items/W3DJD6HZ"],"uri":["http://zotero.org/users/1562642/items/W3DJD6HZ"],"itemData":{"id":5395,"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[255]</w:t>
            </w:r>
            <w:r w:rsidRPr="00B325F2">
              <w:rPr>
                <w:rFonts w:eastAsia="Calibri" w:cs="Arial"/>
                <w:color w:val="000000"/>
                <w:sz w:val="20"/>
                <w:szCs w:val="20"/>
              </w:rPr>
              <w:fldChar w:fldCharType="end"/>
            </w:r>
          </w:p>
        </w:tc>
        <w:tc>
          <w:tcPr>
            <w:tcW w:w="720" w:type="dxa"/>
            <w:vAlign w:val="center"/>
          </w:tcPr>
          <w:p w14:paraId="602593D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CA6065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84DD98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511</w:t>
            </w:r>
          </w:p>
        </w:tc>
        <w:tc>
          <w:tcPr>
            <w:tcW w:w="3330" w:type="dxa"/>
            <w:vAlign w:val="center"/>
            <w:hideMark/>
          </w:tcPr>
          <w:p w14:paraId="4D9FB4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25EF4F7" w14:textId="77777777" w:rsidTr="00D17AB8">
        <w:trPr>
          <w:trHeight w:val="300"/>
        </w:trPr>
        <w:tc>
          <w:tcPr>
            <w:tcW w:w="2335" w:type="dxa"/>
            <w:noWrap/>
            <w:vAlign w:val="center"/>
            <w:hideMark/>
          </w:tcPr>
          <w:p w14:paraId="39E8EB90" w14:textId="6165198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Meares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g1usu7d3i","properties":{"formattedCitation":"[256]","plainCitation":"[256]"},"citationItems":[{"id":5151,"uris":["http://zotero.org/users/1562642/items/JGTRVM7T"],"uri":["http://zotero.org/users/1562642/items/JGTRVM7T"],"itemData":{"id":5151,"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[256]</w:t>
            </w:r>
            <w:r w:rsidRPr="00B325F2">
              <w:rPr>
                <w:rFonts w:eastAsia="Calibri" w:cs="Arial"/>
                <w:color w:val="000000"/>
                <w:sz w:val="20"/>
                <w:szCs w:val="20"/>
              </w:rPr>
              <w:fldChar w:fldCharType="end"/>
            </w:r>
          </w:p>
        </w:tc>
        <w:tc>
          <w:tcPr>
            <w:tcW w:w="720" w:type="dxa"/>
            <w:vAlign w:val="center"/>
          </w:tcPr>
          <w:p w14:paraId="37A1D180"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55EEF25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AD3E17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122</w:t>
            </w:r>
          </w:p>
        </w:tc>
        <w:tc>
          <w:tcPr>
            <w:tcW w:w="3330" w:type="dxa"/>
            <w:noWrap/>
            <w:vAlign w:val="center"/>
            <w:hideMark/>
          </w:tcPr>
          <w:p w14:paraId="3D7CDD8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77.05</w:t>
            </w:r>
          </w:p>
          <w:p w14:paraId="7A4C762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Bilingual.(any second</w:t>
            </w:r>
            <w:r w:rsidRPr="00B325F2">
              <w:rPr>
                <w:rFonts w:eastAsia="Calibri" w:cs="Arial"/>
                <w:color w:val="000000"/>
                <w:sz w:val="20"/>
                <w:szCs w:val="20"/>
              </w:rPr>
              <w:br/>
              <w:t>language), 22.95</w:t>
            </w:r>
          </w:p>
        </w:tc>
      </w:tr>
      <w:tr w:rsidR="00B325F2" w:rsidRPr="00B325F2" w14:paraId="7A2E3B53" w14:textId="77777777" w:rsidTr="00D17AB8">
        <w:trPr>
          <w:trHeight w:val="300"/>
        </w:trPr>
        <w:tc>
          <w:tcPr>
            <w:tcW w:w="2335" w:type="dxa"/>
            <w:noWrap/>
            <w:vAlign w:val="center"/>
            <w:hideMark/>
          </w:tcPr>
          <w:p w14:paraId="6FE8865D" w14:textId="214F5E6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Mihalik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fjh71utci","properties":{"formattedCitation":"[257]","plainCitation":"[257]"},"citationItems":[{"id":3690,"uris":["http://zotero.org/users/1562642/items/48TCMKDN"],"uri":["http://zotero.org/users/1562642/items/48TCMKDN"],"itemData":{"id":3690,"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[257]</w:t>
            </w:r>
            <w:r w:rsidRPr="00B325F2">
              <w:rPr>
                <w:rFonts w:eastAsia="Calibri" w:cs="Arial"/>
                <w:color w:val="000000"/>
                <w:sz w:val="20"/>
                <w:szCs w:val="20"/>
              </w:rPr>
              <w:fldChar w:fldCharType="end"/>
            </w:r>
          </w:p>
        </w:tc>
        <w:tc>
          <w:tcPr>
            <w:tcW w:w="720" w:type="dxa"/>
            <w:vAlign w:val="center"/>
          </w:tcPr>
          <w:p w14:paraId="4677876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72938BA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161A02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296</w:t>
            </w:r>
          </w:p>
        </w:tc>
        <w:tc>
          <w:tcPr>
            <w:tcW w:w="3330" w:type="dxa"/>
            <w:noWrap/>
            <w:vAlign w:val="center"/>
            <w:hideMark/>
          </w:tcPr>
          <w:p w14:paraId="394A807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FA61EC" w14:textId="77777777" w:rsidTr="00D17AB8">
        <w:trPr>
          <w:trHeight w:val="300"/>
        </w:trPr>
        <w:tc>
          <w:tcPr>
            <w:tcW w:w="2335" w:type="dxa"/>
            <w:noWrap/>
            <w:vAlign w:val="center"/>
            <w:hideMark/>
          </w:tcPr>
          <w:p w14:paraId="5AA6DBE8" w14:textId="6717CAE8" w:rsidR="00B325F2" w:rsidRPr="00B325F2" w:rsidRDefault="00B325F2" w:rsidP="00B325F2">
            <w:pPr>
              <w:rPr>
                <w:rFonts w:eastAsia="Calibri" w:cs="Arial"/>
                <w:color w:val="000000"/>
                <w:sz w:val="20"/>
                <w:szCs w:val="20"/>
              </w:rPr>
            </w:pPr>
            <w:r w:rsidRPr="00B325F2">
              <w:rPr>
                <w:rFonts w:eastAsia="Calibri" w:cs="Arial"/>
                <w:color w:val="000000"/>
                <w:sz w:val="20"/>
                <w:szCs w:val="20"/>
              </w:rPr>
              <w:t>Nakayama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iaav3ns5v","properties":{"formattedCitation":"[131]","plainCitation":"[131]"},"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[131]</w:t>
            </w:r>
            <w:r w:rsidRPr="00B325F2">
              <w:rPr>
                <w:rFonts w:eastAsia="Calibri" w:cs="Arial"/>
                <w:color w:val="000000"/>
                <w:sz w:val="20"/>
                <w:szCs w:val="20"/>
              </w:rPr>
              <w:fldChar w:fldCharType="end"/>
            </w:r>
          </w:p>
        </w:tc>
        <w:tc>
          <w:tcPr>
            <w:tcW w:w="720" w:type="dxa"/>
            <w:vAlign w:val="center"/>
          </w:tcPr>
          <w:p w14:paraId="4E4F3DC1"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100F33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C7FB0F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85</w:t>
            </w:r>
          </w:p>
        </w:tc>
        <w:tc>
          <w:tcPr>
            <w:tcW w:w="3330" w:type="dxa"/>
            <w:noWrap/>
            <w:vAlign w:val="center"/>
            <w:hideMark/>
          </w:tcPr>
          <w:p w14:paraId="39B3E23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4E068EB" w14:textId="77777777" w:rsidTr="00D17AB8">
        <w:trPr>
          <w:trHeight w:val="300"/>
        </w:trPr>
        <w:tc>
          <w:tcPr>
            <w:tcW w:w="2335" w:type="dxa"/>
            <w:noWrap/>
            <w:vAlign w:val="center"/>
            <w:hideMark/>
          </w:tcPr>
          <w:p w14:paraId="548B83EF" w14:textId="1275F66B" w:rsidR="00B325F2" w:rsidRPr="00B325F2" w:rsidRDefault="00B325F2" w:rsidP="00B325F2">
            <w:pPr>
              <w:rPr>
                <w:rFonts w:eastAsia="Calibri" w:cs="Arial"/>
                <w:color w:val="000000"/>
                <w:sz w:val="20"/>
                <w:szCs w:val="20"/>
              </w:rPr>
            </w:pPr>
            <w:r w:rsidRPr="00B325F2">
              <w:rPr>
                <w:rFonts w:eastAsia="Calibri" w:cs="Arial"/>
                <w:color w:val="000000"/>
                <w:sz w:val="20"/>
                <w:szCs w:val="20"/>
              </w:rPr>
              <w:t>Nance</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16g4psrp29","properties":{"formattedCitation":"[258]","plainCitation":"[258]"},"citationItems":[{"id":2105,"uris":["http://zotero.org/users/1562642/items/EIPBWQZF"],"uri":["http://zotero.org/users/1562642/items/EIPBWQZF"],"itemData":{"id":2105,"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[258]</w:t>
            </w:r>
            <w:r w:rsidRPr="00B325F2">
              <w:rPr>
                <w:rFonts w:eastAsia="Calibri" w:cs="Arial"/>
                <w:color w:val="000000"/>
                <w:sz w:val="20"/>
                <w:szCs w:val="20"/>
              </w:rPr>
              <w:fldChar w:fldCharType="end"/>
            </w:r>
          </w:p>
        </w:tc>
        <w:tc>
          <w:tcPr>
            <w:tcW w:w="720" w:type="dxa"/>
            <w:vAlign w:val="center"/>
          </w:tcPr>
          <w:p w14:paraId="07514291"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537366E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D3E94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34C2165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0</w:t>
            </w:r>
          </w:p>
        </w:tc>
      </w:tr>
      <w:tr w:rsidR="00B325F2" w:rsidRPr="00B325F2" w14:paraId="0C732EA6" w14:textId="77777777" w:rsidTr="00D17AB8">
        <w:trPr>
          <w:trHeight w:val="300"/>
        </w:trPr>
        <w:tc>
          <w:tcPr>
            <w:tcW w:w="2335" w:type="dxa"/>
            <w:noWrap/>
            <w:vAlign w:val="center"/>
            <w:hideMark/>
          </w:tcPr>
          <w:p w14:paraId="0025BA45" w14:textId="0E31129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Nelson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dmjk8egf","properties":{"formattedCitation":"[132]","plainCitation":"[132]"},"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[132]</w:t>
            </w:r>
            <w:r w:rsidRPr="00B325F2">
              <w:rPr>
                <w:rFonts w:eastAsia="Calibri" w:cs="Arial"/>
                <w:color w:val="000000"/>
                <w:sz w:val="20"/>
                <w:szCs w:val="20"/>
              </w:rPr>
              <w:fldChar w:fldCharType="end"/>
            </w:r>
          </w:p>
        </w:tc>
        <w:tc>
          <w:tcPr>
            <w:tcW w:w="720" w:type="dxa"/>
            <w:vAlign w:val="center"/>
          </w:tcPr>
          <w:p w14:paraId="426793B3"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1A9A216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601544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119</w:t>
            </w:r>
          </w:p>
        </w:tc>
        <w:tc>
          <w:tcPr>
            <w:tcW w:w="3330" w:type="dxa"/>
            <w:noWrap/>
            <w:vAlign w:val="center"/>
            <w:hideMark/>
          </w:tcPr>
          <w:p w14:paraId="1C0BD18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643DA62" w14:textId="77777777" w:rsidTr="00D17AB8">
        <w:trPr>
          <w:trHeight w:val="300"/>
        </w:trPr>
        <w:tc>
          <w:tcPr>
            <w:tcW w:w="2335" w:type="dxa"/>
            <w:noWrap/>
            <w:vAlign w:val="center"/>
            <w:hideMark/>
          </w:tcPr>
          <w:p w14:paraId="39D145A9" w14:textId="55E98DC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Nelson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289qn1f0qk","properties":{"formattedCitation":"[133]","plainCitation":"[133]"},"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[133]</w:t>
            </w:r>
            <w:r w:rsidRPr="00B325F2">
              <w:rPr>
                <w:rFonts w:eastAsia="Calibri" w:cs="Arial"/>
                <w:color w:val="000000"/>
                <w:sz w:val="20"/>
                <w:szCs w:val="20"/>
              </w:rPr>
              <w:fldChar w:fldCharType="end"/>
            </w:r>
          </w:p>
        </w:tc>
        <w:tc>
          <w:tcPr>
            <w:tcW w:w="720" w:type="dxa"/>
            <w:vAlign w:val="center"/>
          </w:tcPr>
          <w:p w14:paraId="2C6A3671"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01B762E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35AB1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104</w:t>
            </w:r>
          </w:p>
        </w:tc>
        <w:tc>
          <w:tcPr>
            <w:tcW w:w="3330" w:type="dxa"/>
            <w:noWrap/>
            <w:vAlign w:val="center"/>
            <w:hideMark/>
          </w:tcPr>
          <w:p w14:paraId="7952BDA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0BE6A8" w14:textId="77777777" w:rsidTr="00D17AB8">
        <w:trPr>
          <w:trHeight w:val="300"/>
        </w:trPr>
        <w:tc>
          <w:tcPr>
            <w:tcW w:w="2335" w:type="dxa"/>
            <w:noWrap/>
            <w:vAlign w:val="center"/>
            <w:hideMark/>
          </w:tcPr>
          <w:p w14:paraId="241DCC87" w14:textId="42DDE25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Newsome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n1o6p7o2t","properties":{"formattedCitation":"[259]","plainCitation":"[259]"},"citationItems":[{"id":4471,"uris":["http://zotero.org/users/1562642/items/HSQPRHAT"],"uri":["http://zotero.org/users/1562642/items/HSQPRHAT"],"itemData":{"id":4471,"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[259]</w:t>
            </w:r>
            <w:r w:rsidRPr="00B325F2">
              <w:rPr>
                <w:rFonts w:eastAsia="Calibri" w:cs="Arial"/>
                <w:color w:val="000000"/>
                <w:sz w:val="20"/>
                <w:szCs w:val="20"/>
              </w:rPr>
              <w:fldChar w:fldCharType="end"/>
            </w:r>
          </w:p>
        </w:tc>
        <w:tc>
          <w:tcPr>
            <w:tcW w:w="720" w:type="dxa"/>
            <w:vAlign w:val="center"/>
          </w:tcPr>
          <w:p w14:paraId="263C125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6997548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9304E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3C30ED4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8140307" w14:textId="77777777" w:rsidTr="00D17AB8">
        <w:trPr>
          <w:trHeight w:val="300"/>
        </w:trPr>
        <w:tc>
          <w:tcPr>
            <w:tcW w:w="2335" w:type="dxa"/>
            <w:noWrap/>
            <w:vAlign w:val="center"/>
            <w:hideMark/>
          </w:tcPr>
          <w:p w14:paraId="2F9C8C68" w14:textId="7C336C0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Nolin &amp; Heroux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25gojp1k15","properties":{"formattedCitation":"[260]","plainCitation":"[260]"},"citationItems":[{"id":5564,"uris":["http://zotero.org/users/1562642/items/3M74TISI"],"uri":["http://zotero.org/users/1562642/items/3M74TISI"],"itemData":{"id":5564,"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[260]</w:t>
            </w:r>
            <w:r w:rsidRPr="00B325F2">
              <w:rPr>
                <w:rFonts w:eastAsia="Calibri" w:cs="Arial"/>
                <w:color w:val="000000"/>
                <w:sz w:val="20"/>
                <w:szCs w:val="20"/>
              </w:rPr>
              <w:fldChar w:fldCharType="end"/>
            </w:r>
          </w:p>
        </w:tc>
        <w:tc>
          <w:tcPr>
            <w:tcW w:w="720" w:type="dxa"/>
            <w:vAlign w:val="center"/>
          </w:tcPr>
          <w:p w14:paraId="23C32F4D"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11FA5552"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BA7F5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85</w:t>
            </w:r>
          </w:p>
        </w:tc>
        <w:tc>
          <w:tcPr>
            <w:tcW w:w="3330" w:type="dxa"/>
            <w:noWrap/>
            <w:vAlign w:val="center"/>
            <w:hideMark/>
          </w:tcPr>
          <w:p w14:paraId="0570811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161EAF9A" w14:textId="77777777" w:rsidTr="00D17AB8">
        <w:trPr>
          <w:trHeight w:val="300"/>
        </w:trPr>
        <w:tc>
          <w:tcPr>
            <w:tcW w:w="2335" w:type="dxa"/>
            <w:noWrap/>
            <w:vAlign w:val="center"/>
            <w:hideMark/>
          </w:tcPr>
          <w:p w14:paraId="42C4F092" w14:textId="3D304C1B" w:rsidR="00B325F2" w:rsidRPr="00B325F2" w:rsidRDefault="00B325F2" w:rsidP="00B325F2">
            <w:pPr>
              <w:rPr>
                <w:rFonts w:eastAsia="Calibri" w:cs="Arial"/>
                <w:color w:val="000000"/>
                <w:sz w:val="20"/>
                <w:szCs w:val="20"/>
              </w:rPr>
            </w:pPr>
            <w:r w:rsidRPr="00B325F2">
              <w:rPr>
                <w:rFonts w:eastAsia="Calibri" w:cs="Arial"/>
                <w:color w:val="000000"/>
                <w:sz w:val="20"/>
                <w:szCs w:val="20"/>
              </w:rPr>
              <w:t>Nolin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c0k3jl7kr","properties":{"formattedCitation":"[261]","plainCitation":"[261]"},"citationItems":[{"id":4831,"uris":["http://zotero.org/users/1562642/items/Q3H5TAAI"],"uri":["http://zotero.org/users/1562642/items/Q3H5TAAI"],"itemData":{"id":4831,"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[261]</w:t>
            </w:r>
            <w:r w:rsidRPr="00B325F2">
              <w:rPr>
                <w:rFonts w:eastAsia="Calibri" w:cs="Arial"/>
                <w:color w:val="000000"/>
                <w:sz w:val="20"/>
                <w:szCs w:val="20"/>
              </w:rPr>
              <w:fldChar w:fldCharType="end"/>
            </w:r>
          </w:p>
        </w:tc>
        <w:tc>
          <w:tcPr>
            <w:tcW w:w="720" w:type="dxa"/>
            <w:vAlign w:val="center"/>
          </w:tcPr>
          <w:p w14:paraId="184DE064"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7EA61D83"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5C72B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04E9BDB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721F342F" w14:textId="77777777" w:rsidTr="00D17AB8">
        <w:trPr>
          <w:trHeight w:val="300"/>
        </w:trPr>
        <w:tc>
          <w:tcPr>
            <w:tcW w:w="2335" w:type="dxa"/>
            <w:noWrap/>
            <w:vAlign w:val="center"/>
            <w:hideMark/>
          </w:tcPr>
          <w:p w14:paraId="3243764C" w14:textId="65A7BE3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Olsson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b401j94no","properties":{"formattedCitation":"[262]","plainCitation":"[262]"},"citationItems":[{"id":4835,"uris":["http://zotero.org/users/1562642/items/4ZH8AH55"],"uri":["http://zotero.org/users/1562642/items/4ZH8AH55"],"itemData":{"id":4835,"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[262]</w:t>
            </w:r>
            <w:r w:rsidRPr="00B325F2">
              <w:rPr>
                <w:rFonts w:eastAsia="Calibri" w:cs="Arial"/>
                <w:color w:val="000000"/>
                <w:sz w:val="20"/>
                <w:szCs w:val="20"/>
              </w:rPr>
              <w:fldChar w:fldCharType="end"/>
            </w:r>
          </w:p>
        </w:tc>
        <w:tc>
          <w:tcPr>
            <w:tcW w:w="720" w:type="dxa"/>
            <w:vAlign w:val="center"/>
          </w:tcPr>
          <w:p w14:paraId="611E02C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75E26FF"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20AEB2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49</w:t>
            </w:r>
          </w:p>
        </w:tc>
        <w:tc>
          <w:tcPr>
            <w:tcW w:w="3330" w:type="dxa"/>
            <w:noWrap/>
            <w:vAlign w:val="center"/>
            <w:hideMark/>
          </w:tcPr>
          <w:p w14:paraId="07EB8A2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AC3B35C" w14:textId="77777777" w:rsidTr="00D17AB8">
        <w:trPr>
          <w:trHeight w:val="300"/>
        </w:trPr>
        <w:tc>
          <w:tcPr>
            <w:tcW w:w="2335" w:type="dxa"/>
            <w:noWrap/>
            <w:vAlign w:val="center"/>
            <w:hideMark/>
          </w:tcPr>
          <w:p w14:paraId="3221D640" w14:textId="0F62A519"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Ott</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9bf06uu7","properties":{"formattedCitation":"[31]","plainCitation":"[31]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[31]</w:t>
            </w:r>
            <w:r w:rsidRPr="00B325F2">
              <w:rPr>
                <w:rFonts w:eastAsia="Calibri" w:cs="Arial"/>
                <w:color w:val="000000"/>
                <w:sz w:val="20"/>
                <w:szCs w:val="20"/>
              </w:rPr>
              <w:fldChar w:fldCharType="end"/>
            </w:r>
          </w:p>
        </w:tc>
        <w:tc>
          <w:tcPr>
            <w:tcW w:w="720" w:type="dxa"/>
            <w:vAlign w:val="center"/>
          </w:tcPr>
          <w:p w14:paraId="572533BC"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93E8F0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001262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23775</w:t>
            </w:r>
          </w:p>
        </w:tc>
        <w:tc>
          <w:tcPr>
            <w:tcW w:w="3330" w:type="dxa"/>
            <w:noWrap/>
            <w:vAlign w:val="center"/>
            <w:hideMark/>
          </w:tcPr>
          <w:p w14:paraId="47218B9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50.28</w:t>
            </w:r>
          </w:p>
          <w:p w14:paraId="6CF62A5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Spanish-English Bilingual, 49.72</w:t>
            </w:r>
          </w:p>
        </w:tc>
      </w:tr>
      <w:tr w:rsidR="00B325F2" w:rsidRPr="00B325F2" w14:paraId="46AE25FB" w14:textId="77777777" w:rsidTr="00D17AB8">
        <w:trPr>
          <w:trHeight w:val="300"/>
        </w:trPr>
        <w:tc>
          <w:tcPr>
            <w:tcW w:w="2335" w:type="dxa"/>
            <w:noWrap/>
            <w:vAlign w:val="center"/>
            <w:hideMark/>
          </w:tcPr>
          <w:p w14:paraId="00C4A339" w14:textId="2C15C99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Ozen &amp; Fernandes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822u4v8o5","properties":{"formattedCitation":"[263]","plainCitation":"[263]"},"citationItems":[{"id":3742,"uris":["http://zotero.org/users/1562642/items/VQENUI8J"],"uri":["http://zotero.org/users/1562642/items/VQENUI8J"],"itemData":{"id":3742,"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[263]</w:t>
            </w:r>
            <w:r w:rsidRPr="00B325F2">
              <w:rPr>
                <w:rFonts w:eastAsia="Calibri" w:cs="Arial"/>
                <w:color w:val="000000"/>
                <w:sz w:val="20"/>
                <w:szCs w:val="20"/>
              </w:rPr>
              <w:fldChar w:fldCharType="end"/>
            </w:r>
          </w:p>
        </w:tc>
        <w:tc>
          <w:tcPr>
            <w:tcW w:w="720" w:type="dxa"/>
            <w:vAlign w:val="center"/>
          </w:tcPr>
          <w:p w14:paraId="12B66A2C"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B13D0C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423C7F5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87</w:t>
            </w:r>
          </w:p>
        </w:tc>
        <w:tc>
          <w:tcPr>
            <w:tcW w:w="3330" w:type="dxa"/>
            <w:noWrap/>
            <w:vAlign w:val="center"/>
            <w:hideMark/>
          </w:tcPr>
          <w:p w14:paraId="25EE6BE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65C7CA3" w14:textId="77777777" w:rsidTr="00D17AB8">
        <w:trPr>
          <w:trHeight w:val="300"/>
        </w:trPr>
        <w:tc>
          <w:tcPr>
            <w:tcW w:w="2335" w:type="dxa"/>
            <w:noWrap/>
            <w:vAlign w:val="center"/>
            <w:hideMark/>
          </w:tcPr>
          <w:p w14:paraId="21F3D657" w14:textId="27A652A8"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Ozen &amp; Fernandes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15vqbjri86","properties":{"formattedCitation":"[264]","plainCitation":"[264]"},"citationItems":[{"id":5170,"uris":["http://zotero.org/users/1562642/items/7AJUH3IK"],"uri":["http://zotero.org/users/1562642/items/7AJUH3IK"],"itemData":{"id":5170,"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[264]</w:t>
            </w:r>
            <w:r w:rsidRPr="00B325F2">
              <w:rPr>
                <w:rFonts w:eastAsia="Calibri" w:cs="Arial"/>
                <w:color w:val="000000"/>
                <w:sz w:val="20"/>
                <w:szCs w:val="20"/>
              </w:rPr>
              <w:fldChar w:fldCharType="end"/>
            </w:r>
          </w:p>
        </w:tc>
        <w:tc>
          <w:tcPr>
            <w:tcW w:w="720" w:type="dxa"/>
            <w:vAlign w:val="center"/>
          </w:tcPr>
          <w:p w14:paraId="22729E60"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22328964"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7CD83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57</w:t>
            </w:r>
          </w:p>
        </w:tc>
        <w:tc>
          <w:tcPr>
            <w:tcW w:w="3330" w:type="dxa"/>
            <w:noWrap/>
            <w:vAlign w:val="center"/>
            <w:hideMark/>
          </w:tcPr>
          <w:p w14:paraId="72489A8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029FD27" w14:textId="77777777" w:rsidTr="00D17AB8">
        <w:trPr>
          <w:trHeight w:val="300"/>
        </w:trPr>
        <w:tc>
          <w:tcPr>
            <w:tcW w:w="2335" w:type="dxa"/>
            <w:noWrap/>
            <w:vAlign w:val="center"/>
            <w:hideMark/>
          </w:tcPr>
          <w:p w14:paraId="05266C89" w14:textId="2317E78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Panenka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sem292bt","properties":{"formattedCitation":"[139]","plainCitation":"[139]"},"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[139]</w:t>
            </w:r>
            <w:r w:rsidRPr="00B325F2">
              <w:rPr>
                <w:rFonts w:eastAsia="Calibri" w:cs="Arial"/>
                <w:color w:val="000000"/>
                <w:sz w:val="20"/>
                <w:szCs w:val="20"/>
              </w:rPr>
              <w:fldChar w:fldCharType="end"/>
            </w:r>
          </w:p>
        </w:tc>
        <w:tc>
          <w:tcPr>
            <w:tcW w:w="720" w:type="dxa"/>
            <w:vAlign w:val="center"/>
          </w:tcPr>
          <w:p w14:paraId="2E1E65CA"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5F33BBB1"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EB44FD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94</w:t>
            </w:r>
          </w:p>
        </w:tc>
        <w:tc>
          <w:tcPr>
            <w:tcW w:w="3330" w:type="dxa"/>
            <w:noWrap/>
            <w:vAlign w:val="center"/>
            <w:hideMark/>
          </w:tcPr>
          <w:p w14:paraId="4666C896"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1A2B58F" w14:textId="77777777" w:rsidTr="00D17AB8">
        <w:trPr>
          <w:trHeight w:val="300"/>
        </w:trPr>
        <w:tc>
          <w:tcPr>
            <w:tcW w:w="2335" w:type="dxa"/>
            <w:noWrap/>
            <w:vAlign w:val="center"/>
            <w:hideMark/>
          </w:tcPr>
          <w:p w14:paraId="15E1B922" w14:textId="3A9C45A4" w:rsidR="00B325F2" w:rsidRPr="00B325F2" w:rsidRDefault="00B325F2" w:rsidP="00B325F2">
            <w:pPr>
              <w:rPr>
                <w:rFonts w:eastAsia="Calibri" w:cs="Arial"/>
                <w:color w:val="000000"/>
                <w:sz w:val="20"/>
                <w:szCs w:val="20"/>
              </w:rPr>
            </w:pPr>
            <w:r w:rsidRPr="00B325F2">
              <w:rPr>
                <w:rFonts w:eastAsia="Calibri" w:cs="Arial"/>
                <w:color w:val="000000"/>
                <w:sz w:val="20"/>
                <w:szCs w:val="20"/>
              </w:rPr>
              <w:t>Paré</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n87rp0fu3","properties":{"formattedCitation":"[140]","plainCitation":"[140]"},"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[140]</w:t>
            </w:r>
            <w:r w:rsidRPr="00B325F2">
              <w:rPr>
                <w:rFonts w:eastAsia="Calibri" w:cs="Arial"/>
                <w:color w:val="000000"/>
                <w:sz w:val="20"/>
                <w:szCs w:val="20"/>
              </w:rPr>
              <w:fldChar w:fldCharType="end"/>
            </w:r>
          </w:p>
        </w:tc>
        <w:tc>
          <w:tcPr>
            <w:tcW w:w="720" w:type="dxa"/>
            <w:vAlign w:val="center"/>
          </w:tcPr>
          <w:p w14:paraId="0F87F97D"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6E7AE35C"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7B712E0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40002BF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French, 100</w:t>
            </w:r>
          </w:p>
        </w:tc>
      </w:tr>
      <w:tr w:rsidR="00B325F2" w:rsidRPr="00B325F2" w14:paraId="22913844" w14:textId="77777777" w:rsidTr="00D17AB8">
        <w:trPr>
          <w:trHeight w:val="300"/>
        </w:trPr>
        <w:tc>
          <w:tcPr>
            <w:tcW w:w="2335" w:type="dxa"/>
            <w:noWrap/>
            <w:vAlign w:val="center"/>
            <w:hideMark/>
          </w:tcPr>
          <w:p w14:paraId="3A1C1633" w14:textId="07A5D53A" w:rsidR="00B325F2" w:rsidRPr="00B325F2" w:rsidRDefault="00B325F2" w:rsidP="00B325F2">
            <w:pPr>
              <w:rPr>
                <w:rFonts w:eastAsia="Calibri" w:cs="Arial"/>
                <w:color w:val="000000"/>
                <w:sz w:val="20"/>
                <w:szCs w:val="20"/>
              </w:rPr>
            </w:pPr>
            <w:r w:rsidRPr="00B325F2">
              <w:rPr>
                <w:rFonts w:eastAsia="Calibri" w:cs="Arial"/>
                <w:color w:val="000000"/>
                <w:sz w:val="20"/>
                <w:szCs w:val="20"/>
              </w:rPr>
              <w:t>Phillipou</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qu8vsit5","properties":{"formattedCitation":"[265]","plainCitation":"[265]"},"citationItems":[{"id":5173,"uris":["http://zotero.org/users/1562642/items/DZ2ATN6M"],"uri":["http://zotero.org/users/1562642/items/DZ2ATN6M"],"itemData":{"id":5173,"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age‐matched comparison children (20 males, 9 females; mean age 12y 2mo, SD 2y). Participants completed a battery of saccadic eye movement tasks and a set of computer‐based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[265]</w:t>
            </w:r>
            <w:r w:rsidRPr="00B325F2">
              <w:rPr>
                <w:rFonts w:eastAsia="Calibri" w:cs="Arial"/>
                <w:color w:val="000000"/>
                <w:sz w:val="20"/>
                <w:szCs w:val="20"/>
              </w:rPr>
              <w:fldChar w:fldCharType="end"/>
            </w:r>
          </w:p>
        </w:tc>
        <w:tc>
          <w:tcPr>
            <w:tcW w:w="720" w:type="dxa"/>
            <w:vAlign w:val="center"/>
          </w:tcPr>
          <w:p w14:paraId="628C87E7"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4469FE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4714BD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62</w:t>
            </w:r>
          </w:p>
        </w:tc>
        <w:tc>
          <w:tcPr>
            <w:tcW w:w="3330" w:type="dxa"/>
            <w:noWrap/>
            <w:vAlign w:val="center"/>
            <w:hideMark/>
          </w:tcPr>
          <w:p w14:paraId="697758A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D8FE61F" w14:textId="77777777" w:rsidTr="00D17AB8">
        <w:trPr>
          <w:trHeight w:val="300"/>
        </w:trPr>
        <w:tc>
          <w:tcPr>
            <w:tcW w:w="2335" w:type="dxa"/>
            <w:noWrap/>
            <w:vAlign w:val="center"/>
            <w:hideMark/>
          </w:tcPr>
          <w:p w14:paraId="38285F9F" w14:textId="1C4365EE"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ad45b9l34","properties":{"formattedCitation":"[266]","plainCitation":"[266]"},"citationItems":[{"id":3322,"uris":["http://zotero.org/users/1562642/items/TCWKUIDF"],"uri":["http://zotero.org/users/1562642/items/TCWKUIDF"],"itemData":{"id":3322,"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[266]</w:t>
            </w:r>
            <w:r w:rsidRPr="00B325F2">
              <w:rPr>
                <w:rFonts w:eastAsia="Calibri" w:cs="Arial"/>
                <w:color w:val="000000"/>
                <w:sz w:val="20"/>
                <w:szCs w:val="20"/>
              </w:rPr>
              <w:fldChar w:fldCharType="end"/>
            </w:r>
          </w:p>
        </w:tc>
        <w:tc>
          <w:tcPr>
            <w:tcW w:w="720" w:type="dxa"/>
            <w:vAlign w:val="center"/>
          </w:tcPr>
          <w:p w14:paraId="7FE92535"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620" w:type="dxa"/>
            <w:vAlign w:val="center"/>
          </w:tcPr>
          <w:p w14:paraId="2E45694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37E4888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116</w:t>
            </w:r>
          </w:p>
        </w:tc>
        <w:tc>
          <w:tcPr>
            <w:tcW w:w="3330" w:type="dxa"/>
            <w:noWrap/>
            <w:vAlign w:val="center"/>
            <w:hideMark/>
          </w:tcPr>
          <w:p w14:paraId="55579F8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8175AAB" w14:textId="77777777" w:rsidTr="00D17AB8">
        <w:trPr>
          <w:trHeight w:val="300"/>
        </w:trPr>
        <w:tc>
          <w:tcPr>
            <w:tcW w:w="2335" w:type="dxa"/>
            <w:noWrap/>
            <w:vAlign w:val="center"/>
            <w:hideMark/>
          </w:tcPr>
          <w:p w14:paraId="347BF234" w14:textId="4D55A45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v0226r93","properties":{"formattedCitation":"[267]","plainCitation":"[267]"},"citationItems":[{"id":5568,"uris":["http://zotero.org/users/1562642/items/99RMJSQ6"],"uri":["http://zotero.org/users/1562642/items/99RMJSQ6"],"itemData":{"id":5568,"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[267]</w:t>
            </w:r>
            <w:r w:rsidRPr="00B325F2">
              <w:rPr>
                <w:rFonts w:eastAsia="Calibri" w:cs="Arial"/>
                <w:color w:val="000000"/>
                <w:sz w:val="20"/>
                <w:szCs w:val="20"/>
              </w:rPr>
              <w:fldChar w:fldCharType="end"/>
            </w:r>
          </w:p>
        </w:tc>
        <w:tc>
          <w:tcPr>
            <w:tcW w:w="720" w:type="dxa"/>
            <w:vAlign w:val="center"/>
          </w:tcPr>
          <w:p w14:paraId="12077E8C" w14:textId="77777777" w:rsidR="00B325F2" w:rsidRPr="00B325F2" w:rsidRDefault="00B325F2" w:rsidP="00B325F2">
            <w:pPr>
              <w:jc w:val="center"/>
              <w:rPr>
                <w:rFonts w:eastAsia="Calibri" w:cs="Calibri"/>
                <w:color w:val="000000"/>
              </w:rPr>
            </w:pPr>
            <w:r w:rsidRPr="00B325F2">
              <w:rPr>
                <w:rFonts w:eastAsia="Calibri" w:cs="Calibri"/>
                <w:color w:val="000000"/>
              </w:rPr>
              <w:t>2000</w:t>
            </w:r>
          </w:p>
        </w:tc>
        <w:tc>
          <w:tcPr>
            <w:tcW w:w="1620" w:type="dxa"/>
            <w:vAlign w:val="center"/>
          </w:tcPr>
          <w:p w14:paraId="448E898A"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B3F545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137</w:t>
            </w:r>
          </w:p>
        </w:tc>
        <w:tc>
          <w:tcPr>
            <w:tcW w:w="3330" w:type="dxa"/>
            <w:noWrap/>
            <w:vAlign w:val="center"/>
            <w:hideMark/>
          </w:tcPr>
          <w:p w14:paraId="3792717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55E39A6" w14:textId="77777777" w:rsidTr="00D17AB8">
        <w:trPr>
          <w:trHeight w:val="300"/>
        </w:trPr>
        <w:tc>
          <w:tcPr>
            <w:tcW w:w="2335" w:type="dxa"/>
            <w:noWrap/>
            <w:vAlign w:val="center"/>
            <w:hideMark/>
          </w:tcPr>
          <w:p w14:paraId="02FDF857" w14:textId="4CCEC7A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e6f7kvgm4","properties":{"formattedCitation":"[268]","plainCitation":"[268]"},"citationItems":[{"id":5178,"uris":["http://zotero.org/users/1562642/items/E4AAID49"],"uri":["http://zotero.org/users/1562642/items/E4AAID49"],"itemData":{"id":5178,"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[268]</w:t>
            </w:r>
            <w:r w:rsidRPr="00B325F2">
              <w:rPr>
                <w:rFonts w:eastAsia="Calibri" w:cs="Arial"/>
                <w:color w:val="000000"/>
                <w:sz w:val="20"/>
                <w:szCs w:val="20"/>
              </w:rPr>
              <w:fldChar w:fldCharType="end"/>
            </w:r>
          </w:p>
        </w:tc>
        <w:tc>
          <w:tcPr>
            <w:tcW w:w="720" w:type="dxa"/>
            <w:vAlign w:val="center"/>
          </w:tcPr>
          <w:p w14:paraId="642CC725" w14:textId="77777777" w:rsidR="00B325F2" w:rsidRPr="00B325F2" w:rsidRDefault="00B325F2" w:rsidP="00B325F2">
            <w:pPr>
              <w:jc w:val="center"/>
              <w:rPr>
                <w:rFonts w:eastAsia="Calibri" w:cs="Calibri"/>
                <w:color w:val="000000"/>
              </w:rPr>
            </w:pPr>
            <w:r w:rsidRPr="00B325F2">
              <w:rPr>
                <w:rFonts w:eastAsia="Calibri" w:cs="Calibri"/>
                <w:color w:val="000000"/>
              </w:rPr>
              <w:t>2001</w:t>
            </w:r>
          </w:p>
        </w:tc>
        <w:tc>
          <w:tcPr>
            <w:tcW w:w="1620" w:type="dxa"/>
            <w:vAlign w:val="center"/>
          </w:tcPr>
          <w:p w14:paraId="24E0B05C"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5ADA82B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211</w:t>
            </w:r>
          </w:p>
        </w:tc>
        <w:tc>
          <w:tcPr>
            <w:tcW w:w="3330" w:type="dxa"/>
            <w:noWrap/>
            <w:vAlign w:val="center"/>
            <w:hideMark/>
          </w:tcPr>
          <w:p w14:paraId="0BD4FF9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4DA883E" w14:textId="77777777" w:rsidTr="00D17AB8">
        <w:trPr>
          <w:trHeight w:val="300"/>
        </w:trPr>
        <w:tc>
          <w:tcPr>
            <w:tcW w:w="2335" w:type="dxa"/>
            <w:noWrap/>
            <w:vAlign w:val="center"/>
            <w:hideMark/>
          </w:tcPr>
          <w:p w14:paraId="0AD6371A" w14:textId="4B4197C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c3avfa50s","properties":{"formattedCitation":"[269]","plainCitation":"[269]"},"citationItems":[{"id":4509,"uris":["http://zotero.org/users/1562642/items/9AD2RQ5Q"],"uri":["http://zotero.org/users/1562642/items/9AD2RQ5Q"],"itemData":{"id":4509,"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[269]</w:t>
            </w:r>
            <w:r w:rsidRPr="00B325F2">
              <w:rPr>
                <w:rFonts w:eastAsia="Calibri" w:cs="Arial"/>
                <w:color w:val="000000"/>
                <w:sz w:val="20"/>
                <w:szCs w:val="20"/>
              </w:rPr>
              <w:fldChar w:fldCharType="end"/>
            </w:r>
          </w:p>
        </w:tc>
        <w:tc>
          <w:tcPr>
            <w:tcW w:w="720" w:type="dxa"/>
            <w:vAlign w:val="center"/>
          </w:tcPr>
          <w:p w14:paraId="570C90D9" w14:textId="77777777" w:rsidR="00B325F2" w:rsidRPr="00B325F2" w:rsidRDefault="00B325F2" w:rsidP="00B325F2">
            <w:pPr>
              <w:jc w:val="center"/>
              <w:rPr>
                <w:rFonts w:eastAsia="Calibri" w:cs="Calibri"/>
                <w:color w:val="000000"/>
              </w:rPr>
            </w:pPr>
            <w:r w:rsidRPr="00B325F2">
              <w:rPr>
                <w:rFonts w:eastAsia="Calibri" w:cs="Calibri"/>
                <w:color w:val="000000"/>
              </w:rPr>
              <w:t>2002</w:t>
            </w:r>
          </w:p>
        </w:tc>
        <w:tc>
          <w:tcPr>
            <w:tcW w:w="1620" w:type="dxa"/>
            <w:vAlign w:val="center"/>
          </w:tcPr>
          <w:p w14:paraId="181DBBB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47B6F7A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202</w:t>
            </w:r>
          </w:p>
        </w:tc>
        <w:tc>
          <w:tcPr>
            <w:tcW w:w="3330" w:type="dxa"/>
            <w:noWrap/>
            <w:vAlign w:val="center"/>
            <w:hideMark/>
          </w:tcPr>
          <w:p w14:paraId="5147A6E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21BB962" w14:textId="77777777" w:rsidTr="00D17AB8">
        <w:trPr>
          <w:trHeight w:val="300"/>
        </w:trPr>
        <w:tc>
          <w:tcPr>
            <w:tcW w:w="2335" w:type="dxa"/>
            <w:noWrap/>
            <w:vAlign w:val="center"/>
            <w:hideMark/>
          </w:tcPr>
          <w:p w14:paraId="0EA97F54" w14:textId="3A124E7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Ponsford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7l5f3ms5f","properties":{"formattedCitation":"[270]","plainCitation":"[270]"},"citationItems":[{"id":5176,"uris":["http://zotero.org/users/1562642/items/SJE83QDD"],"uri":["http://zotero.org/users/1562642/items/SJE83QDD"],"itemData":{"id":5176,"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[270]</w:t>
            </w:r>
            <w:r w:rsidRPr="00B325F2">
              <w:rPr>
                <w:rFonts w:eastAsia="Calibri" w:cs="Arial"/>
                <w:color w:val="000000"/>
                <w:sz w:val="20"/>
                <w:szCs w:val="20"/>
              </w:rPr>
              <w:fldChar w:fldCharType="end"/>
            </w:r>
          </w:p>
        </w:tc>
        <w:tc>
          <w:tcPr>
            <w:tcW w:w="720" w:type="dxa"/>
            <w:vAlign w:val="center"/>
          </w:tcPr>
          <w:p w14:paraId="178673F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C1B71EC"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3EE1E2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4106EF6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0F8D87B" w14:textId="77777777" w:rsidTr="00D17AB8">
        <w:trPr>
          <w:trHeight w:val="300"/>
        </w:trPr>
        <w:tc>
          <w:tcPr>
            <w:tcW w:w="2335" w:type="dxa"/>
            <w:noWrap/>
            <w:vAlign w:val="center"/>
            <w:hideMark/>
          </w:tcPr>
          <w:p w14:paraId="3CA3B274" w14:textId="26B16A40" w:rsidR="00B325F2" w:rsidRPr="00B325F2" w:rsidRDefault="00B325F2" w:rsidP="00B325F2">
            <w:pPr>
              <w:rPr>
                <w:rFonts w:eastAsia="Calibri" w:cs="Arial"/>
                <w:color w:val="000000"/>
                <w:sz w:val="20"/>
                <w:szCs w:val="20"/>
              </w:rPr>
            </w:pPr>
            <w:r w:rsidRPr="00B325F2">
              <w:rPr>
                <w:rFonts w:eastAsia="Calibri" w:cs="Arial"/>
                <w:color w:val="000000"/>
                <w:sz w:val="20"/>
                <w:szCs w:val="20"/>
              </w:rPr>
              <w:t>Ponsford</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mifdi7u2","properties":{"formattedCitation":"[141]","plainCitation":"[141]"},"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[141]</w:t>
            </w:r>
            <w:r w:rsidRPr="00B325F2">
              <w:rPr>
                <w:rFonts w:eastAsia="Calibri" w:cs="Arial"/>
                <w:color w:val="000000"/>
                <w:sz w:val="20"/>
                <w:szCs w:val="20"/>
              </w:rPr>
              <w:fldChar w:fldCharType="end"/>
            </w:r>
          </w:p>
        </w:tc>
        <w:tc>
          <w:tcPr>
            <w:tcW w:w="720" w:type="dxa"/>
            <w:vAlign w:val="center"/>
          </w:tcPr>
          <w:p w14:paraId="6F01DB6A"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354B5217"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5991B7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223</w:t>
            </w:r>
          </w:p>
        </w:tc>
        <w:tc>
          <w:tcPr>
            <w:tcW w:w="3330" w:type="dxa"/>
            <w:noWrap/>
            <w:vAlign w:val="center"/>
            <w:hideMark/>
          </w:tcPr>
          <w:p w14:paraId="7DBE84C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53B029F" w14:textId="77777777" w:rsidTr="00D17AB8">
        <w:trPr>
          <w:trHeight w:val="300"/>
        </w:trPr>
        <w:tc>
          <w:tcPr>
            <w:tcW w:w="2335" w:type="dxa"/>
            <w:noWrap/>
            <w:vAlign w:val="center"/>
            <w:hideMark/>
          </w:tcPr>
          <w:p w14:paraId="3595A8D9" w14:textId="036C7AC5"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Rabinowitz &amp; Arnett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nbonsev7t","properties":{"formattedCitation":"[144]","plainCitation":"[144]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[144]</w:t>
            </w:r>
            <w:r w:rsidRPr="00B325F2">
              <w:rPr>
                <w:rFonts w:eastAsia="Calibri" w:cs="Arial"/>
                <w:color w:val="000000"/>
                <w:sz w:val="20"/>
                <w:szCs w:val="20"/>
              </w:rPr>
              <w:fldChar w:fldCharType="end"/>
            </w:r>
          </w:p>
        </w:tc>
        <w:tc>
          <w:tcPr>
            <w:tcW w:w="720" w:type="dxa"/>
            <w:vAlign w:val="center"/>
          </w:tcPr>
          <w:p w14:paraId="497B4F38"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A9AEEA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4C1AE2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574</w:t>
            </w:r>
          </w:p>
        </w:tc>
        <w:tc>
          <w:tcPr>
            <w:tcW w:w="3330" w:type="dxa"/>
            <w:noWrap/>
            <w:vAlign w:val="center"/>
            <w:hideMark/>
          </w:tcPr>
          <w:p w14:paraId="55428D7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8FB001C" w14:textId="77777777" w:rsidTr="00D17AB8">
        <w:trPr>
          <w:trHeight w:val="300"/>
        </w:trPr>
        <w:tc>
          <w:tcPr>
            <w:tcW w:w="2335" w:type="dxa"/>
            <w:noWrap/>
            <w:vAlign w:val="center"/>
            <w:hideMark/>
          </w:tcPr>
          <w:p w14:paraId="73E08485" w14:textId="00362F22"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Rabinowitz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p8mk6d1g","properties":{"formattedCitation":"[43]","plainCitation":"[43]"},"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[43]</w:t>
            </w:r>
            <w:r w:rsidRPr="00B325F2">
              <w:rPr>
                <w:rFonts w:eastAsia="Calibri" w:cs="Arial"/>
                <w:color w:val="000000"/>
                <w:sz w:val="20"/>
                <w:szCs w:val="20"/>
              </w:rPr>
              <w:fldChar w:fldCharType="end"/>
            </w:r>
          </w:p>
        </w:tc>
        <w:tc>
          <w:tcPr>
            <w:tcW w:w="720" w:type="dxa"/>
            <w:vAlign w:val="center"/>
          </w:tcPr>
          <w:p w14:paraId="0748DEC7"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1197208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DC7C9A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167</w:t>
            </w:r>
          </w:p>
        </w:tc>
        <w:tc>
          <w:tcPr>
            <w:tcW w:w="3330" w:type="dxa"/>
            <w:noWrap/>
            <w:vAlign w:val="center"/>
            <w:hideMark/>
          </w:tcPr>
          <w:p w14:paraId="248F4FF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116D9CDD" w14:textId="77777777" w:rsidTr="00D17AB8">
        <w:trPr>
          <w:trHeight w:val="300"/>
        </w:trPr>
        <w:tc>
          <w:tcPr>
            <w:tcW w:w="2335" w:type="dxa"/>
            <w:noWrap/>
            <w:vAlign w:val="center"/>
            <w:hideMark/>
          </w:tcPr>
          <w:p w14:paraId="403FFC0D" w14:textId="3E1CE318" w:rsidR="00B325F2" w:rsidRPr="00B325F2" w:rsidRDefault="00B325F2" w:rsidP="00B325F2">
            <w:pPr>
              <w:rPr>
                <w:rFonts w:eastAsia="Calibri" w:cs="Arial"/>
                <w:color w:val="000000"/>
                <w:sz w:val="20"/>
                <w:szCs w:val="20"/>
              </w:rPr>
            </w:pPr>
            <w:r w:rsidRPr="00B325F2">
              <w:rPr>
                <w:rFonts w:eastAsia="Calibri" w:cs="Arial"/>
                <w:color w:val="000000"/>
                <w:sz w:val="20"/>
                <w:szCs w:val="20"/>
              </w:rPr>
              <w:t>Ravdin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bb89geuq","properties":{"formattedCitation":"[147]","plainCitation":"[147]"},"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[147]</w:t>
            </w:r>
            <w:r w:rsidRPr="00B325F2">
              <w:rPr>
                <w:rFonts w:eastAsia="Calibri" w:cs="Arial"/>
                <w:color w:val="000000"/>
                <w:sz w:val="20"/>
                <w:szCs w:val="20"/>
              </w:rPr>
              <w:fldChar w:fldCharType="end"/>
            </w:r>
          </w:p>
        </w:tc>
        <w:tc>
          <w:tcPr>
            <w:tcW w:w="720" w:type="dxa"/>
            <w:vAlign w:val="center"/>
          </w:tcPr>
          <w:p w14:paraId="71B55C4E"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55A3178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CCA147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18</w:t>
            </w:r>
          </w:p>
        </w:tc>
        <w:tc>
          <w:tcPr>
            <w:tcW w:w="3330" w:type="dxa"/>
            <w:noWrap/>
            <w:vAlign w:val="center"/>
            <w:hideMark/>
          </w:tcPr>
          <w:p w14:paraId="1F80208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6C630AA" w14:textId="77777777" w:rsidTr="00D17AB8">
        <w:trPr>
          <w:trHeight w:val="300"/>
        </w:trPr>
        <w:tc>
          <w:tcPr>
            <w:tcW w:w="2335" w:type="dxa"/>
            <w:noWrap/>
            <w:vAlign w:val="center"/>
            <w:hideMark/>
          </w:tcPr>
          <w:p w14:paraId="35278362" w14:textId="20C6F98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Resch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45n83r8jb","properties":{"formattedCitation":"[271]","plainCitation":"[271]"},"citationItems":[{"id":4865,"uris":["http://zotero.org/users/1562642/items/UTE8V79B"],"uri":["http://zotero.org/users/1562642/items/UTE8V79B"],"itemData":{"id":4865,"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[271]</w:t>
            </w:r>
            <w:r w:rsidRPr="00B325F2">
              <w:rPr>
                <w:rFonts w:eastAsia="Calibri" w:cs="Arial"/>
                <w:color w:val="000000"/>
                <w:sz w:val="20"/>
                <w:szCs w:val="20"/>
              </w:rPr>
              <w:fldChar w:fldCharType="end"/>
            </w:r>
          </w:p>
        </w:tc>
        <w:tc>
          <w:tcPr>
            <w:tcW w:w="720" w:type="dxa"/>
            <w:vAlign w:val="center"/>
          </w:tcPr>
          <w:p w14:paraId="47E809D0"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BCD47C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D47879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3C2A889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3525CA3" w14:textId="77777777" w:rsidTr="00D17AB8">
        <w:trPr>
          <w:trHeight w:val="300"/>
        </w:trPr>
        <w:tc>
          <w:tcPr>
            <w:tcW w:w="2335" w:type="dxa"/>
            <w:noWrap/>
            <w:vAlign w:val="center"/>
            <w:hideMark/>
          </w:tcPr>
          <w:p w14:paraId="3C45CB9D" w14:textId="4A09FF16"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e41rqn21v","properties":{"formattedCitation":"[272]","plainCitation":"[272]"},"citationItems":[{"id":1767,"uris":["http://zotero.org/users/1562642/items/BUVFDKGA"],"uri":["http://zotero.org/users/1562642/items/BUVFDKGA"],"itemData":{"id":1767,"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[272]</w:t>
            </w:r>
            <w:r w:rsidRPr="00B325F2">
              <w:rPr>
                <w:rFonts w:eastAsia="Calibri" w:cs="Arial"/>
                <w:color w:val="000000"/>
                <w:sz w:val="20"/>
                <w:szCs w:val="20"/>
              </w:rPr>
              <w:fldChar w:fldCharType="end"/>
            </w:r>
          </w:p>
        </w:tc>
        <w:tc>
          <w:tcPr>
            <w:tcW w:w="720" w:type="dxa"/>
            <w:vAlign w:val="center"/>
          </w:tcPr>
          <w:p w14:paraId="5CA1286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2D98574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85A1B4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104</w:t>
            </w:r>
          </w:p>
        </w:tc>
        <w:tc>
          <w:tcPr>
            <w:tcW w:w="3330" w:type="dxa"/>
            <w:noWrap/>
            <w:vAlign w:val="center"/>
            <w:hideMark/>
          </w:tcPr>
          <w:p w14:paraId="43D5921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FE3C8E0" w14:textId="77777777" w:rsidTr="00D17AB8">
        <w:trPr>
          <w:trHeight w:val="300"/>
        </w:trPr>
        <w:tc>
          <w:tcPr>
            <w:tcW w:w="2335" w:type="dxa"/>
            <w:noWrap/>
            <w:vAlign w:val="center"/>
            <w:hideMark/>
          </w:tcPr>
          <w:p w14:paraId="39B8C2B7" w14:textId="0E496FE4"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g4j7a1c3","properties":{"formattedCitation":"[45]","plainCitation":"[45]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[45]</w:t>
            </w:r>
            <w:r w:rsidRPr="00B325F2">
              <w:rPr>
                <w:rFonts w:eastAsia="Calibri" w:cs="Arial"/>
                <w:color w:val="000000"/>
                <w:sz w:val="20"/>
                <w:szCs w:val="20"/>
              </w:rPr>
              <w:fldChar w:fldCharType="end"/>
            </w:r>
          </w:p>
        </w:tc>
        <w:tc>
          <w:tcPr>
            <w:tcW w:w="720" w:type="dxa"/>
            <w:vAlign w:val="center"/>
          </w:tcPr>
          <w:p w14:paraId="0012B6BC"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68F8EC03"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30832541"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92</w:t>
            </w:r>
          </w:p>
        </w:tc>
        <w:tc>
          <w:tcPr>
            <w:tcW w:w="3330" w:type="dxa"/>
            <w:noWrap/>
            <w:vAlign w:val="center"/>
            <w:hideMark/>
          </w:tcPr>
          <w:p w14:paraId="323900E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49D2BC8" w14:textId="77777777" w:rsidTr="00D17AB8">
        <w:trPr>
          <w:trHeight w:val="300"/>
        </w:trPr>
        <w:tc>
          <w:tcPr>
            <w:tcW w:w="2335" w:type="dxa"/>
            <w:noWrap/>
            <w:vAlign w:val="center"/>
            <w:hideMark/>
          </w:tcPr>
          <w:p w14:paraId="709E0CFE" w14:textId="28DCFA5B"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jafu3rvdj","properties":{"formattedCitation":"[273]","plainCitation":"[273]"},"citationItems":[{"id":1941,"uris":["http://zotero.org/users/1562642/items/ICGGIBG3"],"uri":["http://zotero.org/users/1562642/items/ICGGIBG3"],"itemData":{"id":1941,"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[273]</w:t>
            </w:r>
            <w:r w:rsidRPr="00B325F2">
              <w:rPr>
                <w:rFonts w:eastAsia="Calibri" w:cs="Arial"/>
                <w:color w:val="000000"/>
                <w:sz w:val="20"/>
                <w:szCs w:val="20"/>
              </w:rPr>
              <w:fldChar w:fldCharType="end"/>
            </w:r>
          </w:p>
        </w:tc>
        <w:tc>
          <w:tcPr>
            <w:tcW w:w="720" w:type="dxa"/>
            <w:vAlign w:val="center"/>
          </w:tcPr>
          <w:p w14:paraId="7A65616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E55E93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E072CA"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108</w:t>
            </w:r>
          </w:p>
        </w:tc>
        <w:tc>
          <w:tcPr>
            <w:tcW w:w="3330" w:type="dxa"/>
            <w:noWrap/>
            <w:vAlign w:val="center"/>
            <w:hideMark/>
          </w:tcPr>
          <w:p w14:paraId="1DA095B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72DD43E" w14:textId="77777777" w:rsidTr="00D17AB8">
        <w:trPr>
          <w:trHeight w:val="300"/>
        </w:trPr>
        <w:tc>
          <w:tcPr>
            <w:tcW w:w="2335" w:type="dxa"/>
            <w:noWrap/>
            <w:vAlign w:val="center"/>
            <w:hideMark/>
          </w:tcPr>
          <w:p w14:paraId="0CA5735F" w14:textId="7B7153E2" w:rsidR="00B325F2" w:rsidRPr="00B325F2" w:rsidRDefault="00B325F2" w:rsidP="00B325F2">
            <w:pPr>
              <w:rPr>
                <w:rFonts w:eastAsia="Calibri" w:cs="Arial"/>
                <w:color w:val="000000"/>
                <w:sz w:val="20"/>
                <w:szCs w:val="20"/>
              </w:rPr>
            </w:pPr>
            <w:r w:rsidRPr="00B325F2">
              <w:rPr>
                <w:rFonts w:eastAsia="Calibri" w:cs="Arial"/>
                <w:color w:val="000000"/>
                <w:sz w:val="20"/>
                <w:szCs w:val="20"/>
              </w:rPr>
              <w:t>Resch</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g6rthbhr9","properties":{"formattedCitation":"[274]","plainCitation":"[274]"},"citationItems":[{"id":4867,"uris":["http://zotero.org/users/1562642/items/6SEZWK7E"],"uri":["http://zotero.org/users/1562642/items/6SEZWK7E"],"itemData":{"id":4867,"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(t₁₈ = -2.34, P &lt; .05) and fixed support and sway visual reference (t₁₈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[274]</w:t>
            </w:r>
            <w:r w:rsidRPr="00B325F2">
              <w:rPr>
                <w:rFonts w:eastAsia="Calibri" w:cs="Arial"/>
                <w:color w:val="000000"/>
                <w:sz w:val="20"/>
                <w:szCs w:val="20"/>
              </w:rPr>
              <w:fldChar w:fldCharType="end"/>
            </w:r>
          </w:p>
        </w:tc>
        <w:tc>
          <w:tcPr>
            <w:tcW w:w="720" w:type="dxa"/>
            <w:vAlign w:val="center"/>
          </w:tcPr>
          <w:p w14:paraId="4247C393"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5626C3D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83480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w:t>
            </w:r>
          </w:p>
        </w:tc>
        <w:tc>
          <w:tcPr>
            <w:tcW w:w="3330" w:type="dxa"/>
            <w:noWrap/>
            <w:vAlign w:val="center"/>
            <w:hideMark/>
          </w:tcPr>
          <w:p w14:paraId="0125189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BF7D6E9" w14:textId="77777777" w:rsidTr="00D17AB8">
        <w:trPr>
          <w:trHeight w:val="300"/>
        </w:trPr>
        <w:tc>
          <w:tcPr>
            <w:tcW w:w="2335" w:type="dxa"/>
            <w:noWrap/>
            <w:vAlign w:val="center"/>
            <w:hideMark/>
          </w:tcPr>
          <w:p w14:paraId="04341184" w14:textId="72B9F08C" w:rsidR="00B325F2" w:rsidRPr="00B325F2" w:rsidRDefault="00B325F2" w:rsidP="00B325F2">
            <w:pPr>
              <w:rPr>
                <w:rFonts w:eastAsia="Calibri" w:cs="Arial"/>
                <w:color w:val="000000"/>
                <w:sz w:val="20"/>
                <w:szCs w:val="20"/>
              </w:rPr>
            </w:pPr>
            <w:r w:rsidRPr="00B325F2">
              <w:rPr>
                <w:rFonts w:eastAsia="Calibri" w:cs="Arial"/>
                <w:color w:val="000000"/>
                <w:sz w:val="20"/>
                <w:szCs w:val="20"/>
              </w:rPr>
              <w:t>Riegler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sks61pggs","properties":{"formattedCitation":"[275]","plainCitation":"[275]"},"citationItems":[{"id":4431,"uris":["http://zotero.org/users/1562642/items/8G47SQWD"],"uri":["http://zotero.org/users/1562642/items/8G47SQWD"],"itemData":{"id":4431,"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[275]</w:t>
            </w:r>
            <w:r w:rsidRPr="00B325F2">
              <w:rPr>
                <w:rFonts w:eastAsia="Calibri" w:cs="Arial"/>
                <w:color w:val="000000"/>
                <w:sz w:val="20"/>
                <w:szCs w:val="20"/>
              </w:rPr>
              <w:fldChar w:fldCharType="end"/>
            </w:r>
          </w:p>
        </w:tc>
        <w:tc>
          <w:tcPr>
            <w:tcW w:w="720" w:type="dxa"/>
            <w:vAlign w:val="center"/>
          </w:tcPr>
          <w:p w14:paraId="5C909C67"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32CCFA6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CAE9DC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w:t>
            </w:r>
          </w:p>
        </w:tc>
        <w:tc>
          <w:tcPr>
            <w:tcW w:w="3330" w:type="dxa"/>
            <w:noWrap/>
            <w:vAlign w:val="center"/>
            <w:hideMark/>
          </w:tcPr>
          <w:p w14:paraId="51E6BD4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260A999" w14:textId="77777777" w:rsidTr="00D17AB8">
        <w:trPr>
          <w:trHeight w:val="300"/>
        </w:trPr>
        <w:tc>
          <w:tcPr>
            <w:tcW w:w="2335" w:type="dxa"/>
            <w:noWrap/>
            <w:vAlign w:val="center"/>
            <w:hideMark/>
          </w:tcPr>
          <w:p w14:paraId="0DFC7021" w14:textId="74850B8B" w:rsidR="00B325F2" w:rsidRPr="00B325F2" w:rsidRDefault="00B325F2" w:rsidP="00B325F2">
            <w:pPr>
              <w:rPr>
                <w:rFonts w:eastAsia="Calibri" w:cs="Arial"/>
                <w:color w:val="000000"/>
                <w:sz w:val="20"/>
                <w:szCs w:val="20"/>
              </w:rPr>
            </w:pPr>
            <w:r w:rsidRPr="00B325F2">
              <w:rPr>
                <w:rFonts w:eastAsia="Calibri" w:cs="Arial"/>
                <w:color w:val="000000"/>
                <w:sz w:val="20"/>
                <w:szCs w:val="20"/>
              </w:rPr>
              <w:t>Ruffolo</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pre9rflp6","properties":{"formattedCitation":"[276]","plainCitation":"[276]"},"citationItems":[{"id":3046,"uris":["http://zotero.org/users/1562642/items/6ABT6EUW"],"uri":["http://zotero.org/users/1562642/items/6ABT6EUW"],"itemData":{"id":3046,"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[276]</w:t>
            </w:r>
            <w:r w:rsidRPr="00B325F2">
              <w:rPr>
                <w:rFonts w:eastAsia="Calibri" w:cs="Arial"/>
                <w:color w:val="000000"/>
                <w:sz w:val="20"/>
                <w:szCs w:val="20"/>
              </w:rPr>
              <w:fldChar w:fldCharType="end"/>
            </w:r>
          </w:p>
        </w:tc>
        <w:tc>
          <w:tcPr>
            <w:tcW w:w="720" w:type="dxa"/>
            <w:vAlign w:val="center"/>
          </w:tcPr>
          <w:p w14:paraId="28666068" w14:textId="77777777" w:rsidR="00B325F2" w:rsidRPr="00B325F2" w:rsidRDefault="00B325F2" w:rsidP="00B325F2">
            <w:pPr>
              <w:jc w:val="center"/>
              <w:rPr>
                <w:rFonts w:eastAsia="Calibri" w:cs="Calibri"/>
                <w:color w:val="000000"/>
              </w:rPr>
            </w:pPr>
            <w:r w:rsidRPr="00B325F2">
              <w:rPr>
                <w:rFonts w:eastAsia="Calibri" w:cs="Calibri"/>
                <w:color w:val="000000"/>
              </w:rPr>
              <w:t>1999</w:t>
            </w:r>
          </w:p>
        </w:tc>
        <w:tc>
          <w:tcPr>
            <w:tcW w:w="1620" w:type="dxa"/>
            <w:vAlign w:val="center"/>
          </w:tcPr>
          <w:p w14:paraId="7A8D3504"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1637E65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98C9C9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F21E3B0" w14:textId="77777777" w:rsidTr="00D17AB8">
        <w:trPr>
          <w:trHeight w:val="300"/>
        </w:trPr>
        <w:tc>
          <w:tcPr>
            <w:tcW w:w="2335" w:type="dxa"/>
            <w:noWrap/>
            <w:vAlign w:val="center"/>
            <w:hideMark/>
          </w:tcPr>
          <w:p w14:paraId="71570A8D" w14:textId="035E5A3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Ruttan &amp; Heinrichs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1171ltdfaf","properties":{"formattedCitation":"[277]","plainCitation":"[277]"},"citationItems":[{"id":5194,"uris":["http://zotero.org/users/1562642/items/9ACDTRSC"],"uri":["http://zotero.org/users/1562642/items/9ACDTRSC"],"itemData":{"id":5194,"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(n₁=72), n₂=50).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[277]</w:t>
            </w:r>
            <w:r w:rsidRPr="00B325F2">
              <w:rPr>
                <w:rFonts w:eastAsia="Calibri" w:cs="Arial"/>
                <w:color w:val="000000"/>
                <w:sz w:val="20"/>
                <w:szCs w:val="20"/>
              </w:rPr>
              <w:fldChar w:fldCharType="end"/>
            </w:r>
          </w:p>
        </w:tc>
        <w:tc>
          <w:tcPr>
            <w:tcW w:w="720" w:type="dxa"/>
            <w:vAlign w:val="center"/>
          </w:tcPr>
          <w:p w14:paraId="333CB75D" w14:textId="77777777" w:rsidR="00B325F2" w:rsidRPr="00B325F2" w:rsidRDefault="00B325F2" w:rsidP="00B325F2">
            <w:pPr>
              <w:jc w:val="center"/>
              <w:rPr>
                <w:rFonts w:eastAsia="Calibri" w:cs="Calibri"/>
                <w:color w:val="000000"/>
              </w:rPr>
            </w:pPr>
            <w:r w:rsidRPr="00B325F2">
              <w:rPr>
                <w:rFonts w:eastAsia="Calibri" w:cs="Calibri"/>
                <w:color w:val="000000"/>
              </w:rPr>
              <w:t>2003</w:t>
            </w:r>
          </w:p>
        </w:tc>
        <w:tc>
          <w:tcPr>
            <w:tcW w:w="1620" w:type="dxa"/>
            <w:vAlign w:val="center"/>
          </w:tcPr>
          <w:p w14:paraId="3B53333E"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01E19DC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122</w:t>
            </w:r>
          </w:p>
        </w:tc>
        <w:tc>
          <w:tcPr>
            <w:tcW w:w="3330" w:type="dxa"/>
            <w:noWrap/>
            <w:vAlign w:val="center"/>
            <w:hideMark/>
          </w:tcPr>
          <w:p w14:paraId="476F97D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82314FC" w14:textId="77777777" w:rsidTr="00D17AB8">
        <w:trPr>
          <w:trHeight w:val="300"/>
        </w:trPr>
        <w:tc>
          <w:tcPr>
            <w:tcW w:w="2335" w:type="dxa"/>
            <w:noWrap/>
            <w:vAlign w:val="center"/>
            <w:hideMark/>
          </w:tcPr>
          <w:p w14:paraId="72289EB7" w14:textId="0F41677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Schatz &amp; Maerlender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25v4ufpt7k","properties":{"formattedCitation":"[150]","plainCitation":"[150]"},"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[150]</w:t>
            </w:r>
            <w:r w:rsidRPr="00B325F2">
              <w:rPr>
                <w:rFonts w:eastAsia="Calibri" w:cs="Arial"/>
                <w:color w:val="000000"/>
                <w:sz w:val="20"/>
                <w:szCs w:val="20"/>
              </w:rPr>
              <w:fldChar w:fldCharType="end"/>
            </w:r>
          </w:p>
        </w:tc>
        <w:tc>
          <w:tcPr>
            <w:tcW w:w="720" w:type="dxa"/>
            <w:vAlign w:val="center"/>
          </w:tcPr>
          <w:p w14:paraId="1B5DD323"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7979948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84486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21917</w:t>
            </w:r>
          </w:p>
        </w:tc>
        <w:tc>
          <w:tcPr>
            <w:tcW w:w="3330" w:type="dxa"/>
            <w:noWrap/>
            <w:vAlign w:val="center"/>
            <w:hideMark/>
          </w:tcPr>
          <w:p w14:paraId="07E85C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6EFFDBB2" w14:textId="77777777" w:rsidTr="00D17AB8">
        <w:trPr>
          <w:trHeight w:val="300"/>
        </w:trPr>
        <w:tc>
          <w:tcPr>
            <w:tcW w:w="2335" w:type="dxa"/>
            <w:noWrap/>
            <w:vAlign w:val="center"/>
            <w:hideMark/>
          </w:tcPr>
          <w:p w14:paraId="74E8EDD2" w14:textId="7DF8AD3F"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Schatz &amp; Sandel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ndahhf1u","properties":{"formattedCitation":"[19]","plainCitation":"[19]"},"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[19]</w:t>
            </w:r>
            <w:r w:rsidRPr="00B325F2">
              <w:rPr>
                <w:rFonts w:eastAsia="Calibri" w:cs="Arial"/>
                <w:color w:val="000000"/>
                <w:sz w:val="20"/>
                <w:szCs w:val="20"/>
              </w:rPr>
              <w:fldChar w:fldCharType="end"/>
            </w:r>
          </w:p>
        </w:tc>
        <w:tc>
          <w:tcPr>
            <w:tcW w:w="720" w:type="dxa"/>
            <w:vAlign w:val="center"/>
          </w:tcPr>
          <w:p w14:paraId="26F88F3F"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289C246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92D45F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236</w:t>
            </w:r>
          </w:p>
        </w:tc>
        <w:tc>
          <w:tcPr>
            <w:tcW w:w="3330" w:type="dxa"/>
            <w:noWrap/>
            <w:vAlign w:val="center"/>
            <w:hideMark/>
          </w:tcPr>
          <w:p w14:paraId="28E186D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1F9C72D" w14:textId="77777777" w:rsidTr="00D17AB8">
        <w:trPr>
          <w:trHeight w:val="300"/>
        </w:trPr>
        <w:tc>
          <w:tcPr>
            <w:tcW w:w="2335" w:type="dxa"/>
            <w:noWrap/>
            <w:vAlign w:val="center"/>
            <w:hideMark/>
          </w:tcPr>
          <w:p w14:paraId="689C2ED4" w14:textId="54648F24" w:rsidR="00B325F2" w:rsidRPr="00B325F2" w:rsidRDefault="00B325F2" w:rsidP="00B325F2">
            <w:pPr>
              <w:rPr>
                <w:rFonts w:eastAsia="Calibri" w:cs="Arial"/>
                <w:color w:val="000000"/>
                <w:sz w:val="20"/>
                <w:szCs w:val="20"/>
              </w:rPr>
            </w:pPr>
            <w:r w:rsidRPr="00B325F2">
              <w:rPr>
                <w:rFonts w:eastAsia="Calibri" w:cs="Arial"/>
                <w:color w:val="000000"/>
                <w:sz w:val="20"/>
                <w:szCs w:val="20"/>
              </w:rPr>
              <w:t>Schatz</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rdcavp0lt","properties":{"formattedCitation":"[278]","plainCitation":"[278]"},"citationItems":[{"id":4881,"uris":["http://zotero.org/users/1562642/items/9DI35EMP"],"uri":["http://zotero.org/users/1562642/items/9DI35EMP"],"itemData":{"id":4881,"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[278]</w:t>
            </w:r>
            <w:r w:rsidRPr="00B325F2">
              <w:rPr>
                <w:rFonts w:eastAsia="Calibri" w:cs="Arial"/>
                <w:color w:val="000000"/>
                <w:sz w:val="20"/>
                <w:szCs w:val="20"/>
              </w:rPr>
              <w:fldChar w:fldCharType="end"/>
            </w:r>
          </w:p>
        </w:tc>
        <w:tc>
          <w:tcPr>
            <w:tcW w:w="720" w:type="dxa"/>
            <w:vAlign w:val="center"/>
          </w:tcPr>
          <w:p w14:paraId="4ABD5BE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5D7B5B13"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061BD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5899</w:t>
            </w:r>
          </w:p>
        </w:tc>
        <w:tc>
          <w:tcPr>
            <w:tcW w:w="3330" w:type="dxa"/>
            <w:noWrap/>
            <w:vAlign w:val="center"/>
            <w:hideMark/>
          </w:tcPr>
          <w:p w14:paraId="20B16EF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30BB82F" w14:textId="77777777" w:rsidTr="00D17AB8">
        <w:trPr>
          <w:trHeight w:val="300"/>
        </w:trPr>
        <w:tc>
          <w:tcPr>
            <w:tcW w:w="2335" w:type="dxa"/>
            <w:noWrap/>
            <w:vAlign w:val="center"/>
            <w:hideMark/>
          </w:tcPr>
          <w:p w14:paraId="765AE8F4" w14:textId="228C970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Scherwath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kkmfnh4pv","properties":{"formattedCitation":"[279]","plainCitation":"[279]"},"citationItems":[{"id":5197,"uris":["http://zotero.org/users/1562642/items/TNZAP8JZ"],"uri":["http://zotero.org/users/1562642/items/TNZAP8JZ"],"itemData":{"id":5197,"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[279]</w:t>
            </w:r>
            <w:r w:rsidRPr="00B325F2">
              <w:rPr>
                <w:rFonts w:eastAsia="Calibri" w:cs="Arial"/>
                <w:color w:val="000000"/>
                <w:sz w:val="20"/>
                <w:szCs w:val="20"/>
              </w:rPr>
              <w:fldChar w:fldCharType="end"/>
            </w:r>
          </w:p>
        </w:tc>
        <w:tc>
          <w:tcPr>
            <w:tcW w:w="720" w:type="dxa"/>
            <w:vAlign w:val="center"/>
          </w:tcPr>
          <w:p w14:paraId="18A7D027"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8E93737" w14:textId="77777777" w:rsidR="00B325F2" w:rsidRPr="00B325F2" w:rsidRDefault="00B325F2" w:rsidP="00B325F2">
            <w:pPr>
              <w:jc w:val="center"/>
              <w:rPr>
                <w:rFonts w:eastAsia="Calibri" w:cs="Calibri"/>
                <w:color w:val="000000"/>
              </w:rPr>
            </w:pPr>
            <w:r w:rsidRPr="00B325F2">
              <w:rPr>
                <w:rFonts w:eastAsia="Calibri" w:cs="Calibri"/>
                <w:color w:val="000000"/>
              </w:rPr>
              <w:t>Germany</w:t>
            </w:r>
          </w:p>
        </w:tc>
        <w:tc>
          <w:tcPr>
            <w:tcW w:w="1350" w:type="dxa"/>
            <w:noWrap/>
            <w:vAlign w:val="center"/>
            <w:hideMark/>
          </w:tcPr>
          <w:p w14:paraId="25F82B0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37</w:t>
            </w:r>
          </w:p>
        </w:tc>
        <w:tc>
          <w:tcPr>
            <w:tcW w:w="3330" w:type="dxa"/>
            <w:noWrap/>
            <w:vAlign w:val="center"/>
            <w:hideMark/>
          </w:tcPr>
          <w:p w14:paraId="3C974A5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6B47151D" w14:textId="77777777" w:rsidTr="00D17AB8">
        <w:trPr>
          <w:trHeight w:val="300"/>
        </w:trPr>
        <w:tc>
          <w:tcPr>
            <w:tcW w:w="2335" w:type="dxa"/>
            <w:noWrap/>
            <w:vAlign w:val="center"/>
            <w:hideMark/>
          </w:tcPr>
          <w:p w14:paraId="43A5AEFA" w14:textId="2AEDFF14" w:rsidR="00B325F2" w:rsidRPr="00B325F2" w:rsidRDefault="00B325F2" w:rsidP="00B325F2">
            <w:pPr>
              <w:rPr>
                <w:rFonts w:eastAsia="Calibri" w:cs="Arial"/>
                <w:color w:val="000000"/>
                <w:sz w:val="20"/>
                <w:szCs w:val="20"/>
              </w:rPr>
            </w:pPr>
            <w:r w:rsidRPr="00B325F2">
              <w:rPr>
                <w:rFonts w:eastAsia="Calibri" w:cs="Arial"/>
                <w:color w:val="000000"/>
                <w:sz w:val="20"/>
                <w:szCs w:val="20"/>
              </w:rPr>
              <w:t>Schroeder</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kn2joknnb","properties":{"formattedCitation":"[152]","plainCitation":"[152]"},"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[152]</w:t>
            </w:r>
            <w:r w:rsidRPr="00B325F2">
              <w:rPr>
                <w:rFonts w:eastAsia="Calibri" w:cs="Arial"/>
                <w:color w:val="000000"/>
                <w:sz w:val="20"/>
                <w:szCs w:val="20"/>
              </w:rPr>
              <w:fldChar w:fldCharType="end"/>
            </w:r>
          </w:p>
        </w:tc>
        <w:tc>
          <w:tcPr>
            <w:tcW w:w="720" w:type="dxa"/>
            <w:vAlign w:val="center"/>
          </w:tcPr>
          <w:p w14:paraId="463686BC"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4DBB2F0"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B6C767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91</w:t>
            </w:r>
          </w:p>
        </w:tc>
        <w:tc>
          <w:tcPr>
            <w:tcW w:w="3330" w:type="dxa"/>
            <w:noWrap/>
            <w:vAlign w:val="center"/>
            <w:hideMark/>
          </w:tcPr>
          <w:p w14:paraId="3B09351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0730A50" w14:textId="77777777" w:rsidTr="00D17AB8">
        <w:trPr>
          <w:trHeight w:val="300"/>
        </w:trPr>
        <w:tc>
          <w:tcPr>
            <w:tcW w:w="2335" w:type="dxa"/>
            <w:noWrap/>
            <w:vAlign w:val="center"/>
            <w:hideMark/>
          </w:tcPr>
          <w:p w14:paraId="2101DE3E" w14:textId="29D5FED0" w:rsidR="00B325F2" w:rsidRPr="00B325F2" w:rsidRDefault="00B325F2" w:rsidP="00B325F2">
            <w:pPr>
              <w:rPr>
                <w:rFonts w:eastAsia="Calibri" w:cs="Arial"/>
                <w:color w:val="000000"/>
                <w:sz w:val="20"/>
                <w:szCs w:val="20"/>
              </w:rPr>
            </w:pPr>
            <w:r w:rsidRPr="00B325F2">
              <w:rPr>
                <w:rFonts w:eastAsia="Calibri" w:cs="Arial"/>
                <w:color w:val="000000"/>
                <w:sz w:val="20"/>
                <w:szCs w:val="20"/>
              </w:rPr>
              <w:t>Sheedy</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5fv7ceg0","properties":{"formattedCitation":"[280]","plainCitation":"[280]"},"citationItems":[{"id":5202,"uris":["http://zotero.org/users/1562642/items/S6C4M6UF"],"uri":["http://zotero.org/users/1562642/items/S6C4M6UF"],"itemData":{"id":5202,"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[280]</w:t>
            </w:r>
            <w:r w:rsidRPr="00B325F2">
              <w:rPr>
                <w:rFonts w:eastAsia="Calibri" w:cs="Arial"/>
                <w:color w:val="000000"/>
                <w:sz w:val="20"/>
                <w:szCs w:val="20"/>
              </w:rPr>
              <w:fldChar w:fldCharType="end"/>
            </w:r>
          </w:p>
        </w:tc>
        <w:tc>
          <w:tcPr>
            <w:tcW w:w="720" w:type="dxa"/>
            <w:vAlign w:val="center"/>
          </w:tcPr>
          <w:p w14:paraId="5FB7A8CB"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23D35D66"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7EB2C9D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300</w:t>
            </w:r>
          </w:p>
        </w:tc>
        <w:tc>
          <w:tcPr>
            <w:tcW w:w="3330" w:type="dxa"/>
            <w:noWrap/>
            <w:vAlign w:val="center"/>
            <w:hideMark/>
          </w:tcPr>
          <w:p w14:paraId="2BF77C9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C77CF3B" w14:textId="77777777" w:rsidTr="00D17AB8">
        <w:trPr>
          <w:trHeight w:val="300"/>
        </w:trPr>
        <w:tc>
          <w:tcPr>
            <w:tcW w:w="2335" w:type="dxa"/>
            <w:noWrap/>
            <w:vAlign w:val="center"/>
            <w:hideMark/>
          </w:tcPr>
          <w:p w14:paraId="685F8304" w14:textId="5EBB224F" w:rsidR="00B325F2" w:rsidRPr="00B325F2" w:rsidRDefault="00B325F2" w:rsidP="00B325F2">
            <w:pPr>
              <w:rPr>
                <w:rFonts w:eastAsia="Calibri" w:cs="Arial"/>
                <w:color w:val="000000"/>
                <w:sz w:val="20"/>
                <w:szCs w:val="20"/>
              </w:rPr>
            </w:pPr>
            <w:r w:rsidRPr="00B325F2">
              <w:rPr>
                <w:rFonts w:eastAsia="Calibri" w:cs="Arial"/>
                <w:color w:val="000000"/>
                <w:sz w:val="20"/>
                <w:szCs w:val="20"/>
              </w:rPr>
              <w:t>Sheedy</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1prmb1ea","properties":{"formattedCitation":"[281]","plainCitation":"[281]"},"citationItems":[{"id":5573,"uris":["http://zotero.org/users/1562642/items/HWH7QI7E"],"uri":["http://zotero.org/users/1562642/items/HWH7QI7E"],"itemData":{"id":5573,"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[281]</w:t>
            </w:r>
            <w:r w:rsidRPr="00B325F2">
              <w:rPr>
                <w:rFonts w:eastAsia="Calibri" w:cs="Arial"/>
                <w:color w:val="000000"/>
                <w:sz w:val="20"/>
                <w:szCs w:val="20"/>
              </w:rPr>
              <w:fldChar w:fldCharType="end"/>
            </w:r>
          </w:p>
        </w:tc>
        <w:tc>
          <w:tcPr>
            <w:tcW w:w="720" w:type="dxa"/>
            <w:vAlign w:val="center"/>
          </w:tcPr>
          <w:p w14:paraId="33321622"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387DC7D"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2E225B7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300</w:t>
            </w:r>
          </w:p>
        </w:tc>
        <w:tc>
          <w:tcPr>
            <w:tcW w:w="3330" w:type="dxa"/>
            <w:noWrap/>
            <w:vAlign w:val="center"/>
            <w:hideMark/>
          </w:tcPr>
          <w:p w14:paraId="771C871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F8DE67A" w14:textId="77777777" w:rsidTr="00D17AB8">
        <w:trPr>
          <w:trHeight w:val="300"/>
        </w:trPr>
        <w:tc>
          <w:tcPr>
            <w:tcW w:w="2335" w:type="dxa"/>
            <w:noWrap/>
            <w:vAlign w:val="center"/>
            <w:hideMark/>
          </w:tcPr>
          <w:p w14:paraId="3B55DBBB" w14:textId="63FB7DD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Shuttleworth-Edwards &amp; Radloff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la9tppjq8","properties":{"formattedCitation":"[47]","plainCitation":"[47]"},"citationItems":[{"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[47]</w:t>
            </w:r>
            <w:r w:rsidRPr="00B325F2">
              <w:rPr>
                <w:rFonts w:eastAsia="Calibri" w:cs="Arial"/>
                <w:color w:val="000000"/>
                <w:sz w:val="20"/>
                <w:szCs w:val="20"/>
              </w:rPr>
              <w:fldChar w:fldCharType="end"/>
            </w:r>
          </w:p>
        </w:tc>
        <w:tc>
          <w:tcPr>
            <w:tcW w:w="720" w:type="dxa"/>
            <w:vAlign w:val="center"/>
          </w:tcPr>
          <w:p w14:paraId="67DB71D8"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68AB4E4C"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0EE7A9D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226</w:t>
            </w:r>
          </w:p>
        </w:tc>
        <w:tc>
          <w:tcPr>
            <w:tcW w:w="3330" w:type="dxa"/>
            <w:noWrap/>
            <w:vAlign w:val="center"/>
            <w:hideMark/>
          </w:tcPr>
          <w:p w14:paraId="686BED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Afrikaans, 100</w:t>
            </w:r>
          </w:p>
        </w:tc>
      </w:tr>
      <w:tr w:rsidR="00B325F2" w:rsidRPr="00B325F2" w14:paraId="5692ED4C" w14:textId="77777777" w:rsidTr="00D17AB8">
        <w:trPr>
          <w:trHeight w:val="300"/>
        </w:trPr>
        <w:tc>
          <w:tcPr>
            <w:tcW w:w="2335" w:type="dxa"/>
            <w:noWrap/>
            <w:vAlign w:val="center"/>
            <w:hideMark/>
          </w:tcPr>
          <w:p w14:paraId="51CFA179" w14:textId="1BBE720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Shuttleworth-Edwards, Smith, &amp; Radloff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jt6gnrp2","properties":{"formattedCitation":"[155]","plainCitation":"[155]"},"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[155]</w:t>
            </w:r>
            <w:r w:rsidRPr="00B325F2">
              <w:rPr>
                <w:rFonts w:eastAsia="Calibri" w:cs="Arial"/>
                <w:color w:val="000000"/>
                <w:sz w:val="20"/>
                <w:szCs w:val="20"/>
              </w:rPr>
              <w:fldChar w:fldCharType="end"/>
            </w:r>
          </w:p>
        </w:tc>
        <w:tc>
          <w:tcPr>
            <w:tcW w:w="720" w:type="dxa"/>
            <w:vAlign w:val="center"/>
          </w:tcPr>
          <w:p w14:paraId="25727FEB"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34A20F7F" w14:textId="77777777" w:rsidR="00B325F2" w:rsidRPr="00B325F2" w:rsidRDefault="00B325F2" w:rsidP="00B325F2">
            <w:pPr>
              <w:jc w:val="center"/>
              <w:rPr>
                <w:rFonts w:eastAsia="Calibri" w:cs="Calibri"/>
                <w:color w:val="000000"/>
              </w:rPr>
            </w:pPr>
            <w:r w:rsidRPr="00B325F2">
              <w:rPr>
                <w:rFonts w:eastAsia="Calibri" w:cs="Calibri"/>
                <w:color w:val="000000"/>
              </w:rPr>
              <w:t>South Africa</w:t>
            </w:r>
          </w:p>
        </w:tc>
        <w:tc>
          <w:tcPr>
            <w:tcW w:w="1350" w:type="dxa"/>
            <w:noWrap/>
            <w:vAlign w:val="center"/>
            <w:hideMark/>
          </w:tcPr>
          <w:p w14:paraId="48394CA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45</w:t>
            </w:r>
          </w:p>
        </w:tc>
        <w:tc>
          <w:tcPr>
            <w:tcW w:w="3330" w:type="dxa"/>
            <w:noWrap/>
            <w:vAlign w:val="center"/>
            <w:hideMark/>
          </w:tcPr>
          <w:p w14:paraId="593EBAD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as first language, 91.11</w:t>
            </w:r>
          </w:p>
        </w:tc>
      </w:tr>
      <w:tr w:rsidR="00B325F2" w:rsidRPr="00B325F2" w14:paraId="7A6E8217" w14:textId="77777777" w:rsidTr="00D17AB8">
        <w:trPr>
          <w:trHeight w:val="300"/>
        </w:trPr>
        <w:tc>
          <w:tcPr>
            <w:tcW w:w="2335" w:type="dxa"/>
            <w:noWrap/>
            <w:vAlign w:val="center"/>
            <w:hideMark/>
          </w:tcPr>
          <w:p w14:paraId="5DA66DF9" w14:textId="73051923" w:rsidR="00B325F2" w:rsidRPr="00B325F2" w:rsidRDefault="00B325F2" w:rsidP="00B325F2">
            <w:pPr>
              <w:rPr>
                <w:rFonts w:eastAsia="Calibri" w:cs="Arial"/>
                <w:color w:val="000000"/>
                <w:sz w:val="20"/>
                <w:szCs w:val="20"/>
              </w:rPr>
            </w:pPr>
            <w:r w:rsidRPr="00B325F2">
              <w:rPr>
                <w:rFonts w:eastAsia="Calibri" w:cs="Arial"/>
                <w:color w:val="000000"/>
                <w:sz w:val="20"/>
                <w:szCs w:val="20"/>
              </w:rPr>
              <w:t>Shuttleworth-Edwards</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hamofgjj1","properties":{"formattedCitation":"[32]","plainCitation":"[32]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[32]</w:t>
            </w:r>
            <w:r w:rsidRPr="00B325F2">
              <w:rPr>
                <w:rFonts w:eastAsia="Calibri" w:cs="Arial"/>
                <w:color w:val="000000"/>
                <w:sz w:val="20"/>
                <w:szCs w:val="20"/>
              </w:rPr>
              <w:fldChar w:fldCharType="end"/>
            </w:r>
          </w:p>
        </w:tc>
        <w:tc>
          <w:tcPr>
            <w:tcW w:w="720" w:type="dxa"/>
            <w:vAlign w:val="center"/>
          </w:tcPr>
          <w:p w14:paraId="54D5E2D7" w14:textId="77777777" w:rsidR="00B325F2" w:rsidRPr="00B325F2" w:rsidRDefault="00B325F2" w:rsidP="00B325F2">
            <w:pPr>
              <w:jc w:val="center"/>
              <w:rPr>
                <w:rFonts w:eastAsia="Calibri" w:cs="Calibri"/>
                <w:color w:val="000000"/>
              </w:rPr>
            </w:pPr>
            <w:r w:rsidRPr="00B325F2">
              <w:rPr>
                <w:rFonts w:eastAsia="Calibri" w:cs="Calibri"/>
                <w:color w:val="000000"/>
              </w:rPr>
              <w:t>2009</w:t>
            </w:r>
          </w:p>
        </w:tc>
        <w:tc>
          <w:tcPr>
            <w:tcW w:w="1620" w:type="dxa"/>
            <w:vAlign w:val="center"/>
          </w:tcPr>
          <w:p w14:paraId="2C6C35D6" w14:textId="77777777" w:rsidR="00B325F2" w:rsidRPr="00B325F2" w:rsidRDefault="00B325F2" w:rsidP="00B325F2">
            <w:pPr>
              <w:jc w:val="center"/>
              <w:rPr>
                <w:rFonts w:eastAsia="Calibri" w:cs="Calibri"/>
                <w:color w:val="000000"/>
              </w:rPr>
            </w:pPr>
            <w:r w:rsidRPr="00B325F2">
              <w:rPr>
                <w:rFonts w:eastAsia="Calibri" w:cs="Calibri"/>
                <w:color w:val="000000"/>
              </w:rPr>
              <w:t>Multiple countries</w:t>
            </w:r>
          </w:p>
        </w:tc>
        <w:tc>
          <w:tcPr>
            <w:tcW w:w="1350" w:type="dxa"/>
            <w:noWrap/>
            <w:vAlign w:val="center"/>
            <w:hideMark/>
          </w:tcPr>
          <w:p w14:paraId="4E5A238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11257</w:t>
            </w:r>
          </w:p>
        </w:tc>
        <w:tc>
          <w:tcPr>
            <w:tcW w:w="3330" w:type="dxa"/>
            <w:noWrap/>
            <w:vAlign w:val="center"/>
            <w:hideMark/>
          </w:tcPr>
          <w:p w14:paraId="7311517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B30102A" w14:textId="77777777" w:rsidTr="00D17AB8">
        <w:trPr>
          <w:trHeight w:val="300"/>
        </w:trPr>
        <w:tc>
          <w:tcPr>
            <w:tcW w:w="2335" w:type="dxa"/>
            <w:noWrap/>
            <w:vAlign w:val="center"/>
            <w:hideMark/>
          </w:tcPr>
          <w:p w14:paraId="7C8199F9" w14:textId="2093D0CB" w:rsidR="00B325F2" w:rsidRPr="00B325F2" w:rsidRDefault="00B325F2" w:rsidP="00B325F2">
            <w:pPr>
              <w:rPr>
                <w:rFonts w:eastAsia="Calibri" w:cs="Arial"/>
                <w:color w:val="000000"/>
                <w:sz w:val="20"/>
                <w:szCs w:val="20"/>
              </w:rPr>
            </w:pPr>
            <w:r w:rsidRPr="00B325F2">
              <w:rPr>
                <w:rFonts w:eastAsia="Calibri" w:cs="Arial"/>
                <w:color w:val="000000"/>
                <w:sz w:val="20"/>
                <w:szCs w:val="20"/>
              </w:rPr>
              <w:t>Silverberg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akg3rhf7","properties":{"formattedCitation":"[282]","plainCitation":"[282]"},"citationItems":[{"id":1782,"uris":["http://zotero.org/users/1562642/items/H72H96H2"],"uri":["http://zotero.org/users/1562642/items/H72H96H2"],"itemData":{"id":1782,"type":"article-journal","title":"Relationship between short sleep duration and preseason concussion testing","container-title":"Clinical Journal of Sport Medicine","page":"226-231","volume":"26","issue":"3","source":"EBSCOhost","archive_location":"26247549","abstract":"Objective: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poorly.;","DOI":"10.1097/JSM.0000000000000241","ISSN":"1536-3724","author":[{"family":"Silverberg","given":"Noah D."},{"family":"Berkner","given":"Paul D."},{"family":"Atkins","given":"Joseph E."},{"family":"Zafonte","given":"Ross."},{"family":"Iverson","given":"Grant L."}],"issued":{"date-parts":[["2016"]]}}}],"schema":"https://github.com/citation-style-language/schema/raw/master/csl-citation.json"}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[282]</w:t>
            </w:r>
            <w:r w:rsidRPr="00B325F2">
              <w:rPr>
                <w:rFonts w:eastAsia="Calibri" w:cs="Arial"/>
                <w:color w:val="000000"/>
                <w:sz w:val="20"/>
                <w:szCs w:val="20"/>
              </w:rPr>
              <w:fldChar w:fldCharType="end"/>
            </w:r>
          </w:p>
        </w:tc>
        <w:tc>
          <w:tcPr>
            <w:tcW w:w="720" w:type="dxa"/>
            <w:vAlign w:val="center"/>
          </w:tcPr>
          <w:p w14:paraId="12FCDBC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987E73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DBDE9D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2627</w:t>
            </w:r>
          </w:p>
        </w:tc>
        <w:tc>
          <w:tcPr>
            <w:tcW w:w="3330" w:type="dxa"/>
            <w:noWrap/>
            <w:vAlign w:val="center"/>
            <w:hideMark/>
          </w:tcPr>
          <w:p w14:paraId="39C1CF0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D16CFD1" w14:textId="77777777" w:rsidTr="00D17AB8">
        <w:trPr>
          <w:trHeight w:val="300"/>
        </w:trPr>
        <w:tc>
          <w:tcPr>
            <w:tcW w:w="2335" w:type="dxa"/>
            <w:noWrap/>
            <w:vAlign w:val="center"/>
            <w:hideMark/>
          </w:tcPr>
          <w:p w14:paraId="5DE9062E" w14:textId="480E0756" w:rsidR="00B325F2" w:rsidRPr="00B325F2" w:rsidRDefault="00B325F2" w:rsidP="00B325F2">
            <w:pPr>
              <w:rPr>
                <w:rFonts w:eastAsia="Calibri" w:cs="Arial"/>
                <w:color w:val="000000"/>
                <w:sz w:val="20"/>
                <w:szCs w:val="20"/>
              </w:rPr>
            </w:pPr>
            <w:r w:rsidRPr="00B325F2">
              <w:rPr>
                <w:rFonts w:eastAsia="Calibri" w:cs="Arial"/>
                <w:color w:val="000000"/>
                <w:sz w:val="20"/>
                <w:szCs w:val="20"/>
              </w:rPr>
              <w:t>Silverberg</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27368gpiu1","properties":{"formattedCitation":"[156]","plainCitation":"[156]"},"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[156]</w:t>
            </w:r>
            <w:r w:rsidRPr="00B325F2">
              <w:rPr>
                <w:rFonts w:eastAsia="Calibri" w:cs="Arial"/>
                <w:color w:val="000000"/>
                <w:sz w:val="20"/>
                <w:szCs w:val="20"/>
              </w:rPr>
              <w:fldChar w:fldCharType="end"/>
            </w:r>
          </w:p>
        </w:tc>
        <w:tc>
          <w:tcPr>
            <w:tcW w:w="720" w:type="dxa"/>
            <w:vAlign w:val="center"/>
          </w:tcPr>
          <w:p w14:paraId="4F9EF444"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200DC194" w14:textId="77777777" w:rsidR="00B325F2" w:rsidRPr="00B325F2" w:rsidRDefault="00B325F2" w:rsidP="00B325F2">
            <w:pPr>
              <w:jc w:val="center"/>
              <w:rPr>
                <w:rFonts w:eastAsia="Calibri" w:cs="Calibri"/>
                <w:color w:val="000000"/>
              </w:rPr>
            </w:pPr>
            <w:r w:rsidRPr="00B325F2">
              <w:rPr>
                <w:rFonts w:eastAsia="Calibri" w:cs="Calibri"/>
                <w:color w:val="000000"/>
              </w:rPr>
              <w:t>Finland</w:t>
            </w:r>
          </w:p>
        </w:tc>
        <w:tc>
          <w:tcPr>
            <w:tcW w:w="1350" w:type="dxa"/>
            <w:noWrap/>
            <w:vAlign w:val="center"/>
            <w:hideMark/>
          </w:tcPr>
          <w:p w14:paraId="4AC7FB5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59</w:t>
            </w:r>
          </w:p>
        </w:tc>
        <w:tc>
          <w:tcPr>
            <w:tcW w:w="3330" w:type="dxa"/>
            <w:noWrap/>
            <w:vAlign w:val="center"/>
            <w:hideMark/>
          </w:tcPr>
          <w:p w14:paraId="7501473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Finnish, 100</w:t>
            </w:r>
          </w:p>
        </w:tc>
      </w:tr>
      <w:tr w:rsidR="00B325F2" w:rsidRPr="00B325F2" w14:paraId="7B221D84" w14:textId="77777777" w:rsidTr="00D17AB8">
        <w:trPr>
          <w:trHeight w:val="300"/>
        </w:trPr>
        <w:tc>
          <w:tcPr>
            <w:tcW w:w="2335" w:type="dxa"/>
            <w:noWrap/>
            <w:vAlign w:val="center"/>
            <w:hideMark/>
          </w:tcPr>
          <w:p w14:paraId="7F2F6B0D" w14:textId="396E5D30"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Siman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131k583vnp","properties":{"formattedCitation":"[157]","plainCitation":"[157]"},"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[157]</w:t>
            </w:r>
            <w:r w:rsidRPr="00B325F2">
              <w:rPr>
                <w:rFonts w:eastAsia="Calibri" w:cs="Arial"/>
                <w:color w:val="000000"/>
                <w:sz w:val="20"/>
                <w:szCs w:val="20"/>
              </w:rPr>
              <w:fldChar w:fldCharType="end"/>
            </w:r>
          </w:p>
        </w:tc>
        <w:tc>
          <w:tcPr>
            <w:tcW w:w="720" w:type="dxa"/>
            <w:vAlign w:val="center"/>
          </w:tcPr>
          <w:p w14:paraId="592AC1AA"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58547EF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3C98566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38</w:t>
            </w:r>
          </w:p>
        </w:tc>
        <w:tc>
          <w:tcPr>
            <w:tcW w:w="3330" w:type="dxa"/>
            <w:noWrap/>
            <w:vAlign w:val="center"/>
            <w:hideMark/>
          </w:tcPr>
          <w:p w14:paraId="3B38550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Spanish, 100</w:t>
            </w:r>
          </w:p>
        </w:tc>
      </w:tr>
      <w:tr w:rsidR="00B325F2" w:rsidRPr="00B325F2" w14:paraId="38015A08" w14:textId="77777777" w:rsidTr="00D17AB8">
        <w:trPr>
          <w:trHeight w:val="300"/>
        </w:trPr>
        <w:tc>
          <w:tcPr>
            <w:tcW w:w="2335" w:type="dxa"/>
            <w:noWrap/>
            <w:vAlign w:val="center"/>
            <w:hideMark/>
          </w:tcPr>
          <w:p w14:paraId="66D35174" w14:textId="333BFCA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Stokum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9113qc8a2","properties":{"formattedCitation":"[283]","plainCitation":"[283]"},"citationItems":[{"id":5214,"uris":["http://zotero.org/users/1562642/items/ACKXKGIJ"],"uri":["http://zotero.org/users/1562642/items/ACKXKGIJ"],"itemData":{"id":5214,"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[283]</w:t>
            </w:r>
            <w:r w:rsidRPr="00B325F2">
              <w:rPr>
                <w:rFonts w:eastAsia="Calibri" w:cs="Arial"/>
                <w:color w:val="000000"/>
                <w:sz w:val="20"/>
                <w:szCs w:val="20"/>
              </w:rPr>
              <w:fldChar w:fldCharType="end"/>
            </w:r>
          </w:p>
        </w:tc>
        <w:tc>
          <w:tcPr>
            <w:tcW w:w="720" w:type="dxa"/>
            <w:vAlign w:val="center"/>
          </w:tcPr>
          <w:p w14:paraId="53E8BCC3"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29E54B7"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F24BC16"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w:t>
            </w:r>
          </w:p>
        </w:tc>
        <w:tc>
          <w:tcPr>
            <w:tcW w:w="3330" w:type="dxa"/>
            <w:noWrap/>
            <w:vAlign w:val="center"/>
            <w:hideMark/>
          </w:tcPr>
          <w:p w14:paraId="2F50560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E72A468" w14:textId="77777777" w:rsidTr="00D17AB8">
        <w:trPr>
          <w:trHeight w:val="300"/>
        </w:trPr>
        <w:tc>
          <w:tcPr>
            <w:tcW w:w="2335" w:type="dxa"/>
            <w:noWrap/>
            <w:vAlign w:val="center"/>
            <w:hideMark/>
          </w:tcPr>
          <w:p w14:paraId="26E7B8AE" w14:textId="549E0A5A" w:rsidR="00B325F2" w:rsidRPr="00B325F2" w:rsidRDefault="00B325F2" w:rsidP="00B325F2">
            <w:pPr>
              <w:rPr>
                <w:rFonts w:eastAsia="Calibri" w:cs="Arial"/>
                <w:color w:val="000000"/>
                <w:sz w:val="20"/>
                <w:szCs w:val="20"/>
              </w:rPr>
            </w:pPr>
            <w:r w:rsidRPr="00B325F2">
              <w:rPr>
                <w:rFonts w:eastAsia="Calibri" w:cs="Arial"/>
                <w:color w:val="000000"/>
                <w:sz w:val="20"/>
                <w:szCs w:val="20"/>
              </w:rPr>
              <w:lastRenderedPageBreak/>
              <w:t xml:space="preserve">Storzbach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mmu13adni","properties":{"formattedCitation":"[284]","plainCitation":"[284]"},"citationItems":[{"id":4911,"uris":["http://zotero.org/users/1562642/items/HQRGCGC2"],"uri":["http://zotero.org/users/1562642/items/HQRGCGC2"],"itemData":{"id":4911,"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[284]</w:t>
            </w:r>
            <w:r w:rsidRPr="00B325F2">
              <w:rPr>
                <w:rFonts w:eastAsia="Calibri" w:cs="Arial"/>
                <w:color w:val="000000"/>
                <w:sz w:val="20"/>
                <w:szCs w:val="20"/>
              </w:rPr>
              <w:fldChar w:fldCharType="end"/>
            </w:r>
          </w:p>
        </w:tc>
        <w:tc>
          <w:tcPr>
            <w:tcW w:w="720" w:type="dxa"/>
            <w:vAlign w:val="center"/>
          </w:tcPr>
          <w:p w14:paraId="22A4A18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0D5D2B2"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600CCE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132</w:t>
            </w:r>
          </w:p>
        </w:tc>
        <w:tc>
          <w:tcPr>
            <w:tcW w:w="3330" w:type="dxa"/>
            <w:noWrap/>
            <w:vAlign w:val="center"/>
            <w:hideMark/>
          </w:tcPr>
          <w:p w14:paraId="27C1BCB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EE8A742" w14:textId="77777777" w:rsidTr="00D17AB8">
        <w:trPr>
          <w:trHeight w:val="300"/>
        </w:trPr>
        <w:tc>
          <w:tcPr>
            <w:tcW w:w="2335" w:type="dxa"/>
            <w:noWrap/>
            <w:vAlign w:val="center"/>
            <w:hideMark/>
          </w:tcPr>
          <w:p w14:paraId="1F1A0C64" w14:textId="12FF0A5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Studer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kucjs3soo","properties":{"formattedCitation":"[285]","plainCitation":"[285]"},"citationItems":[{"id":5477,"uris":["http://zotero.org/users/1562642/items/XC3KDXD7"],"uri":["http://zotero.org/users/1562642/items/XC3KDXD7"],"itemData":{"id":5477,"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[285]</w:t>
            </w:r>
            <w:r w:rsidRPr="00B325F2">
              <w:rPr>
                <w:rFonts w:eastAsia="Calibri" w:cs="Arial"/>
                <w:color w:val="000000"/>
                <w:sz w:val="20"/>
                <w:szCs w:val="20"/>
              </w:rPr>
              <w:fldChar w:fldCharType="end"/>
            </w:r>
          </w:p>
        </w:tc>
        <w:tc>
          <w:tcPr>
            <w:tcW w:w="720" w:type="dxa"/>
            <w:vAlign w:val="center"/>
          </w:tcPr>
          <w:p w14:paraId="455A0D4D"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2ABD2CEC" w14:textId="77777777" w:rsidR="00B325F2" w:rsidRPr="00B325F2" w:rsidRDefault="00B325F2" w:rsidP="00B325F2">
            <w:pPr>
              <w:jc w:val="center"/>
              <w:rPr>
                <w:rFonts w:eastAsia="Calibri" w:cs="Calibri"/>
                <w:color w:val="000000"/>
              </w:rPr>
            </w:pPr>
            <w:r w:rsidRPr="00B325F2">
              <w:rPr>
                <w:rFonts w:eastAsia="Calibri" w:cs="Calibri"/>
                <w:color w:val="000000"/>
              </w:rPr>
              <w:t>Switzerland</w:t>
            </w:r>
          </w:p>
        </w:tc>
        <w:tc>
          <w:tcPr>
            <w:tcW w:w="1350" w:type="dxa"/>
            <w:noWrap/>
            <w:vAlign w:val="center"/>
            <w:hideMark/>
          </w:tcPr>
          <w:p w14:paraId="36712D6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63</w:t>
            </w:r>
          </w:p>
        </w:tc>
        <w:tc>
          <w:tcPr>
            <w:tcW w:w="3330" w:type="dxa"/>
            <w:noWrap/>
            <w:vAlign w:val="center"/>
            <w:hideMark/>
          </w:tcPr>
          <w:p w14:paraId="2EE8AAA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German, 100</w:t>
            </w:r>
          </w:p>
        </w:tc>
      </w:tr>
      <w:tr w:rsidR="00B325F2" w:rsidRPr="00B325F2" w14:paraId="1F8C18D3" w14:textId="77777777" w:rsidTr="00D17AB8">
        <w:trPr>
          <w:trHeight w:val="300"/>
        </w:trPr>
        <w:tc>
          <w:tcPr>
            <w:tcW w:w="2335" w:type="dxa"/>
            <w:noWrap/>
            <w:vAlign w:val="center"/>
            <w:hideMark/>
          </w:tcPr>
          <w:p w14:paraId="2E6564D9" w14:textId="280E19BF" w:rsidR="00B325F2" w:rsidRPr="00B325F2" w:rsidRDefault="00B325F2" w:rsidP="00B325F2">
            <w:pPr>
              <w:rPr>
                <w:rFonts w:eastAsia="Calibri" w:cs="Arial"/>
                <w:color w:val="000000"/>
                <w:sz w:val="20"/>
                <w:szCs w:val="20"/>
              </w:rPr>
            </w:pPr>
            <w:r w:rsidRPr="00B325F2">
              <w:rPr>
                <w:rFonts w:eastAsia="Calibri" w:cs="Arial"/>
                <w:color w:val="000000"/>
                <w:sz w:val="20"/>
                <w:szCs w:val="20"/>
              </w:rPr>
              <w:t>Swick</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11eihdjg4b","properties":{"formattedCitation":"[286]","plainCitation":"[286]"},"citationItems":[{"id":5222,"uris":["http://zotero.org/users/1562642/items/XQ7V9HXQ"],"uri":["http://zotero.org/users/1562642/items/XQ7V9HXQ"],"itemData":{"id":5222,"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[286]</w:t>
            </w:r>
            <w:r w:rsidRPr="00B325F2">
              <w:rPr>
                <w:rFonts w:eastAsia="Calibri" w:cs="Arial"/>
                <w:color w:val="000000"/>
                <w:sz w:val="20"/>
                <w:szCs w:val="20"/>
              </w:rPr>
              <w:fldChar w:fldCharType="end"/>
            </w:r>
          </w:p>
        </w:tc>
        <w:tc>
          <w:tcPr>
            <w:tcW w:w="720" w:type="dxa"/>
            <w:vAlign w:val="center"/>
          </w:tcPr>
          <w:p w14:paraId="02DA9275"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163139C5"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981F4E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73</w:t>
            </w:r>
          </w:p>
        </w:tc>
        <w:tc>
          <w:tcPr>
            <w:tcW w:w="3330" w:type="dxa"/>
            <w:noWrap/>
            <w:vAlign w:val="center"/>
            <w:hideMark/>
          </w:tcPr>
          <w:p w14:paraId="099E78C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313D4A4" w14:textId="77777777" w:rsidTr="00D17AB8">
        <w:trPr>
          <w:trHeight w:val="300"/>
        </w:trPr>
        <w:tc>
          <w:tcPr>
            <w:tcW w:w="2335" w:type="dxa"/>
            <w:noWrap/>
            <w:vAlign w:val="center"/>
            <w:hideMark/>
          </w:tcPr>
          <w:p w14:paraId="5CA128C6" w14:textId="65A098CF" w:rsidR="00B325F2" w:rsidRPr="00B325F2" w:rsidRDefault="00B325F2" w:rsidP="00B325F2">
            <w:pPr>
              <w:rPr>
                <w:rFonts w:eastAsia="Calibri" w:cs="Arial"/>
                <w:color w:val="000000"/>
                <w:sz w:val="20"/>
                <w:szCs w:val="20"/>
              </w:rPr>
            </w:pPr>
            <w:r w:rsidRPr="00B325F2">
              <w:rPr>
                <w:rFonts w:eastAsia="Calibri" w:cs="Arial"/>
                <w:color w:val="000000"/>
                <w:sz w:val="20"/>
                <w:szCs w:val="20"/>
              </w:rPr>
              <w:t>Tay</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1dndnh4a","properties":{"formattedCitation":"[165]","plainCitation":"[165]"},"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[165]</w:t>
            </w:r>
            <w:r w:rsidRPr="00B325F2">
              <w:rPr>
                <w:rFonts w:eastAsia="Calibri" w:cs="Arial"/>
                <w:color w:val="000000"/>
                <w:sz w:val="20"/>
                <w:szCs w:val="20"/>
              </w:rPr>
              <w:fldChar w:fldCharType="end"/>
            </w:r>
          </w:p>
        </w:tc>
        <w:tc>
          <w:tcPr>
            <w:tcW w:w="720" w:type="dxa"/>
            <w:vAlign w:val="center"/>
          </w:tcPr>
          <w:p w14:paraId="2DA610C4"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56DE0B10" w14:textId="77777777" w:rsidR="00B325F2" w:rsidRPr="00B325F2" w:rsidRDefault="00B325F2" w:rsidP="00B325F2">
            <w:pPr>
              <w:jc w:val="center"/>
              <w:rPr>
                <w:rFonts w:eastAsia="Calibri" w:cs="Calibri"/>
                <w:color w:val="000000"/>
              </w:rPr>
            </w:pPr>
            <w:r w:rsidRPr="00B325F2">
              <w:rPr>
                <w:rFonts w:eastAsia="Calibri" w:cs="Calibri"/>
                <w:color w:val="000000"/>
              </w:rPr>
              <w:t>Singapore</w:t>
            </w:r>
          </w:p>
        </w:tc>
        <w:tc>
          <w:tcPr>
            <w:tcW w:w="1350" w:type="dxa"/>
            <w:noWrap/>
            <w:vAlign w:val="center"/>
            <w:hideMark/>
          </w:tcPr>
          <w:p w14:paraId="1F5B592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76</w:t>
            </w:r>
          </w:p>
        </w:tc>
        <w:tc>
          <w:tcPr>
            <w:tcW w:w="3330" w:type="dxa"/>
            <w:noWrap/>
            <w:vAlign w:val="center"/>
            <w:hideMark/>
          </w:tcPr>
          <w:p w14:paraId="0E78F09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71.05</w:t>
            </w:r>
          </w:p>
          <w:p w14:paraId="50B1764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Mandarin, 28.95</w:t>
            </w:r>
          </w:p>
        </w:tc>
      </w:tr>
      <w:tr w:rsidR="00B325F2" w:rsidRPr="00B325F2" w14:paraId="1FF610C7" w14:textId="77777777" w:rsidTr="00D17AB8">
        <w:trPr>
          <w:trHeight w:val="300"/>
        </w:trPr>
        <w:tc>
          <w:tcPr>
            <w:tcW w:w="2335" w:type="dxa"/>
            <w:noWrap/>
            <w:vAlign w:val="center"/>
            <w:hideMark/>
          </w:tcPr>
          <w:p w14:paraId="6AD176A9" w14:textId="2DCBF186"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Terry, </w:t>
            </w:r>
            <w:r w:rsidRPr="00B325F2">
              <w:rPr>
                <w:rFonts w:eastAsia="Calibri" w:cs="Times New Roman"/>
              </w:rPr>
              <w:t xml:space="preserve">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p3j2h4tr5","properties":{"formattedCitation":"[287]","plainCitation":"[287]"},"citationItems":[{"id":4930,"uris":["http://zotero.org/users/1562642/items/N7ZTIZDR"],"uri":["http://zotero.org/users/1562642/items/N7ZTIZDR"],"itemData":{"id":4930,"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[287]</w:t>
            </w:r>
            <w:r w:rsidRPr="00B325F2">
              <w:rPr>
                <w:rFonts w:eastAsia="Calibri" w:cs="Arial"/>
                <w:color w:val="000000"/>
                <w:sz w:val="20"/>
                <w:szCs w:val="20"/>
              </w:rPr>
              <w:fldChar w:fldCharType="end"/>
            </w:r>
          </w:p>
        </w:tc>
        <w:tc>
          <w:tcPr>
            <w:tcW w:w="720" w:type="dxa"/>
            <w:vAlign w:val="center"/>
          </w:tcPr>
          <w:p w14:paraId="00C21E7F"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32188D3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72EEF8E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41</w:t>
            </w:r>
          </w:p>
        </w:tc>
        <w:tc>
          <w:tcPr>
            <w:tcW w:w="3330" w:type="dxa"/>
            <w:noWrap/>
            <w:vAlign w:val="center"/>
            <w:hideMark/>
          </w:tcPr>
          <w:p w14:paraId="54CEE362"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E2258BC" w14:textId="77777777" w:rsidTr="00D17AB8">
        <w:trPr>
          <w:trHeight w:val="300"/>
        </w:trPr>
        <w:tc>
          <w:tcPr>
            <w:tcW w:w="2335" w:type="dxa"/>
            <w:noWrap/>
            <w:vAlign w:val="center"/>
            <w:hideMark/>
          </w:tcPr>
          <w:p w14:paraId="3DEE6488" w14:textId="27FDFC0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Theadom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h3p8vaovj","properties":{"formattedCitation":"[170]","plainCitation":"[170]"},"citationItems":[{"id":4933,"uris":["http://zotero.org/users/1562642/items/2E9PMR4M"],"uri":["http://zotero.org/users/1562642/items/2E9PMR4M"],"itemData":{"id":4933,"type":"article-journal","title":"Enzogenol for cognitive functioning in traumatic brain injury: A pilot placebo‐controlled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[170]</w:t>
            </w:r>
            <w:r w:rsidRPr="00B325F2">
              <w:rPr>
                <w:rFonts w:eastAsia="Calibri" w:cs="Arial"/>
                <w:color w:val="000000"/>
                <w:sz w:val="20"/>
                <w:szCs w:val="20"/>
              </w:rPr>
              <w:fldChar w:fldCharType="end"/>
            </w:r>
          </w:p>
        </w:tc>
        <w:tc>
          <w:tcPr>
            <w:tcW w:w="720" w:type="dxa"/>
            <w:vAlign w:val="center"/>
          </w:tcPr>
          <w:p w14:paraId="7D937EC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E72D203" w14:textId="77777777" w:rsidR="00B325F2" w:rsidRPr="00B325F2" w:rsidRDefault="00B325F2" w:rsidP="00B325F2">
            <w:pPr>
              <w:jc w:val="center"/>
              <w:rPr>
                <w:rFonts w:eastAsia="Calibri" w:cs="Calibri"/>
                <w:color w:val="000000"/>
              </w:rPr>
            </w:pPr>
            <w:r w:rsidRPr="00B325F2">
              <w:rPr>
                <w:rFonts w:eastAsia="Calibri" w:cs="Calibri"/>
                <w:color w:val="000000"/>
              </w:rPr>
              <w:t>New Zealand</w:t>
            </w:r>
          </w:p>
        </w:tc>
        <w:tc>
          <w:tcPr>
            <w:tcW w:w="1350" w:type="dxa"/>
            <w:noWrap/>
            <w:vAlign w:val="center"/>
            <w:hideMark/>
          </w:tcPr>
          <w:p w14:paraId="35EF888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60</w:t>
            </w:r>
          </w:p>
        </w:tc>
        <w:tc>
          <w:tcPr>
            <w:tcW w:w="3330" w:type="dxa"/>
            <w:noWrap/>
            <w:vAlign w:val="center"/>
            <w:hideMark/>
          </w:tcPr>
          <w:p w14:paraId="415612F7"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62606CC" w14:textId="77777777" w:rsidTr="00D17AB8">
        <w:trPr>
          <w:trHeight w:val="300"/>
        </w:trPr>
        <w:tc>
          <w:tcPr>
            <w:tcW w:w="2335" w:type="dxa"/>
            <w:noWrap/>
            <w:vAlign w:val="center"/>
            <w:hideMark/>
          </w:tcPr>
          <w:p w14:paraId="26B2F752" w14:textId="0455BD23" w:rsidR="00B325F2" w:rsidRPr="00B325F2" w:rsidRDefault="00B325F2" w:rsidP="00B325F2">
            <w:pPr>
              <w:rPr>
                <w:rFonts w:eastAsia="Calibri" w:cs="Arial"/>
                <w:color w:val="000000"/>
                <w:sz w:val="20"/>
                <w:szCs w:val="20"/>
              </w:rPr>
            </w:pPr>
            <w:r w:rsidRPr="00B325F2">
              <w:rPr>
                <w:rFonts w:eastAsia="Calibri" w:cs="Arial"/>
                <w:color w:val="000000"/>
                <w:sz w:val="20"/>
                <w:szCs w:val="20"/>
              </w:rPr>
              <w:t>Thornton</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c47borbpf","properties":{"formattedCitation":"[288]","plainCitation":"[288]"},"citationItems":[{"id":4545,"uris":["http://zotero.org/users/1562642/items/FNFB2DCG"],"uri":["http://zotero.org/users/1562642/items/FNFB2DCG"],"itemData":{"id":4545,"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[288]</w:t>
            </w:r>
            <w:r w:rsidRPr="00B325F2">
              <w:rPr>
                <w:rFonts w:eastAsia="Calibri" w:cs="Arial"/>
                <w:color w:val="000000"/>
                <w:sz w:val="20"/>
                <w:szCs w:val="20"/>
              </w:rPr>
              <w:fldChar w:fldCharType="end"/>
            </w:r>
          </w:p>
        </w:tc>
        <w:tc>
          <w:tcPr>
            <w:tcW w:w="720" w:type="dxa"/>
            <w:vAlign w:val="center"/>
          </w:tcPr>
          <w:p w14:paraId="3AC6C228" w14:textId="77777777" w:rsidR="00B325F2" w:rsidRPr="00B325F2" w:rsidRDefault="00B325F2" w:rsidP="00B325F2">
            <w:pPr>
              <w:jc w:val="center"/>
              <w:rPr>
                <w:rFonts w:eastAsia="Calibri" w:cs="Calibri"/>
                <w:color w:val="000000"/>
              </w:rPr>
            </w:pPr>
            <w:r w:rsidRPr="00B325F2">
              <w:rPr>
                <w:rFonts w:eastAsia="Calibri" w:cs="Calibri"/>
                <w:color w:val="000000"/>
              </w:rPr>
              <w:t>2008</w:t>
            </w:r>
          </w:p>
        </w:tc>
        <w:tc>
          <w:tcPr>
            <w:tcW w:w="1620" w:type="dxa"/>
            <w:vAlign w:val="center"/>
          </w:tcPr>
          <w:p w14:paraId="7613494D"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5CF007D5"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111</w:t>
            </w:r>
          </w:p>
        </w:tc>
        <w:tc>
          <w:tcPr>
            <w:tcW w:w="3330" w:type="dxa"/>
            <w:noWrap/>
            <w:vAlign w:val="center"/>
            <w:hideMark/>
          </w:tcPr>
          <w:p w14:paraId="7F694FC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258F9CDE" w14:textId="77777777" w:rsidTr="00D17AB8">
        <w:trPr>
          <w:trHeight w:val="300"/>
        </w:trPr>
        <w:tc>
          <w:tcPr>
            <w:tcW w:w="2335" w:type="dxa"/>
            <w:noWrap/>
            <w:vAlign w:val="center"/>
            <w:hideMark/>
          </w:tcPr>
          <w:p w14:paraId="7BDF657F" w14:textId="0F801128" w:rsidR="00B325F2" w:rsidRPr="00B325F2" w:rsidRDefault="00B325F2" w:rsidP="00B325F2">
            <w:pPr>
              <w:rPr>
                <w:rFonts w:eastAsia="Calibri" w:cs="Arial"/>
                <w:color w:val="000000"/>
                <w:sz w:val="20"/>
                <w:szCs w:val="20"/>
              </w:rPr>
            </w:pPr>
            <w:r w:rsidRPr="00B325F2">
              <w:rPr>
                <w:rFonts w:eastAsia="Calibri" w:cs="Arial"/>
                <w:color w:val="000000"/>
                <w:sz w:val="20"/>
                <w:szCs w:val="20"/>
              </w:rPr>
              <w:t>Tombaugh</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6080jabto","properties":{"formattedCitation":"[289]","plainCitation":"[289]"},"citationItems":[{"id":4942,"uris":["http://zotero.org/users/1562642/items/EF37R97J"],"uri":["http://zotero.org/users/1562642/items/EF37R97J"],"itemData":{"id":4942,"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[289]</w:t>
            </w:r>
            <w:r w:rsidRPr="00B325F2">
              <w:rPr>
                <w:rFonts w:eastAsia="Calibri" w:cs="Arial"/>
                <w:color w:val="000000"/>
                <w:sz w:val="20"/>
                <w:szCs w:val="20"/>
              </w:rPr>
              <w:fldChar w:fldCharType="end"/>
            </w:r>
          </w:p>
        </w:tc>
        <w:tc>
          <w:tcPr>
            <w:tcW w:w="720" w:type="dxa"/>
            <w:vAlign w:val="center"/>
          </w:tcPr>
          <w:p w14:paraId="4445AB7A"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3FD0485A" w14:textId="77777777" w:rsidR="00B325F2" w:rsidRPr="00B325F2" w:rsidRDefault="00B325F2" w:rsidP="00B325F2">
            <w:pPr>
              <w:jc w:val="center"/>
              <w:rPr>
                <w:rFonts w:eastAsia="Calibri" w:cs="Calibri"/>
                <w:color w:val="000000"/>
              </w:rPr>
            </w:pPr>
            <w:r w:rsidRPr="00B325F2">
              <w:rPr>
                <w:rFonts w:eastAsia="Calibri" w:cs="Calibri"/>
                <w:color w:val="000000"/>
              </w:rPr>
              <w:t>Unknown or Unreported</w:t>
            </w:r>
          </w:p>
        </w:tc>
        <w:tc>
          <w:tcPr>
            <w:tcW w:w="1350" w:type="dxa"/>
            <w:noWrap/>
            <w:vAlign w:val="center"/>
            <w:hideMark/>
          </w:tcPr>
          <w:p w14:paraId="3474872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118</w:t>
            </w:r>
          </w:p>
        </w:tc>
        <w:tc>
          <w:tcPr>
            <w:tcW w:w="3330" w:type="dxa"/>
            <w:noWrap/>
            <w:vAlign w:val="center"/>
            <w:hideMark/>
          </w:tcPr>
          <w:p w14:paraId="7571B09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6E2B56" w14:textId="77777777" w:rsidTr="00D17AB8">
        <w:trPr>
          <w:trHeight w:val="300"/>
        </w:trPr>
        <w:tc>
          <w:tcPr>
            <w:tcW w:w="2335" w:type="dxa"/>
            <w:noWrap/>
            <w:vAlign w:val="center"/>
            <w:hideMark/>
          </w:tcPr>
          <w:p w14:paraId="1181C399" w14:textId="32C96997"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Troyanskaya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lb5o9bjn","properties":{"formattedCitation":"[290]","plainCitation":"[290]"},"citationItems":[{"id":4946,"uris":["http://zotero.org/users/1562642/items/4R3V6969"],"uri":["http://zotero.org/users/1562642/items/4R3V6969"],"itemData":{"id":4946,"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[290]</w:t>
            </w:r>
            <w:r w:rsidRPr="00B325F2">
              <w:rPr>
                <w:rFonts w:eastAsia="Calibri" w:cs="Arial"/>
                <w:color w:val="000000"/>
                <w:sz w:val="20"/>
                <w:szCs w:val="20"/>
              </w:rPr>
              <w:fldChar w:fldCharType="end"/>
            </w:r>
          </w:p>
        </w:tc>
        <w:tc>
          <w:tcPr>
            <w:tcW w:w="720" w:type="dxa"/>
            <w:vAlign w:val="center"/>
          </w:tcPr>
          <w:p w14:paraId="3A397AFB"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A2FC41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5820564"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97</w:t>
            </w:r>
          </w:p>
        </w:tc>
        <w:tc>
          <w:tcPr>
            <w:tcW w:w="3330" w:type="dxa"/>
            <w:noWrap/>
            <w:vAlign w:val="center"/>
            <w:hideMark/>
          </w:tcPr>
          <w:p w14:paraId="081583C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E6553A" w14:textId="77777777" w:rsidTr="00D17AB8">
        <w:trPr>
          <w:trHeight w:val="300"/>
        </w:trPr>
        <w:tc>
          <w:tcPr>
            <w:tcW w:w="2335" w:type="dxa"/>
            <w:noWrap/>
            <w:vAlign w:val="center"/>
            <w:hideMark/>
          </w:tcPr>
          <w:p w14:paraId="6981503E" w14:textId="0886A57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Tsirka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h8oc4tlse","properties":{"formattedCitation":"[291]","plainCitation":"[291]"},"citationItems":[{"id":5228,"uris":["http://zotero.org/users/1562642/items/VIQTCMTF"],"uri":["http://zotero.org/users/1562642/items/VIQTCMTF"],"itemData":{"id":5228,"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[291]</w:t>
            </w:r>
            <w:r w:rsidRPr="00B325F2">
              <w:rPr>
                <w:rFonts w:eastAsia="Calibri" w:cs="Arial"/>
                <w:color w:val="000000"/>
                <w:sz w:val="20"/>
                <w:szCs w:val="20"/>
              </w:rPr>
              <w:fldChar w:fldCharType="end"/>
            </w:r>
          </w:p>
        </w:tc>
        <w:tc>
          <w:tcPr>
            <w:tcW w:w="720" w:type="dxa"/>
            <w:vAlign w:val="center"/>
          </w:tcPr>
          <w:p w14:paraId="20F037BD"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A96FFA3" w14:textId="77777777" w:rsidR="00B325F2" w:rsidRPr="00B325F2" w:rsidRDefault="00B325F2" w:rsidP="00B325F2">
            <w:pPr>
              <w:jc w:val="center"/>
              <w:rPr>
                <w:rFonts w:eastAsia="Calibri" w:cs="Calibri"/>
                <w:color w:val="000000"/>
              </w:rPr>
            </w:pPr>
            <w:r w:rsidRPr="00B325F2">
              <w:rPr>
                <w:rFonts w:eastAsia="Calibri" w:cs="Calibri"/>
                <w:color w:val="000000"/>
              </w:rPr>
              <w:t>Greece</w:t>
            </w:r>
          </w:p>
        </w:tc>
        <w:tc>
          <w:tcPr>
            <w:tcW w:w="1350" w:type="dxa"/>
            <w:noWrap/>
            <w:vAlign w:val="center"/>
            <w:hideMark/>
          </w:tcPr>
          <w:p w14:paraId="4DD9EFF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52</w:t>
            </w:r>
          </w:p>
        </w:tc>
        <w:tc>
          <w:tcPr>
            <w:tcW w:w="3330" w:type="dxa"/>
            <w:noWrap/>
            <w:vAlign w:val="center"/>
            <w:hideMark/>
          </w:tcPr>
          <w:p w14:paraId="3CD8028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Greek, 100</w:t>
            </w:r>
          </w:p>
        </w:tc>
      </w:tr>
      <w:tr w:rsidR="00B325F2" w:rsidRPr="00B325F2" w14:paraId="58D65D57" w14:textId="77777777" w:rsidTr="00D17AB8">
        <w:trPr>
          <w:trHeight w:val="300"/>
        </w:trPr>
        <w:tc>
          <w:tcPr>
            <w:tcW w:w="2335" w:type="dxa"/>
            <w:noWrap/>
            <w:vAlign w:val="center"/>
            <w:hideMark/>
          </w:tcPr>
          <w:p w14:paraId="30607DE5" w14:textId="3498DE59"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Tsirka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mn160rm3s","properties":{"formattedCitation":"[292]","plainCitation":"[292]"},"citationItems":[{"id":5230,"uris":["http://zotero.org/users/1562642/items/D4RB8T7W"],"uri":["http://zotero.org/users/1562642/items/D4RB8T7W"],"itemData":{"id":5230,"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[292]</w:t>
            </w:r>
            <w:r w:rsidRPr="00B325F2">
              <w:rPr>
                <w:rFonts w:eastAsia="Calibri" w:cs="Arial"/>
                <w:color w:val="000000"/>
                <w:sz w:val="20"/>
                <w:szCs w:val="20"/>
              </w:rPr>
              <w:fldChar w:fldCharType="end"/>
            </w:r>
          </w:p>
        </w:tc>
        <w:tc>
          <w:tcPr>
            <w:tcW w:w="720" w:type="dxa"/>
            <w:vAlign w:val="center"/>
          </w:tcPr>
          <w:p w14:paraId="00CA7C48" w14:textId="77777777" w:rsidR="00B325F2" w:rsidRPr="00B325F2" w:rsidRDefault="00B325F2" w:rsidP="00B325F2">
            <w:pPr>
              <w:jc w:val="center"/>
              <w:rPr>
                <w:rFonts w:eastAsia="Calibri" w:cs="Calibri"/>
                <w:color w:val="000000"/>
              </w:rPr>
            </w:pPr>
            <w:r w:rsidRPr="00B325F2">
              <w:rPr>
                <w:rFonts w:eastAsia="Calibri" w:cs="Calibri"/>
                <w:color w:val="000000"/>
              </w:rPr>
              <w:t>2011</w:t>
            </w:r>
          </w:p>
        </w:tc>
        <w:tc>
          <w:tcPr>
            <w:tcW w:w="1620" w:type="dxa"/>
            <w:vAlign w:val="center"/>
          </w:tcPr>
          <w:p w14:paraId="730E9192" w14:textId="77777777" w:rsidR="00B325F2" w:rsidRPr="00B325F2" w:rsidRDefault="00B325F2" w:rsidP="00B325F2">
            <w:pPr>
              <w:jc w:val="center"/>
              <w:rPr>
                <w:rFonts w:eastAsia="Calibri" w:cs="Calibri"/>
                <w:color w:val="000000"/>
              </w:rPr>
            </w:pPr>
            <w:r w:rsidRPr="00B325F2">
              <w:rPr>
                <w:rFonts w:eastAsia="Calibri" w:cs="Calibri"/>
                <w:color w:val="000000"/>
              </w:rPr>
              <w:t>Greece</w:t>
            </w:r>
          </w:p>
        </w:tc>
        <w:tc>
          <w:tcPr>
            <w:tcW w:w="1350" w:type="dxa"/>
            <w:noWrap/>
            <w:vAlign w:val="center"/>
            <w:hideMark/>
          </w:tcPr>
          <w:p w14:paraId="10F38FD2"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6AE11B0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Greek, 100</w:t>
            </w:r>
          </w:p>
        </w:tc>
      </w:tr>
      <w:tr w:rsidR="00B325F2" w:rsidRPr="00B325F2" w14:paraId="33D66954" w14:textId="77777777" w:rsidTr="00D17AB8">
        <w:trPr>
          <w:trHeight w:val="300"/>
        </w:trPr>
        <w:tc>
          <w:tcPr>
            <w:tcW w:w="2335" w:type="dxa"/>
            <w:noWrap/>
            <w:vAlign w:val="center"/>
            <w:hideMark/>
          </w:tcPr>
          <w:p w14:paraId="32C7BA3C" w14:textId="65111601"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Tsushima &amp; Siu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llihfumr5","properties":{"formattedCitation":"[29]","plainCitation":"[29]"},"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w:t>
            </w:r>
            <w:r w:rsidRPr="00B325F2">
              <w:rPr>
                <w:rFonts w:eastAsia="Calibri" w:cs="Arial"/>
                <w:color w:val="000000"/>
                <w:sz w:val="20"/>
                <w:szCs w:val="20"/>
              </w:rPr>
              <w:fldChar w:fldCharType="end"/>
            </w:r>
          </w:p>
        </w:tc>
        <w:tc>
          <w:tcPr>
            <w:tcW w:w="720" w:type="dxa"/>
            <w:vAlign w:val="center"/>
          </w:tcPr>
          <w:p w14:paraId="33404B4B"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4953844"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B9C4F2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247</w:t>
            </w:r>
          </w:p>
        </w:tc>
        <w:tc>
          <w:tcPr>
            <w:tcW w:w="3330" w:type="dxa"/>
            <w:noWrap/>
            <w:vAlign w:val="center"/>
            <w:hideMark/>
          </w:tcPr>
          <w:p w14:paraId="2694C1AA"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FE08848" w14:textId="77777777" w:rsidTr="00D17AB8">
        <w:trPr>
          <w:trHeight w:val="300"/>
        </w:trPr>
        <w:tc>
          <w:tcPr>
            <w:tcW w:w="2335" w:type="dxa"/>
            <w:noWrap/>
            <w:vAlign w:val="center"/>
            <w:hideMark/>
          </w:tcPr>
          <w:p w14:paraId="43939BCC" w14:textId="6F631844" w:rsidR="00B325F2" w:rsidRPr="00B325F2" w:rsidRDefault="00B325F2" w:rsidP="00B325F2">
            <w:pPr>
              <w:rPr>
                <w:rFonts w:eastAsia="Calibri" w:cs="Arial"/>
                <w:color w:val="000000"/>
                <w:sz w:val="20"/>
                <w:szCs w:val="20"/>
              </w:rPr>
            </w:pPr>
            <w:r w:rsidRPr="00B325F2">
              <w:rPr>
                <w:rFonts w:eastAsia="Calibri" w:cs="Arial"/>
                <w:color w:val="000000"/>
                <w:sz w:val="20"/>
                <w:szCs w:val="20"/>
              </w:rPr>
              <w:t>Tsushima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q5g95dmpi","properties":{"formattedCitation":"[293]","plainCitation":"[293]"},"citationItems":[{"id":4949,"uris":["http://zotero.org/users/1562642/items/85GCHBJS"],"uri":["http://zotero.org/users/1562642/items/85GCHBJS"],"itemData":{"id":4949,"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[293]</w:t>
            </w:r>
            <w:r w:rsidRPr="00B325F2">
              <w:rPr>
                <w:rFonts w:eastAsia="Calibri" w:cs="Arial"/>
                <w:color w:val="000000"/>
                <w:sz w:val="20"/>
                <w:szCs w:val="20"/>
              </w:rPr>
              <w:fldChar w:fldCharType="end"/>
            </w:r>
          </w:p>
        </w:tc>
        <w:tc>
          <w:tcPr>
            <w:tcW w:w="720" w:type="dxa"/>
            <w:vAlign w:val="center"/>
          </w:tcPr>
          <w:p w14:paraId="10CCCA9D"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1B8592EC"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E622FD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483</w:t>
            </w:r>
          </w:p>
        </w:tc>
        <w:tc>
          <w:tcPr>
            <w:tcW w:w="3330" w:type="dxa"/>
            <w:noWrap/>
            <w:vAlign w:val="center"/>
            <w:hideMark/>
          </w:tcPr>
          <w:p w14:paraId="47D134B9"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7590BF1" w14:textId="77777777" w:rsidTr="00D17AB8">
        <w:trPr>
          <w:trHeight w:val="300"/>
        </w:trPr>
        <w:tc>
          <w:tcPr>
            <w:tcW w:w="2335" w:type="dxa"/>
            <w:noWrap/>
            <w:vAlign w:val="center"/>
            <w:hideMark/>
          </w:tcPr>
          <w:p w14:paraId="23D8FB4A" w14:textId="7A9F682E" w:rsidR="00B325F2" w:rsidRPr="00B325F2" w:rsidRDefault="00B325F2" w:rsidP="00B325F2">
            <w:pPr>
              <w:rPr>
                <w:rFonts w:eastAsia="Calibri" w:cs="Arial"/>
                <w:color w:val="000000"/>
                <w:sz w:val="20"/>
                <w:szCs w:val="20"/>
              </w:rPr>
            </w:pPr>
            <w:r w:rsidRPr="00B325F2">
              <w:rPr>
                <w:rFonts w:eastAsia="Calibri" w:cs="Arial"/>
                <w:color w:val="000000"/>
                <w:sz w:val="20"/>
                <w:szCs w:val="20"/>
              </w:rPr>
              <w:t>Tsushima</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26970kguvb","properties":{"formattedCitation":"[294]","plainCitation":"[294]"},"citationItems":[{"id":5479,"uris":["http://zotero.org/users/1562642/items/PUJU43G8"],"uri":["http://zotero.org/users/1562642/items/PUJU43G8"],"itemData":{"id":5479,"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[294]</w:t>
            </w:r>
            <w:r w:rsidRPr="00B325F2">
              <w:rPr>
                <w:rFonts w:eastAsia="Calibri" w:cs="Arial"/>
                <w:color w:val="000000"/>
                <w:sz w:val="20"/>
                <w:szCs w:val="20"/>
              </w:rPr>
              <w:fldChar w:fldCharType="end"/>
            </w:r>
          </w:p>
        </w:tc>
        <w:tc>
          <w:tcPr>
            <w:tcW w:w="720" w:type="dxa"/>
            <w:vAlign w:val="center"/>
          </w:tcPr>
          <w:p w14:paraId="562D042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1804FD7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27CD25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212</w:t>
            </w:r>
          </w:p>
        </w:tc>
        <w:tc>
          <w:tcPr>
            <w:tcW w:w="3330" w:type="dxa"/>
            <w:noWrap/>
            <w:vAlign w:val="center"/>
            <w:hideMark/>
          </w:tcPr>
          <w:p w14:paraId="599F179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454CD653" w14:textId="77777777" w:rsidTr="00D17AB8">
        <w:trPr>
          <w:trHeight w:val="300"/>
        </w:trPr>
        <w:tc>
          <w:tcPr>
            <w:tcW w:w="2335" w:type="dxa"/>
            <w:noWrap/>
            <w:vAlign w:val="center"/>
            <w:hideMark/>
          </w:tcPr>
          <w:p w14:paraId="3E2C01B4" w14:textId="7F8D2F54" w:rsidR="00B325F2" w:rsidRPr="00B325F2" w:rsidRDefault="00B325F2" w:rsidP="00B325F2">
            <w:pPr>
              <w:rPr>
                <w:rFonts w:eastAsia="Calibri" w:cs="Arial"/>
                <w:color w:val="000000"/>
                <w:sz w:val="20"/>
                <w:szCs w:val="20"/>
              </w:rPr>
            </w:pPr>
            <w:r w:rsidRPr="00B325F2">
              <w:rPr>
                <w:rFonts w:eastAsia="Calibri" w:cs="Arial"/>
                <w:color w:val="000000"/>
                <w:sz w:val="20"/>
                <w:szCs w:val="20"/>
              </w:rPr>
              <w:t>Van Beek</w:t>
            </w:r>
            <w:r w:rsidRPr="00B325F2">
              <w:rPr>
                <w:rFonts w:eastAsia="Calibri" w:cs="Times New Roman"/>
              </w:rPr>
              <w:t xml:space="preserve"> et al.</w:t>
            </w:r>
            <w:r w:rsidRPr="00B325F2">
              <w:rPr>
                <w:rFonts w:eastAsia="Calibri" w:cs="Arial"/>
                <w:color w:val="000000"/>
                <w:sz w:val="20"/>
                <w:szCs w:val="20"/>
              </w:rPr>
              <w:t xml:space="preserve">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204o9c1j74","properties":{"formattedCitation":"[295]","plainCitation":"[295]"},"citationItems":[{"id":4953,"uris":["http://zotero.org/users/1562642/items/FEI99R76"],"uri":["http://zotero.org/users/1562642/items/FEI99R76"],"itemData":{"id":4953,"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[295]</w:t>
            </w:r>
            <w:r w:rsidRPr="00B325F2">
              <w:rPr>
                <w:rFonts w:eastAsia="Calibri" w:cs="Arial"/>
                <w:color w:val="000000"/>
                <w:sz w:val="20"/>
                <w:szCs w:val="20"/>
              </w:rPr>
              <w:fldChar w:fldCharType="end"/>
            </w:r>
          </w:p>
        </w:tc>
        <w:tc>
          <w:tcPr>
            <w:tcW w:w="720" w:type="dxa"/>
            <w:vAlign w:val="center"/>
          </w:tcPr>
          <w:p w14:paraId="394A3879"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6F654AE1" w14:textId="77777777" w:rsidR="00B325F2" w:rsidRPr="00B325F2" w:rsidRDefault="00B325F2" w:rsidP="00B325F2">
            <w:pPr>
              <w:jc w:val="center"/>
              <w:rPr>
                <w:rFonts w:eastAsia="Calibri" w:cs="Calibri"/>
                <w:color w:val="000000"/>
              </w:rPr>
            </w:pPr>
            <w:r w:rsidRPr="00B325F2">
              <w:rPr>
                <w:rFonts w:eastAsia="Calibri" w:cs="Calibri"/>
                <w:color w:val="000000"/>
              </w:rPr>
              <w:t>Belgium</w:t>
            </w:r>
          </w:p>
        </w:tc>
        <w:tc>
          <w:tcPr>
            <w:tcW w:w="1350" w:type="dxa"/>
            <w:noWrap/>
            <w:vAlign w:val="center"/>
            <w:hideMark/>
          </w:tcPr>
          <w:p w14:paraId="1BF67A2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40</w:t>
            </w:r>
          </w:p>
        </w:tc>
        <w:tc>
          <w:tcPr>
            <w:tcW w:w="3330" w:type="dxa"/>
            <w:noWrap/>
            <w:vAlign w:val="center"/>
            <w:hideMark/>
          </w:tcPr>
          <w:p w14:paraId="59B9BB2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Dutch, 100</w:t>
            </w:r>
          </w:p>
        </w:tc>
      </w:tr>
      <w:tr w:rsidR="00B325F2" w:rsidRPr="00B325F2" w14:paraId="3B00FFA3" w14:textId="77777777" w:rsidTr="00D17AB8">
        <w:trPr>
          <w:trHeight w:val="300"/>
        </w:trPr>
        <w:tc>
          <w:tcPr>
            <w:tcW w:w="2335" w:type="dxa"/>
            <w:noWrap/>
            <w:vAlign w:val="center"/>
            <w:hideMark/>
          </w:tcPr>
          <w:p w14:paraId="2FC7193A" w14:textId="3C154C8B" w:rsidR="00B325F2" w:rsidRPr="00B325F2" w:rsidRDefault="00B325F2" w:rsidP="00B325F2">
            <w:pPr>
              <w:rPr>
                <w:rFonts w:eastAsia="Calibri" w:cs="Arial"/>
                <w:color w:val="000000"/>
                <w:sz w:val="20"/>
                <w:szCs w:val="20"/>
              </w:rPr>
            </w:pPr>
            <w:r w:rsidRPr="00B325F2">
              <w:rPr>
                <w:rFonts w:eastAsia="Calibri" w:cs="Arial"/>
                <w:color w:val="000000"/>
                <w:sz w:val="20"/>
                <w:szCs w:val="20"/>
              </w:rPr>
              <w:t>Vassilyadi</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17vjmvp1lf","properties":{"formattedCitation":"[296]","plainCitation":"[296]"},"citationItems":[{"id":4957,"uris":["http://zotero.org/users/1562642/items/PI8B2F5M"],"uri":["http://zotero.org/users/1562642/items/PI8B2F5M"],"itemData":{"id":4957,"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[296]</w:t>
            </w:r>
            <w:r w:rsidRPr="00B325F2">
              <w:rPr>
                <w:rFonts w:eastAsia="Calibri" w:cs="Arial"/>
                <w:color w:val="000000"/>
                <w:sz w:val="20"/>
                <w:szCs w:val="20"/>
              </w:rPr>
              <w:fldChar w:fldCharType="end"/>
            </w:r>
          </w:p>
        </w:tc>
        <w:tc>
          <w:tcPr>
            <w:tcW w:w="720" w:type="dxa"/>
            <w:vAlign w:val="center"/>
          </w:tcPr>
          <w:p w14:paraId="041F8F34"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49C57C28" w14:textId="77777777" w:rsidR="00B325F2" w:rsidRPr="00B325F2" w:rsidRDefault="00B325F2" w:rsidP="00B325F2">
            <w:pPr>
              <w:jc w:val="center"/>
              <w:rPr>
                <w:rFonts w:eastAsia="Calibri" w:cs="Calibri"/>
                <w:color w:val="000000"/>
              </w:rPr>
            </w:pPr>
            <w:r w:rsidRPr="00B325F2">
              <w:rPr>
                <w:rFonts w:eastAsia="Calibri" w:cs="Calibri"/>
                <w:color w:val="000000"/>
              </w:rPr>
              <w:t>Canada</w:t>
            </w:r>
          </w:p>
        </w:tc>
        <w:tc>
          <w:tcPr>
            <w:tcW w:w="1350" w:type="dxa"/>
            <w:noWrap/>
            <w:vAlign w:val="center"/>
            <w:hideMark/>
          </w:tcPr>
          <w:p w14:paraId="3838E233"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50</w:t>
            </w:r>
          </w:p>
        </w:tc>
        <w:tc>
          <w:tcPr>
            <w:tcW w:w="3330" w:type="dxa"/>
            <w:noWrap/>
            <w:vAlign w:val="center"/>
            <w:hideMark/>
          </w:tcPr>
          <w:p w14:paraId="794A85EE"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French, 100</w:t>
            </w:r>
          </w:p>
        </w:tc>
      </w:tr>
      <w:tr w:rsidR="00B325F2" w:rsidRPr="00B325F2" w14:paraId="6E038408" w14:textId="77777777" w:rsidTr="00D17AB8">
        <w:trPr>
          <w:trHeight w:val="300"/>
        </w:trPr>
        <w:tc>
          <w:tcPr>
            <w:tcW w:w="2335" w:type="dxa"/>
            <w:noWrap/>
            <w:vAlign w:val="center"/>
            <w:hideMark/>
          </w:tcPr>
          <w:p w14:paraId="305BD394" w14:textId="33DC5D5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Veeramuthu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aq9ggsief","properties":{"formattedCitation":"[180]","plainCitation":"[180]"},"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[180]</w:t>
            </w:r>
            <w:r w:rsidRPr="00B325F2">
              <w:rPr>
                <w:rFonts w:eastAsia="Calibri" w:cs="Arial"/>
                <w:color w:val="000000"/>
                <w:sz w:val="20"/>
                <w:szCs w:val="20"/>
              </w:rPr>
              <w:fldChar w:fldCharType="end"/>
            </w:r>
          </w:p>
        </w:tc>
        <w:tc>
          <w:tcPr>
            <w:tcW w:w="720" w:type="dxa"/>
            <w:vAlign w:val="center"/>
          </w:tcPr>
          <w:p w14:paraId="4DD0938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55B990AB" w14:textId="77777777" w:rsidR="00B325F2" w:rsidRPr="00B325F2" w:rsidRDefault="00B325F2" w:rsidP="00B325F2">
            <w:pPr>
              <w:jc w:val="center"/>
              <w:rPr>
                <w:rFonts w:eastAsia="Calibri" w:cs="Calibri"/>
                <w:color w:val="000000"/>
              </w:rPr>
            </w:pPr>
            <w:r w:rsidRPr="00B325F2">
              <w:rPr>
                <w:rFonts w:eastAsia="Calibri" w:cs="Calibri"/>
                <w:color w:val="000000"/>
              </w:rPr>
              <w:t>Malaysia</w:t>
            </w:r>
          </w:p>
        </w:tc>
        <w:tc>
          <w:tcPr>
            <w:tcW w:w="1350" w:type="dxa"/>
            <w:noWrap/>
            <w:vAlign w:val="center"/>
            <w:hideMark/>
          </w:tcPr>
          <w:p w14:paraId="4AEFC10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21</w:t>
            </w:r>
          </w:p>
        </w:tc>
        <w:tc>
          <w:tcPr>
            <w:tcW w:w="3330" w:type="dxa"/>
            <w:noWrap/>
            <w:vAlign w:val="center"/>
            <w:hideMark/>
          </w:tcPr>
          <w:p w14:paraId="6ACDA36D"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or Malay, 100</w:t>
            </w:r>
          </w:p>
        </w:tc>
      </w:tr>
      <w:tr w:rsidR="00B325F2" w:rsidRPr="00B325F2" w14:paraId="0291B729" w14:textId="77777777" w:rsidTr="00D17AB8">
        <w:trPr>
          <w:trHeight w:val="300"/>
        </w:trPr>
        <w:tc>
          <w:tcPr>
            <w:tcW w:w="2335" w:type="dxa"/>
            <w:noWrap/>
            <w:vAlign w:val="center"/>
            <w:hideMark/>
          </w:tcPr>
          <w:p w14:paraId="17ED156E" w14:textId="0061EF7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Vilar-López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sro4kb8ar","properties":{"formattedCitation":"[182]","plainCitation":"[182]"},"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[182]</w:t>
            </w:r>
            <w:r w:rsidRPr="00B325F2">
              <w:rPr>
                <w:rFonts w:eastAsia="Calibri" w:cs="Arial"/>
                <w:color w:val="000000"/>
                <w:sz w:val="20"/>
                <w:szCs w:val="20"/>
              </w:rPr>
              <w:fldChar w:fldCharType="end"/>
            </w:r>
          </w:p>
        </w:tc>
        <w:tc>
          <w:tcPr>
            <w:tcW w:w="720" w:type="dxa"/>
            <w:vAlign w:val="center"/>
          </w:tcPr>
          <w:p w14:paraId="7D5BCD70" w14:textId="77777777" w:rsidR="00B325F2" w:rsidRPr="00B325F2" w:rsidRDefault="00B325F2" w:rsidP="00B325F2">
            <w:pPr>
              <w:jc w:val="center"/>
              <w:rPr>
                <w:rFonts w:eastAsia="Calibri" w:cs="Calibri"/>
                <w:color w:val="000000"/>
              </w:rPr>
            </w:pPr>
            <w:r w:rsidRPr="00B325F2">
              <w:rPr>
                <w:rFonts w:eastAsia="Calibri" w:cs="Calibri"/>
                <w:color w:val="000000"/>
              </w:rPr>
              <w:t>2007</w:t>
            </w:r>
          </w:p>
        </w:tc>
        <w:tc>
          <w:tcPr>
            <w:tcW w:w="1620" w:type="dxa"/>
            <w:vAlign w:val="center"/>
          </w:tcPr>
          <w:p w14:paraId="45E52F88" w14:textId="77777777" w:rsidR="00B325F2" w:rsidRPr="00B325F2" w:rsidRDefault="00B325F2" w:rsidP="00B325F2">
            <w:pPr>
              <w:jc w:val="center"/>
              <w:rPr>
                <w:rFonts w:eastAsia="Calibri" w:cs="Calibri"/>
                <w:color w:val="000000"/>
              </w:rPr>
            </w:pPr>
            <w:r w:rsidRPr="00B325F2">
              <w:rPr>
                <w:rFonts w:eastAsia="Calibri" w:cs="Calibri"/>
                <w:color w:val="000000"/>
              </w:rPr>
              <w:t>Spain</w:t>
            </w:r>
          </w:p>
        </w:tc>
        <w:tc>
          <w:tcPr>
            <w:tcW w:w="1350" w:type="dxa"/>
            <w:noWrap/>
            <w:vAlign w:val="center"/>
            <w:hideMark/>
          </w:tcPr>
          <w:p w14:paraId="045D595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w:t>
            </w:r>
          </w:p>
        </w:tc>
        <w:tc>
          <w:tcPr>
            <w:tcW w:w="3330" w:type="dxa"/>
            <w:noWrap/>
            <w:vAlign w:val="center"/>
            <w:hideMark/>
          </w:tcPr>
          <w:p w14:paraId="0C39056C"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Spanish, 100</w:t>
            </w:r>
          </w:p>
        </w:tc>
      </w:tr>
      <w:tr w:rsidR="00B325F2" w:rsidRPr="00B325F2" w14:paraId="45DE2A73" w14:textId="77777777" w:rsidTr="00D17AB8">
        <w:trPr>
          <w:trHeight w:val="300"/>
        </w:trPr>
        <w:tc>
          <w:tcPr>
            <w:tcW w:w="2335" w:type="dxa"/>
            <w:noWrap/>
            <w:vAlign w:val="center"/>
            <w:hideMark/>
          </w:tcPr>
          <w:p w14:paraId="2B2C58D7" w14:textId="0E46A4DC"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Waid-Ebbs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u9tkett9","properties":{"formattedCitation":"[184]","plainCitation":"[184]"},"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[184]</w:t>
            </w:r>
            <w:r w:rsidRPr="00B325F2">
              <w:rPr>
                <w:rFonts w:eastAsia="Calibri" w:cs="Arial"/>
                <w:color w:val="000000"/>
                <w:sz w:val="20"/>
                <w:szCs w:val="20"/>
              </w:rPr>
              <w:fldChar w:fldCharType="end"/>
            </w:r>
          </w:p>
        </w:tc>
        <w:tc>
          <w:tcPr>
            <w:tcW w:w="720" w:type="dxa"/>
            <w:vAlign w:val="center"/>
          </w:tcPr>
          <w:p w14:paraId="5F590BBE"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76246E7B"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6EAF6B8D"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w:t>
            </w:r>
          </w:p>
        </w:tc>
        <w:tc>
          <w:tcPr>
            <w:tcW w:w="3330" w:type="dxa"/>
            <w:noWrap/>
            <w:vAlign w:val="center"/>
            <w:hideMark/>
          </w:tcPr>
          <w:p w14:paraId="5ABDFEA0"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0E10B38E" w14:textId="77777777" w:rsidTr="00D17AB8">
        <w:trPr>
          <w:trHeight w:val="300"/>
        </w:trPr>
        <w:tc>
          <w:tcPr>
            <w:tcW w:w="2335" w:type="dxa"/>
            <w:noWrap/>
            <w:vAlign w:val="center"/>
            <w:hideMark/>
          </w:tcPr>
          <w:p w14:paraId="770F4DF3" w14:textId="2A51A7E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Wall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d59gc2fsb","properties":{"formattedCitation":"[297]","plainCitation":"[297]"},"citationItems":[{"id":1685,"uris":["http://zotero.org/users/1562642/items/53HI4426"],"uri":["http://zotero.org/users/1562642/items/53HI4426"],"itemData":{"id":1685,"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[297]</w:t>
            </w:r>
            <w:r w:rsidRPr="00B325F2">
              <w:rPr>
                <w:rFonts w:eastAsia="Calibri" w:cs="Arial"/>
                <w:color w:val="000000"/>
                <w:sz w:val="20"/>
                <w:szCs w:val="20"/>
              </w:rPr>
              <w:fldChar w:fldCharType="end"/>
            </w:r>
          </w:p>
        </w:tc>
        <w:tc>
          <w:tcPr>
            <w:tcW w:w="720" w:type="dxa"/>
            <w:vAlign w:val="center"/>
          </w:tcPr>
          <w:p w14:paraId="212E4AC1" w14:textId="77777777" w:rsidR="00B325F2" w:rsidRPr="00B325F2" w:rsidRDefault="00B325F2" w:rsidP="00B325F2">
            <w:pPr>
              <w:jc w:val="center"/>
              <w:rPr>
                <w:rFonts w:eastAsia="Calibri" w:cs="Calibri"/>
                <w:color w:val="000000"/>
              </w:rPr>
            </w:pPr>
            <w:r w:rsidRPr="00B325F2">
              <w:rPr>
                <w:rFonts w:eastAsia="Calibri" w:cs="Calibri"/>
                <w:color w:val="000000"/>
              </w:rPr>
              <w:t>2006</w:t>
            </w:r>
          </w:p>
        </w:tc>
        <w:tc>
          <w:tcPr>
            <w:tcW w:w="1620" w:type="dxa"/>
            <w:vAlign w:val="center"/>
          </w:tcPr>
          <w:p w14:paraId="07F6A21D"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BB5D767"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618</w:t>
            </w:r>
          </w:p>
        </w:tc>
        <w:tc>
          <w:tcPr>
            <w:tcW w:w="3330" w:type="dxa"/>
            <w:noWrap/>
            <w:vAlign w:val="center"/>
            <w:hideMark/>
          </w:tcPr>
          <w:p w14:paraId="2A154BF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Non-English, 1.46</w:t>
            </w:r>
          </w:p>
        </w:tc>
      </w:tr>
      <w:tr w:rsidR="00B325F2" w:rsidRPr="00B325F2" w14:paraId="091153A1" w14:textId="77777777" w:rsidTr="00D17AB8">
        <w:trPr>
          <w:trHeight w:val="300"/>
        </w:trPr>
        <w:tc>
          <w:tcPr>
            <w:tcW w:w="2335" w:type="dxa"/>
            <w:noWrap/>
            <w:vAlign w:val="center"/>
            <w:hideMark/>
          </w:tcPr>
          <w:p w14:paraId="31C4FA1F" w14:textId="31FF50DB"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Whiteside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d4r7ed0so","properties":{"formattedCitation":"[187]","plainCitation":"[187]"},"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[187]</w:t>
            </w:r>
            <w:r w:rsidRPr="00B325F2">
              <w:rPr>
                <w:rFonts w:eastAsia="Calibri" w:cs="Arial"/>
                <w:color w:val="000000"/>
                <w:sz w:val="20"/>
                <w:szCs w:val="20"/>
              </w:rPr>
              <w:fldChar w:fldCharType="end"/>
            </w:r>
          </w:p>
        </w:tc>
        <w:tc>
          <w:tcPr>
            <w:tcW w:w="720" w:type="dxa"/>
            <w:vAlign w:val="center"/>
          </w:tcPr>
          <w:p w14:paraId="6CBC3F31"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0CD1230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E39907E"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224</w:t>
            </w:r>
          </w:p>
        </w:tc>
        <w:tc>
          <w:tcPr>
            <w:tcW w:w="3330" w:type="dxa"/>
            <w:noWrap/>
            <w:vAlign w:val="center"/>
            <w:hideMark/>
          </w:tcPr>
          <w:p w14:paraId="11692085"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77055A08" w14:textId="77777777" w:rsidTr="00D17AB8">
        <w:trPr>
          <w:trHeight w:val="300"/>
        </w:trPr>
        <w:tc>
          <w:tcPr>
            <w:tcW w:w="2335" w:type="dxa"/>
            <w:noWrap/>
            <w:vAlign w:val="center"/>
            <w:hideMark/>
          </w:tcPr>
          <w:p w14:paraId="78C1FBA3" w14:textId="135F1B54" w:rsidR="00B325F2" w:rsidRPr="00B325F2" w:rsidRDefault="00B325F2" w:rsidP="00B325F2">
            <w:pPr>
              <w:rPr>
                <w:rFonts w:eastAsia="Calibri" w:cs="Arial"/>
                <w:color w:val="000000"/>
                <w:sz w:val="20"/>
                <w:szCs w:val="20"/>
              </w:rPr>
            </w:pPr>
            <w:r w:rsidRPr="00B325F2">
              <w:rPr>
                <w:rFonts w:eastAsia="Calibri" w:cs="Arial"/>
                <w:color w:val="000000"/>
                <w:sz w:val="20"/>
                <w:szCs w:val="20"/>
              </w:rPr>
              <w:t>Wilson</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pvho7et9a","properties":{"formattedCitation":"[298]","plainCitation":"[298]"},"citationItems":[{"id":4971,"uris":["http://zotero.org/users/1562642/items/F7V8EP3T"],"uri":["http://zotero.org/users/1562642/items/F7V8EP3T"],"itemData":{"id":4971,"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[298]</w:t>
            </w:r>
            <w:r w:rsidRPr="00B325F2">
              <w:rPr>
                <w:rFonts w:eastAsia="Calibri" w:cs="Arial"/>
                <w:color w:val="000000"/>
                <w:sz w:val="20"/>
                <w:szCs w:val="20"/>
              </w:rPr>
              <w:fldChar w:fldCharType="end"/>
            </w:r>
          </w:p>
        </w:tc>
        <w:tc>
          <w:tcPr>
            <w:tcW w:w="720" w:type="dxa"/>
            <w:vAlign w:val="center"/>
          </w:tcPr>
          <w:p w14:paraId="44DF863D" w14:textId="77777777" w:rsidR="00B325F2" w:rsidRPr="00B325F2" w:rsidRDefault="00B325F2" w:rsidP="00B325F2">
            <w:pPr>
              <w:jc w:val="center"/>
              <w:rPr>
                <w:rFonts w:eastAsia="Calibri" w:cs="Calibri"/>
                <w:color w:val="000000"/>
              </w:rPr>
            </w:pPr>
            <w:r w:rsidRPr="00B325F2">
              <w:rPr>
                <w:rFonts w:eastAsia="Calibri" w:cs="Calibri"/>
                <w:color w:val="000000"/>
              </w:rPr>
              <w:t>2014</w:t>
            </w:r>
          </w:p>
        </w:tc>
        <w:tc>
          <w:tcPr>
            <w:tcW w:w="1620" w:type="dxa"/>
            <w:vAlign w:val="center"/>
          </w:tcPr>
          <w:p w14:paraId="4E2DACE6"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94ECC1F"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27</w:t>
            </w:r>
          </w:p>
        </w:tc>
        <w:tc>
          <w:tcPr>
            <w:tcW w:w="3330" w:type="dxa"/>
            <w:noWrap/>
            <w:vAlign w:val="center"/>
            <w:hideMark/>
          </w:tcPr>
          <w:p w14:paraId="6EF98F8F"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1179BDC1" w14:textId="77777777" w:rsidTr="00D17AB8">
        <w:trPr>
          <w:trHeight w:val="300"/>
        </w:trPr>
        <w:tc>
          <w:tcPr>
            <w:tcW w:w="2335" w:type="dxa"/>
            <w:noWrap/>
            <w:vAlign w:val="center"/>
            <w:hideMark/>
          </w:tcPr>
          <w:p w14:paraId="235BD321" w14:textId="4AABB308"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Winkler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i1ge1e5mb","properties":{"formattedCitation":"[189]","plainCitation":"[189]"},"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[189]</w:t>
            </w:r>
            <w:r w:rsidRPr="00B325F2">
              <w:rPr>
                <w:rFonts w:eastAsia="Calibri" w:cs="Arial"/>
                <w:color w:val="000000"/>
                <w:sz w:val="20"/>
                <w:szCs w:val="20"/>
              </w:rPr>
              <w:fldChar w:fldCharType="end"/>
            </w:r>
          </w:p>
        </w:tc>
        <w:tc>
          <w:tcPr>
            <w:tcW w:w="720" w:type="dxa"/>
            <w:vAlign w:val="center"/>
          </w:tcPr>
          <w:p w14:paraId="14BF53F6" w14:textId="77777777" w:rsidR="00B325F2" w:rsidRPr="00B325F2" w:rsidRDefault="00B325F2" w:rsidP="00B325F2">
            <w:pPr>
              <w:jc w:val="center"/>
              <w:rPr>
                <w:rFonts w:eastAsia="Calibri" w:cs="Calibri"/>
                <w:color w:val="000000"/>
              </w:rPr>
            </w:pPr>
            <w:r w:rsidRPr="00B325F2">
              <w:rPr>
                <w:rFonts w:eastAsia="Calibri" w:cs="Calibri"/>
                <w:color w:val="000000"/>
              </w:rPr>
              <w:t>2016</w:t>
            </w:r>
          </w:p>
        </w:tc>
        <w:tc>
          <w:tcPr>
            <w:tcW w:w="1620" w:type="dxa"/>
            <w:vAlign w:val="center"/>
          </w:tcPr>
          <w:p w14:paraId="0B04B5F9"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4EC5CE60"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100</w:t>
            </w:r>
          </w:p>
        </w:tc>
        <w:tc>
          <w:tcPr>
            <w:tcW w:w="3330" w:type="dxa"/>
            <w:noWrap/>
            <w:vAlign w:val="center"/>
            <w:hideMark/>
          </w:tcPr>
          <w:p w14:paraId="158B0634"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C656143" w14:textId="77777777" w:rsidTr="00D17AB8">
        <w:trPr>
          <w:trHeight w:val="300"/>
        </w:trPr>
        <w:tc>
          <w:tcPr>
            <w:tcW w:w="2335" w:type="dxa"/>
            <w:noWrap/>
            <w:vAlign w:val="center"/>
            <w:hideMark/>
          </w:tcPr>
          <w:p w14:paraId="067145D2" w14:textId="47536B27" w:rsidR="00B325F2" w:rsidRPr="00B325F2" w:rsidRDefault="00B325F2" w:rsidP="00B325F2">
            <w:pPr>
              <w:rPr>
                <w:rFonts w:eastAsia="Calibri" w:cs="Arial"/>
                <w:color w:val="000000"/>
                <w:sz w:val="20"/>
                <w:szCs w:val="20"/>
              </w:rPr>
            </w:pPr>
            <w:r w:rsidRPr="00B325F2">
              <w:rPr>
                <w:rFonts w:eastAsia="Calibri" w:cs="Arial"/>
                <w:color w:val="000000"/>
                <w:sz w:val="20"/>
                <w:szCs w:val="20"/>
              </w:rPr>
              <w:t>Wong</w:t>
            </w:r>
            <w:r w:rsidRPr="00B325F2">
              <w:rPr>
                <w:rFonts w:eastAsia="Calibri" w:cs="Times New Roman"/>
              </w:rPr>
              <w:t xml:space="preserv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1bd8j6lc8b","properties":{"formattedCitation":"[299]","plainCitation":"[299]"},"citationItems":[{"id":5239,"uris":["http://zotero.org/users/1562642/items/ATEKU7RP"],"uri":["http://zotero.org/users/1562642/items/ATEKU7RP"],"itemData":{"id":5239,"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[299]</w:t>
            </w:r>
            <w:r w:rsidRPr="00B325F2">
              <w:rPr>
                <w:rFonts w:eastAsia="Calibri" w:cs="Arial"/>
                <w:color w:val="000000"/>
                <w:sz w:val="20"/>
                <w:szCs w:val="20"/>
              </w:rPr>
              <w:fldChar w:fldCharType="end"/>
            </w:r>
          </w:p>
        </w:tc>
        <w:tc>
          <w:tcPr>
            <w:tcW w:w="720" w:type="dxa"/>
            <w:vAlign w:val="center"/>
          </w:tcPr>
          <w:p w14:paraId="42903F50" w14:textId="77777777" w:rsidR="00B325F2" w:rsidRPr="00B325F2" w:rsidRDefault="00B325F2" w:rsidP="00B325F2">
            <w:pPr>
              <w:jc w:val="center"/>
              <w:rPr>
                <w:rFonts w:eastAsia="Calibri" w:cs="Calibri"/>
                <w:color w:val="000000"/>
              </w:rPr>
            </w:pPr>
            <w:r w:rsidRPr="00B325F2">
              <w:rPr>
                <w:rFonts w:eastAsia="Calibri" w:cs="Calibri"/>
                <w:color w:val="000000"/>
              </w:rPr>
              <w:t>2010</w:t>
            </w:r>
          </w:p>
        </w:tc>
        <w:tc>
          <w:tcPr>
            <w:tcW w:w="1620" w:type="dxa"/>
            <w:vAlign w:val="center"/>
          </w:tcPr>
          <w:p w14:paraId="32D9B87B" w14:textId="77777777" w:rsidR="00B325F2" w:rsidRPr="00B325F2" w:rsidRDefault="00B325F2" w:rsidP="00B325F2">
            <w:pPr>
              <w:jc w:val="center"/>
              <w:rPr>
                <w:rFonts w:eastAsia="Calibri" w:cs="Calibri"/>
                <w:color w:val="000000"/>
              </w:rPr>
            </w:pPr>
            <w:r w:rsidRPr="00B325F2">
              <w:rPr>
                <w:rFonts w:eastAsia="Calibri" w:cs="Calibri"/>
                <w:color w:val="000000"/>
              </w:rPr>
              <w:t>Australia</w:t>
            </w:r>
          </w:p>
        </w:tc>
        <w:tc>
          <w:tcPr>
            <w:tcW w:w="1350" w:type="dxa"/>
            <w:noWrap/>
            <w:vAlign w:val="center"/>
            <w:hideMark/>
          </w:tcPr>
          <w:p w14:paraId="6587070C"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14</w:t>
            </w:r>
          </w:p>
        </w:tc>
        <w:tc>
          <w:tcPr>
            <w:tcW w:w="3330" w:type="dxa"/>
            <w:noWrap/>
            <w:vAlign w:val="center"/>
            <w:hideMark/>
          </w:tcPr>
          <w:p w14:paraId="08263253"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38E937" w14:textId="77777777" w:rsidTr="00D17AB8">
        <w:trPr>
          <w:trHeight w:val="300"/>
        </w:trPr>
        <w:tc>
          <w:tcPr>
            <w:tcW w:w="2335" w:type="dxa"/>
            <w:noWrap/>
            <w:vAlign w:val="center"/>
            <w:hideMark/>
          </w:tcPr>
          <w:p w14:paraId="18510948" w14:textId="1E1CEA84"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Yallampalli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ilnugseua","properties":{"formattedCitation":"[300]","plainCitation":"[300]"},"citationItems":[{"id":5246,"uris":["http://zotero.org/users/1562642/items/PUF5X6DZ"],"uri":["http://zotero.org/users/1562642/items/PUF5X6DZ"],"itemData":{"id":5246,"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[300]</w:t>
            </w:r>
            <w:r w:rsidRPr="00B325F2">
              <w:rPr>
                <w:rFonts w:eastAsia="Calibri" w:cs="Arial"/>
                <w:color w:val="000000"/>
                <w:sz w:val="20"/>
                <w:szCs w:val="20"/>
              </w:rPr>
              <w:fldChar w:fldCharType="end"/>
            </w:r>
          </w:p>
        </w:tc>
        <w:tc>
          <w:tcPr>
            <w:tcW w:w="720" w:type="dxa"/>
            <w:vAlign w:val="center"/>
          </w:tcPr>
          <w:p w14:paraId="77DDBCA2" w14:textId="77777777" w:rsidR="00B325F2" w:rsidRPr="00B325F2" w:rsidRDefault="00B325F2" w:rsidP="00B325F2">
            <w:pPr>
              <w:jc w:val="center"/>
              <w:rPr>
                <w:rFonts w:eastAsia="Calibri" w:cs="Calibri"/>
                <w:color w:val="000000"/>
              </w:rPr>
            </w:pPr>
            <w:r w:rsidRPr="00B325F2">
              <w:rPr>
                <w:rFonts w:eastAsia="Calibri" w:cs="Calibri"/>
                <w:color w:val="000000"/>
              </w:rPr>
              <w:t>2013</w:t>
            </w:r>
          </w:p>
        </w:tc>
        <w:tc>
          <w:tcPr>
            <w:tcW w:w="1620" w:type="dxa"/>
            <w:vAlign w:val="center"/>
          </w:tcPr>
          <w:p w14:paraId="109A9CDF"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1680E0F8"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22</w:t>
            </w:r>
          </w:p>
        </w:tc>
        <w:tc>
          <w:tcPr>
            <w:tcW w:w="3330" w:type="dxa"/>
            <w:noWrap/>
            <w:vAlign w:val="center"/>
            <w:hideMark/>
          </w:tcPr>
          <w:p w14:paraId="69434848"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5538C042" w14:textId="77777777" w:rsidTr="00D17AB8">
        <w:trPr>
          <w:trHeight w:val="300"/>
        </w:trPr>
        <w:tc>
          <w:tcPr>
            <w:tcW w:w="2335" w:type="dxa"/>
            <w:noWrap/>
            <w:vAlign w:val="center"/>
            <w:hideMark/>
          </w:tcPr>
          <w:p w14:paraId="0357D4E0" w14:textId="5E4222E3"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Yengo-Kahn &amp; Solomon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2ol7md2t9e","properties":{"formattedCitation":"[301]","plainCitation":"[301]"},"citationItems":[{"id":2108,"uris":["http://zotero.org/users/1562642/items/Q9RSDZEX"],"uri":["http://zotero.org/users/1562642/items/Q9RSDZEX"],"itemData":{"id":2108,"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[301]</w:t>
            </w:r>
            <w:r w:rsidRPr="00B325F2">
              <w:rPr>
                <w:rFonts w:eastAsia="Calibri" w:cs="Arial"/>
                <w:color w:val="000000"/>
                <w:sz w:val="20"/>
                <w:szCs w:val="20"/>
              </w:rPr>
              <w:fldChar w:fldCharType="end"/>
            </w:r>
          </w:p>
        </w:tc>
        <w:tc>
          <w:tcPr>
            <w:tcW w:w="720" w:type="dxa"/>
            <w:vAlign w:val="center"/>
          </w:tcPr>
          <w:p w14:paraId="5B8E4C72" w14:textId="77777777" w:rsidR="00B325F2" w:rsidRPr="00B325F2" w:rsidRDefault="00B325F2" w:rsidP="00B325F2">
            <w:pPr>
              <w:jc w:val="center"/>
              <w:rPr>
                <w:rFonts w:eastAsia="Calibri" w:cs="Calibri"/>
                <w:color w:val="000000"/>
              </w:rPr>
            </w:pPr>
            <w:r w:rsidRPr="00B325F2">
              <w:rPr>
                <w:rFonts w:eastAsia="Calibri" w:cs="Calibri"/>
                <w:color w:val="000000"/>
              </w:rPr>
              <w:t>2015</w:t>
            </w:r>
          </w:p>
        </w:tc>
        <w:tc>
          <w:tcPr>
            <w:tcW w:w="1620" w:type="dxa"/>
            <w:vAlign w:val="center"/>
          </w:tcPr>
          <w:p w14:paraId="7D179EA8"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0E2E8CCB"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237</w:t>
            </w:r>
          </w:p>
        </w:tc>
        <w:tc>
          <w:tcPr>
            <w:tcW w:w="3330" w:type="dxa"/>
            <w:noWrap/>
            <w:vAlign w:val="center"/>
            <w:hideMark/>
          </w:tcPr>
          <w:p w14:paraId="2ADC01AB"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r w:rsidR="00B325F2" w:rsidRPr="00B325F2" w14:paraId="3BDF17E0" w14:textId="77777777" w:rsidTr="00D17AB8">
        <w:trPr>
          <w:trHeight w:val="300"/>
        </w:trPr>
        <w:tc>
          <w:tcPr>
            <w:tcW w:w="2335" w:type="dxa"/>
            <w:noWrap/>
            <w:vAlign w:val="center"/>
            <w:hideMark/>
          </w:tcPr>
          <w:p w14:paraId="7D347439" w14:textId="2BA3D91D" w:rsidR="00B325F2" w:rsidRPr="00B325F2" w:rsidRDefault="00B325F2" w:rsidP="00B325F2">
            <w:pPr>
              <w:rPr>
                <w:rFonts w:eastAsia="Calibri" w:cs="Arial"/>
                <w:color w:val="000000"/>
                <w:sz w:val="20"/>
                <w:szCs w:val="20"/>
              </w:rPr>
            </w:pPr>
            <w:r w:rsidRPr="00B325F2">
              <w:rPr>
                <w:rFonts w:eastAsia="Calibri" w:cs="Arial"/>
                <w:color w:val="000000"/>
                <w:sz w:val="20"/>
                <w:szCs w:val="20"/>
              </w:rPr>
              <w:t xml:space="preserve">Zuckerman, Lee, et al. </w:t>
            </w:r>
            <w:r w:rsidRPr="00B325F2">
              <w:rPr>
                <w:rFonts w:eastAsia="Calibri" w:cs="Arial"/>
                <w:color w:val="000000"/>
                <w:sz w:val="20"/>
                <w:szCs w:val="20"/>
              </w:rPr>
              <w:fldChar w:fldCharType="begin"/>
            </w:r>
            <w:r>
              <w:rPr>
                <w:rFonts w:eastAsia="Calibri" w:cs="Arial"/>
                <w:color w:val="000000"/>
                <w:sz w:val="20"/>
                <w:szCs w:val="20"/>
              </w:rPr>
              <w:instrText xml:space="preserve"> ADDIN ZOTERO_ITEM CSL_CITATION {"citationID":"a5ikthoj4d","properties":{"formattedCitation":"[302]","plainCitation":"[302]"},"citationItems":[{"id":4982,"uris":["http://zotero.org/users/1562642/items/DSV8DW3G"],"uri":["http://zotero.org/users/1562642/items/DSV8DW3G"],"itemData":{"id":4982,"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sidRPr="00B325F2">
              <w:rPr>
                <w:rFonts w:eastAsia="Calibri" w:cs="Arial"/>
                <w:color w:val="000000"/>
                <w:sz w:val="20"/>
                <w:szCs w:val="20"/>
              </w:rPr>
              <w:fldChar w:fldCharType="separate"/>
            </w:r>
            <w:r w:rsidRPr="00B325F2">
              <w:rPr>
                <w:rFonts w:cs="Calibri"/>
                <w:sz w:val="20"/>
              </w:rPr>
              <w:t>[302]</w:t>
            </w:r>
            <w:r w:rsidRPr="00B325F2">
              <w:rPr>
                <w:rFonts w:eastAsia="Calibri" w:cs="Arial"/>
                <w:color w:val="000000"/>
                <w:sz w:val="20"/>
                <w:szCs w:val="20"/>
              </w:rPr>
              <w:fldChar w:fldCharType="end"/>
            </w:r>
          </w:p>
        </w:tc>
        <w:tc>
          <w:tcPr>
            <w:tcW w:w="720" w:type="dxa"/>
            <w:vAlign w:val="center"/>
          </w:tcPr>
          <w:p w14:paraId="605B9D26" w14:textId="77777777" w:rsidR="00B325F2" w:rsidRPr="00B325F2" w:rsidRDefault="00B325F2" w:rsidP="00B325F2">
            <w:pPr>
              <w:jc w:val="center"/>
              <w:rPr>
                <w:rFonts w:eastAsia="Calibri" w:cs="Calibri"/>
                <w:color w:val="000000"/>
              </w:rPr>
            </w:pPr>
            <w:r w:rsidRPr="00B325F2">
              <w:rPr>
                <w:rFonts w:eastAsia="Calibri" w:cs="Calibri"/>
                <w:color w:val="000000"/>
              </w:rPr>
              <w:t>2012</w:t>
            </w:r>
          </w:p>
        </w:tc>
        <w:tc>
          <w:tcPr>
            <w:tcW w:w="1620" w:type="dxa"/>
            <w:vAlign w:val="center"/>
          </w:tcPr>
          <w:p w14:paraId="35A8B11E" w14:textId="77777777" w:rsidR="00B325F2" w:rsidRPr="00B325F2" w:rsidRDefault="00B325F2" w:rsidP="00B325F2">
            <w:pPr>
              <w:jc w:val="center"/>
              <w:rPr>
                <w:rFonts w:eastAsia="Calibri" w:cs="Calibri"/>
                <w:color w:val="000000"/>
              </w:rPr>
            </w:pPr>
            <w:r w:rsidRPr="00B325F2">
              <w:rPr>
                <w:rFonts w:eastAsia="Calibri" w:cs="Calibri"/>
                <w:color w:val="000000"/>
              </w:rPr>
              <w:t>USA</w:t>
            </w:r>
          </w:p>
        </w:tc>
        <w:tc>
          <w:tcPr>
            <w:tcW w:w="1350" w:type="dxa"/>
            <w:noWrap/>
            <w:vAlign w:val="center"/>
            <w:hideMark/>
          </w:tcPr>
          <w:p w14:paraId="239F9E79" w14:textId="77777777" w:rsidR="00B325F2" w:rsidRPr="00B325F2" w:rsidRDefault="00B325F2" w:rsidP="00B325F2">
            <w:pPr>
              <w:jc w:val="center"/>
              <w:rPr>
                <w:rFonts w:eastAsia="Calibri" w:cs="Arial"/>
                <w:color w:val="000000"/>
                <w:sz w:val="20"/>
                <w:szCs w:val="20"/>
              </w:rPr>
            </w:pPr>
            <w:r w:rsidRPr="00B325F2">
              <w:rPr>
                <w:rFonts w:eastAsia="Calibri" w:cs="Arial"/>
                <w:color w:val="000000"/>
                <w:sz w:val="20"/>
                <w:szCs w:val="20"/>
              </w:rPr>
              <w:t>200</w:t>
            </w:r>
          </w:p>
        </w:tc>
        <w:tc>
          <w:tcPr>
            <w:tcW w:w="3330" w:type="dxa"/>
            <w:noWrap/>
            <w:vAlign w:val="center"/>
            <w:hideMark/>
          </w:tcPr>
          <w:p w14:paraId="3D8F41E1" w14:textId="77777777" w:rsidR="00B325F2" w:rsidRPr="00B325F2" w:rsidRDefault="00B325F2" w:rsidP="00B325F2">
            <w:pPr>
              <w:rPr>
                <w:rFonts w:eastAsia="Calibri" w:cs="Arial"/>
                <w:color w:val="000000"/>
                <w:sz w:val="20"/>
                <w:szCs w:val="20"/>
              </w:rPr>
            </w:pPr>
            <w:r w:rsidRPr="00B325F2">
              <w:rPr>
                <w:rFonts w:eastAsia="Calibri" w:cs="Arial"/>
                <w:color w:val="000000"/>
                <w:sz w:val="20"/>
                <w:szCs w:val="20"/>
              </w:rPr>
              <w:t>English, 100</w:t>
            </w:r>
          </w:p>
        </w:tc>
      </w:tr>
    </w:tbl>
    <w:p w14:paraId="484DC83A" w14:textId="2CCE35C5" w:rsidR="00B325F2" w:rsidRDefault="00B325F2" w:rsidP="00E542C3">
      <w:pPr>
        <w:rPr>
          <w:b/>
        </w:rPr>
      </w:pPr>
    </w:p>
    <w:p w14:paraId="7DF1923E" w14:textId="77777777" w:rsidR="00B325F2" w:rsidRDefault="00B325F2">
      <w:pPr>
        <w:rPr>
          <w:b/>
        </w:rPr>
      </w:pPr>
      <w:r>
        <w:rPr>
          <w:b/>
        </w:rPr>
        <w:br w:type="page"/>
      </w:r>
    </w:p>
    <w:tbl>
      <w:tblPr>
        <w:tblStyle w:val="TableGrid2"/>
        <w:tblW w:w="0" w:type="auto"/>
        <w:tblLayout w:type="fixed"/>
        <w:tblLook w:val="04A0" w:firstRow="1" w:lastRow="0" w:firstColumn="1" w:lastColumn="0" w:noHBand="0" w:noVBand="1"/>
      </w:tblPr>
      <w:tblGrid>
        <w:gridCol w:w="1975"/>
        <w:gridCol w:w="1620"/>
        <w:gridCol w:w="1800"/>
        <w:gridCol w:w="1517"/>
        <w:gridCol w:w="1728"/>
      </w:tblGrid>
      <w:tr w:rsidR="00B325F2" w:rsidRPr="00B325F2" w14:paraId="3364E16F" w14:textId="77777777" w:rsidTr="00B325F2">
        <w:trPr>
          <w:trHeight w:val="300"/>
        </w:trPr>
        <w:tc>
          <w:tcPr>
            <w:tcW w:w="1975" w:type="dxa"/>
            <w:noWrap/>
          </w:tcPr>
          <w:p w14:paraId="1CB71D9E" w14:textId="29AE2D2A" w:rsidR="00B325F2" w:rsidRPr="00B325F2" w:rsidRDefault="00B325F2" w:rsidP="00B325F2">
            <w:pPr>
              <w:rPr>
                <w:rFonts w:eastAsia="Calibri" w:cs="Arial"/>
                <w:sz w:val="20"/>
                <w:szCs w:val="20"/>
              </w:rPr>
            </w:pPr>
            <w:r>
              <w:rPr>
                <w:rFonts w:eastAsia="Calibri" w:cs="Arial"/>
                <w:sz w:val="20"/>
                <w:szCs w:val="20"/>
              </w:rPr>
              <w:lastRenderedPageBreak/>
              <w:t>Table 3</w:t>
            </w:r>
          </w:p>
        </w:tc>
        <w:tc>
          <w:tcPr>
            <w:tcW w:w="1620" w:type="dxa"/>
            <w:noWrap/>
            <w:vAlign w:val="center"/>
          </w:tcPr>
          <w:p w14:paraId="37F7F9AF" w14:textId="077BC24D" w:rsidR="00B325F2" w:rsidRPr="00B325F2" w:rsidRDefault="00B325F2" w:rsidP="00B325F2">
            <w:pPr>
              <w:jc w:val="center"/>
              <w:rPr>
                <w:rFonts w:eastAsia="Calibri" w:cs="Arial"/>
                <w:sz w:val="20"/>
                <w:szCs w:val="20"/>
              </w:rPr>
            </w:pPr>
          </w:p>
        </w:tc>
        <w:tc>
          <w:tcPr>
            <w:tcW w:w="1800" w:type="dxa"/>
            <w:noWrap/>
            <w:vAlign w:val="center"/>
          </w:tcPr>
          <w:p w14:paraId="3F328CC2" w14:textId="7D7EE09C" w:rsidR="00B325F2" w:rsidRPr="00B325F2" w:rsidRDefault="00B325F2" w:rsidP="00B325F2">
            <w:pPr>
              <w:jc w:val="center"/>
              <w:rPr>
                <w:rFonts w:eastAsia="Calibri" w:cs="Arial"/>
                <w:sz w:val="20"/>
                <w:szCs w:val="20"/>
              </w:rPr>
            </w:pPr>
          </w:p>
        </w:tc>
        <w:tc>
          <w:tcPr>
            <w:tcW w:w="1517" w:type="dxa"/>
            <w:noWrap/>
            <w:vAlign w:val="center"/>
          </w:tcPr>
          <w:p w14:paraId="114ED4AF" w14:textId="61F7E0FB" w:rsidR="00B325F2" w:rsidRPr="00B325F2" w:rsidRDefault="00B325F2" w:rsidP="00B325F2">
            <w:pPr>
              <w:jc w:val="center"/>
              <w:rPr>
                <w:rFonts w:eastAsia="Calibri" w:cs="Arial"/>
                <w:sz w:val="20"/>
                <w:szCs w:val="20"/>
              </w:rPr>
            </w:pPr>
          </w:p>
        </w:tc>
        <w:tc>
          <w:tcPr>
            <w:tcW w:w="1728" w:type="dxa"/>
            <w:noWrap/>
            <w:vAlign w:val="center"/>
          </w:tcPr>
          <w:p w14:paraId="1841E7C3" w14:textId="7E3C14D3" w:rsidR="00B325F2" w:rsidRPr="00B325F2" w:rsidRDefault="00B325F2" w:rsidP="00B325F2">
            <w:pPr>
              <w:jc w:val="center"/>
              <w:rPr>
                <w:rFonts w:eastAsia="Calibri" w:cs="Arial"/>
                <w:sz w:val="20"/>
                <w:szCs w:val="20"/>
              </w:rPr>
            </w:pPr>
          </w:p>
        </w:tc>
      </w:tr>
      <w:tr w:rsidR="00B325F2" w:rsidRPr="00B325F2" w14:paraId="3D25E15B" w14:textId="77777777" w:rsidTr="00D17AB8">
        <w:trPr>
          <w:trHeight w:val="300"/>
        </w:trPr>
        <w:tc>
          <w:tcPr>
            <w:tcW w:w="1975" w:type="dxa"/>
            <w:noWrap/>
          </w:tcPr>
          <w:p w14:paraId="6FBD395E" w14:textId="521B7D86" w:rsidR="00B325F2" w:rsidRPr="00B325F2" w:rsidRDefault="00B325F2" w:rsidP="00B325F2">
            <w:pPr>
              <w:rPr>
                <w:rFonts w:eastAsia="Calibri" w:cs="Arial"/>
                <w:sz w:val="20"/>
                <w:szCs w:val="20"/>
              </w:rPr>
            </w:pPr>
            <w:r w:rsidRPr="00B325F2">
              <w:rPr>
                <w:rFonts w:eastAsia="Calibri" w:cs="Arial"/>
                <w:sz w:val="20"/>
                <w:szCs w:val="20"/>
              </w:rPr>
              <w:t>Race or ethnicity descriptor</w:t>
            </w:r>
          </w:p>
        </w:tc>
        <w:tc>
          <w:tcPr>
            <w:tcW w:w="1620" w:type="dxa"/>
            <w:noWrap/>
            <w:vAlign w:val="center"/>
          </w:tcPr>
          <w:p w14:paraId="494EC881" w14:textId="03AB5C51"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1800" w:type="dxa"/>
            <w:noWrap/>
            <w:vAlign w:val="center"/>
          </w:tcPr>
          <w:p w14:paraId="6E6ED25B" w14:textId="600152B6"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1517" w:type="dxa"/>
            <w:noWrap/>
            <w:vAlign w:val="center"/>
          </w:tcPr>
          <w:p w14:paraId="2C88D091" w14:textId="2DCEEE4E"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1728" w:type="dxa"/>
            <w:noWrap/>
            <w:vAlign w:val="center"/>
          </w:tcPr>
          <w:p w14:paraId="17B6068C" w14:textId="7698E62C"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r>
      <w:tr w:rsidR="00B325F2" w:rsidRPr="00B325F2" w14:paraId="70A43401" w14:textId="77777777" w:rsidTr="00D17AB8">
        <w:trPr>
          <w:trHeight w:val="300"/>
        </w:trPr>
        <w:tc>
          <w:tcPr>
            <w:tcW w:w="1975" w:type="dxa"/>
            <w:noWrap/>
            <w:hideMark/>
          </w:tcPr>
          <w:p w14:paraId="40291EA4" w14:textId="77777777" w:rsidR="00B325F2" w:rsidRPr="00B325F2" w:rsidRDefault="00B325F2" w:rsidP="00B325F2">
            <w:pPr>
              <w:rPr>
                <w:rFonts w:eastAsia="Calibri" w:cs="Arial"/>
                <w:sz w:val="20"/>
                <w:szCs w:val="20"/>
              </w:rPr>
            </w:pPr>
            <w:r w:rsidRPr="00B325F2">
              <w:rPr>
                <w:rFonts w:eastAsia="Calibri" w:cs="Arial"/>
                <w:sz w:val="20"/>
                <w:szCs w:val="20"/>
              </w:rPr>
              <w:t>White</w:t>
            </w:r>
          </w:p>
        </w:tc>
        <w:tc>
          <w:tcPr>
            <w:tcW w:w="1620" w:type="dxa"/>
            <w:noWrap/>
            <w:vAlign w:val="center"/>
            <w:hideMark/>
          </w:tcPr>
          <w:p w14:paraId="04893FB7" w14:textId="77777777" w:rsidR="00B325F2" w:rsidRPr="00B325F2" w:rsidRDefault="00B325F2" w:rsidP="00B325F2">
            <w:pPr>
              <w:jc w:val="center"/>
              <w:rPr>
                <w:rFonts w:eastAsia="Calibri" w:cs="Arial"/>
                <w:sz w:val="20"/>
                <w:szCs w:val="20"/>
              </w:rPr>
            </w:pPr>
            <w:r w:rsidRPr="00B325F2">
              <w:rPr>
                <w:rFonts w:eastAsia="Calibri" w:cs="Arial"/>
                <w:sz w:val="20"/>
                <w:szCs w:val="20"/>
              </w:rPr>
              <w:t>26037</w:t>
            </w:r>
          </w:p>
        </w:tc>
        <w:tc>
          <w:tcPr>
            <w:tcW w:w="1800" w:type="dxa"/>
            <w:noWrap/>
            <w:vAlign w:val="center"/>
            <w:hideMark/>
          </w:tcPr>
          <w:p w14:paraId="205E038F" w14:textId="77777777" w:rsidR="00B325F2" w:rsidRPr="00B325F2" w:rsidRDefault="00B325F2" w:rsidP="00B325F2">
            <w:pPr>
              <w:jc w:val="center"/>
              <w:rPr>
                <w:rFonts w:eastAsia="Calibri" w:cs="Arial"/>
                <w:sz w:val="20"/>
                <w:szCs w:val="20"/>
              </w:rPr>
            </w:pPr>
            <w:r w:rsidRPr="00B325F2">
              <w:rPr>
                <w:rFonts w:eastAsia="Calibri" w:cs="Arial"/>
                <w:sz w:val="20"/>
                <w:szCs w:val="20"/>
              </w:rPr>
              <w:t>34.995</w:t>
            </w:r>
          </w:p>
        </w:tc>
        <w:tc>
          <w:tcPr>
            <w:tcW w:w="1517" w:type="dxa"/>
            <w:noWrap/>
            <w:vAlign w:val="center"/>
            <w:hideMark/>
          </w:tcPr>
          <w:p w14:paraId="51BB41A4"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1728" w:type="dxa"/>
            <w:noWrap/>
            <w:vAlign w:val="center"/>
            <w:hideMark/>
          </w:tcPr>
          <w:p w14:paraId="17D20F5D" w14:textId="77777777" w:rsidR="00B325F2" w:rsidRPr="00B325F2" w:rsidRDefault="00B325F2" w:rsidP="00B325F2">
            <w:pPr>
              <w:jc w:val="center"/>
              <w:rPr>
                <w:rFonts w:eastAsia="Calibri" w:cs="Arial"/>
                <w:sz w:val="20"/>
                <w:szCs w:val="20"/>
              </w:rPr>
            </w:pPr>
            <w:r w:rsidRPr="00B325F2">
              <w:rPr>
                <w:rFonts w:eastAsia="Calibri" w:cs="Arial"/>
                <w:sz w:val="20"/>
                <w:szCs w:val="20"/>
              </w:rPr>
              <w:t>36</w:t>
            </w:r>
          </w:p>
        </w:tc>
      </w:tr>
      <w:tr w:rsidR="00B325F2" w:rsidRPr="00B325F2" w14:paraId="588D797A" w14:textId="77777777" w:rsidTr="00D17AB8">
        <w:trPr>
          <w:trHeight w:val="300"/>
        </w:trPr>
        <w:tc>
          <w:tcPr>
            <w:tcW w:w="1975" w:type="dxa"/>
            <w:noWrap/>
            <w:hideMark/>
          </w:tcPr>
          <w:p w14:paraId="666C06AB" w14:textId="77777777" w:rsidR="00B325F2" w:rsidRPr="00B325F2" w:rsidRDefault="00B325F2" w:rsidP="00B325F2">
            <w:pPr>
              <w:rPr>
                <w:rFonts w:eastAsia="Calibri" w:cs="Arial"/>
                <w:sz w:val="20"/>
                <w:szCs w:val="20"/>
              </w:rPr>
            </w:pPr>
            <w:r w:rsidRPr="00B325F2">
              <w:rPr>
                <w:rFonts w:eastAsia="Calibri" w:cs="Arial"/>
                <w:sz w:val="20"/>
                <w:szCs w:val="20"/>
              </w:rPr>
              <w:t>Hispanic</w:t>
            </w:r>
          </w:p>
        </w:tc>
        <w:tc>
          <w:tcPr>
            <w:tcW w:w="1620" w:type="dxa"/>
            <w:noWrap/>
            <w:vAlign w:val="center"/>
            <w:hideMark/>
          </w:tcPr>
          <w:p w14:paraId="5948B525" w14:textId="77777777" w:rsidR="00B325F2" w:rsidRPr="00B325F2" w:rsidRDefault="00B325F2" w:rsidP="00B325F2">
            <w:pPr>
              <w:jc w:val="center"/>
              <w:rPr>
                <w:rFonts w:eastAsia="Calibri" w:cs="Arial"/>
                <w:sz w:val="20"/>
                <w:szCs w:val="20"/>
              </w:rPr>
            </w:pPr>
            <w:r w:rsidRPr="00B325F2">
              <w:rPr>
                <w:rFonts w:eastAsia="Calibri" w:cs="Arial"/>
                <w:sz w:val="20"/>
                <w:szCs w:val="20"/>
              </w:rPr>
              <w:t>12903</w:t>
            </w:r>
          </w:p>
        </w:tc>
        <w:tc>
          <w:tcPr>
            <w:tcW w:w="1800" w:type="dxa"/>
            <w:noWrap/>
            <w:vAlign w:val="center"/>
            <w:hideMark/>
          </w:tcPr>
          <w:p w14:paraId="555A4347" w14:textId="77777777" w:rsidR="00B325F2" w:rsidRPr="00B325F2" w:rsidRDefault="00B325F2" w:rsidP="00B325F2">
            <w:pPr>
              <w:jc w:val="center"/>
              <w:rPr>
                <w:rFonts w:eastAsia="Calibri" w:cs="Arial"/>
                <w:sz w:val="20"/>
                <w:szCs w:val="20"/>
              </w:rPr>
            </w:pPr>
            <w:r w:rsidRPr="00B325F2">
              <w:rPr>
                <w:rFonts w:eastAsia="Calibri" w:cs="Arial"/>
                <w:sz w:val="20"/>
                <w:szCs w:val="20"/>
              </w:rPr>
              <w:t>17.342</w:t>
            </w:r>
          </w:p>
        </w:tc>
        <w:tc>
          <w:tcPr>
            <w:tcW w:w="1517" w:type="dxa"/>
            <w:noWrap/>
            <w:vAlign w:val="center"/>
            <w:hideMark/>
          </w:tcPr>
          <w:p w14:paraId="02D3D7C8" w14:textId="77777777" w:rsidR="00B325F2" w:rsidRPr="00B325F2" w:rsidRDefault="00B325F2" w:rsidP="00B325F2">
            <w:pPr>
              <w:jc w:val="center"/>
              <w:rPr>
                <w:rFonts w:eastAsia="Calibri" w:cs="Arial"/>
                <w:sz w:val="20"/>
                <w:szCs w:val="20"/>
              </w:rPr>
            </w:pPr>
            <w:r w:rsidRPr="00B325F2">
              <w:rPr>
                <w:rFonts w:eastAsia="Calibri" w:cs="Arial"/>
                <w:sz w:val="20"/>
                <w:szCs w:val="20"/>
              </w:rPr>
              <w:t>34</w:t>
            </w:r>
          </w:p>
        </w:tc>
        <w:tc>
          <w:tcPr>
            <w:tcW w:w="1728" w:type="dxa"/>
            <w:noWrap/>
            <w:vAlign w:val="center"/>
            <w:hideMark/>
          </w:tcPr>
          <w:p w14:paraId="1409D71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4CDE1E18" w14:textId="77777777" w:rsidTr="00D17AB8">
        <w:trPr>
          <w:trHeight w:val="300"/>
        </w:trPr>
        <w:tc>
          <w:tcPr>
            <w:tcW w:w="1975" w:type="dxa"/>
            <w:noWrap/>
            <w:hideMark/>
          </w:tcPr>
          <w:p w14:paraId="467A3249" w14:textId="77777777" w:rsidR="00B325F2" w:rsidRPr="00B325F2" w:rsidRDefault="00B325F2" w:rsidP="00B325F2">
            <w:pPr>
              <w:rPr>
                <w:rFonts w:eastAsia="Calibri" w:cs="Arial"/>
                <w:sz w:val="20"/>
                <w:szCs w:val="20"/>
              </w:rPr>
            </w:pPr>
            <w:r w:rsidRPr="00B325F2">
              <w:rPr>
                <w:rFonts w:eastAsia="Calibri" w:cs="Arial"/>
                <w:sz w:val="20"/>
                <w:szCs w:val="20"/>
              </w:rPr>
              <w:t>Caucasian</w:t>
            </w:r>
          </w:p>
        </w:tc>
        <w:tc>
          <w:tcPr>
            <w:tcW w:w="1620" w:type="dxa"/>
            <w:noWrap/>
            <w:vAlign w:val="center"/>
            <w:hideMark/>
          </w:tcPr>
          <w:p w14:paraId="58E7E2C0" w14:textId="77777777" w:rsidR="00B325F2" w:rsidRPr="00B325F2" w:rsidRDefault="00B325F2" w:rsidP="00B325F2">
            <w:pPr>
              <w:jc w:val="center"/>
              <w:rPr>
                <w:rFonts w:eastAsia="Calibri" w:cs="Arial"/>
                <w:sz w:val="20"/>
                <w:szCs w:val="20"/>
              </w:rPr>
            </w:pPr>
            <w:r w:rsidRPr="00B325F2">
              <w:rPr>
                <w:rFonts w:eastAsia="Calibri" w:cs="Arial"/>
                <w:sz w:val="20"/>
                <w:szCs w:val="20"/>
              </w:rPr>
              <w:t>8816</w:t>
            </w:r>
          </w:p>
        </w:tc>
        <w:tc>
          <w:tcPr>
            <w:tcW w:w="1800" w:type="dxa"/>
            <w:noWrap/>
            <w:vAlign w:val="center"/>
            <w:hideMark/>
          </w:tcPr>
          <w:p w14:paraId="52F2BD7C" w14:textId="77777777" w:rsidR="00B325F2" w:rsidRPr="00B325F2" w:rsidRDefault="00B325F2" w:rsidP="00B325F2">
            <w:pPr>
              <w:jc w:val="center"/>
              <w:rPr>
                <w:rFonts w:eastAsia="Calibri" w:cs="Arial"/>
                <w:sz w:val="20"/>
                <w:szCs w:val="20"/>
              </w:rPr>
            </w:pPr>
            <w:r w:rsidRPr="00B325F2">
              <w:rPr>
                <w:rFonts w:eastAsia="Calibri" w:cs="Arial"/>
                <w:sz w:val="20"/>
                <w:szCs w:val="20"/>
              </w:rPr>
              <w:t>11.849</w:t>
            </w:r>
          </w:p>
        </w:tc>
        <w:tc>
          <w:tcPr>
            <w:tcW w:w="1517" w:type="dxa"/>
            <w:noWrap/>
            <w:vAlign w:val="center"/>
            <w:hideMark/>
          </w:tcPr>
          <w:p w14:paraId="455C20CD" w14:textId="77777777" w:rsidR="00B325F2" w:rsidRPr="00B325F2" w:rsidRDefault="00B325F2" w:rsidP="00B325F2">
            <w:pPr>
              <w:jc w:val="center"/>
              <w:rPr>
                <w:rFonts w:eastAsia="Calibri" w:cs="Arial"/>
                <w:sz w:val="20"/>
                <w:szCs w:val="20"/>
              </w:rPr>
            </w:pPr>
            <w:r w:rsidRPr="00B325F2">
              <w:rPr>
                <w:rFonts w:eastAsia="Calibri" w:cs="Arial"/>
                <w:sz w:val="20"/>
                <w:szCs w:val="20"/>
              </w:rPr>
              <w:t>78</w:t>
            </w:r>
          </w:p>
        </w:tc>
        <w:tc>
          <w:tcPr>
            <w:tcW w:w="1728" w:type="dxa"/>
            <w:noWrap/>
            <w:vAlign w:val="center"/>
            <w:hideMark/>
          </w:tcPr>
          <w:p w14:paraId="7A6341BE" w14:textId="77777777" w:rsidR="00B325F2" w:rsidRPr="00B325F2" w:rsidRDefault="00B325F2" w:rsidP="00B325F2">
            <w:pPr>
              <w:jc w:val="center"/>
              <w:rPr>
                <w:rFonts w:eastAsia="Calibri" w:cs="Arial"/>
                <w:sz w:val="20"/>
                <w:szCs w:val="20"/>
              </w:rPr>
            </w:pPr>
            <w:r w:rsidRPr="00B325F2">
              <w:rPr>
                <w:rFonts w:eastAsia="Calibri" w:cs="Arial"/>
                <w:sz w:val="20"/>
                <w:szCs w:val="20"/>
              </w:rPr>
              <w:t>70</w:t>
            </w:r>
          </w:p>
        </w:tc>
      </w:tr>
      <w:tr w:rsidR="00B325F2" w:rsidRPr="00B325F2" w14:paraId="7875ACA0" w14:textId="77777777" w:rsidTr="00D17AB8">
        <w:trPr>
          <w:trHeight w:val="300"/>
        </w:trPr>
        <w:tc>
          <w:tcPr>
            <w:tcW w:w="1975" w:type="dxa"/>
            <w:noWrap/>
            <w:hideMark/>
          </w:tcPr>
          <w:p w14:paraId="0035532B" w14:textId="77777777" w:rsidR="00B325F2" w:rsidRPr="00B325F2" w:rsidRDefault="00B325F2" w:rsidP="00B325F2">
            <w:pPr>
              <w:rPr>
                <w:rFonts w:eastAsia="Calibri" w:cs="Arial"/>
                <w:sz w:val="20"/>
                <w:szCs w:val="20"/>
              </w:rPr>
            </w:pPr>
            <w:r w:rsidRPr="00B325F2">
              <w:rPr>
                <w:rFonts w:eastAsia="Calibri" w:cs="Arial"/>
                <w:sz w:val="20"/>
                <w:szCs w:val="20"/>
              </w:rPr>
              <w:t>African-American</w:t>
            </w:r>
          </w:p>
        </w:tc>
        <w:tc>
          <w:tcPr>
            <w:tcW w:w="1620" w:type="dxa"/>
            <w:noWrap/>
            <w:vAlign w:val="center"/>
            <w:hideMark/>
          </w:tcPr>
          <w:p w14:paraId="18C440EF" w14:textId="77777777" w:rsidR="00B325F2" w:rsidRPr="00B325F2" w:rsidRDefault="00B325F2" w:rsidP="00B325F2">
            <w:pPr>
              <w:jc w:val="center"/>
              <w:rPr>
                <w:rFonts w:eastAsia="Calibri" w:cs="Arial"/>
                <w:sz w:val="20"/>
                <w:szCs w:val="20"/>
              </w:rPr>
            </w:pPr>
            <w:r w:rsidRPr="00B325F2">
              <w:rPr>
                <w:rFonts w:eastAsia="Calibri" w:cs="Arial"/>
                <w:sz w:val="20"/>
                <w:szCs w:val="20"/>
              </w:rPr>
              <w:t>3772</w:t>
            </w:r>
          </w:p>
        </w:tc>
        <w:tc>
          <w:tcPr>
            <w:tcW w:w="1800" w:type="dxa"/>
            <w:noWrap/>
            <w:vAlign w:val="center"/>
            <w:hideMark/>
          </w:tcPr>
          <w:p w14:paraId="3BFBE007" w14:textId="77777777" w:rsidR="00B325F2" w:rsidRPr="00B325F2" w:rsidRDefault="00B325F2" w:rsidP="00B325F2">
            <w:pPr>
              <w:jc w:val="center"/>
              <w:rPr>
                <w:rFonts w:eastAsia="Calibri" w:cs="Arial"/>
                <w:sz w:val="20"/>
                <w:szCs w:val="20"/>
              </w:rPr>
            </w:pPr>
            <w:r w:rsidRPr="00B325F2">
              <w:rPr>
                <w:rFonts w:eastAsia="Calibri" w:cs="Arial"/>
                <w:sz w:val="20"/>
                <w:szCs w:val="20"/>
              </w:rPr>
              <w:t>5.07</w:t>
            </w:r>
          </w:p>
        </w:tc>
        <w:tc>
          <w:tcPr>
            <w:tcW w:w="1517" w:type="dxa"/>
            <w:noWrap/>
            <w:vAlign w:val="center"/>
            <w:hideMark/>
          </w:tcPr>
          <w:p w14:paraId="48CE2E29" w14:textId="77777777" w:rsidR="00B325F2" w:rsidRPr="00B325F2" w:rsidRDefault="00B325F2" w:rsidP="00B325F2">
            <w:pPr>
              <w:jc w:val="center"/>
              <w:rPr>
                <w:rFonts w:eastAsia="Calibri" w:cs="Arial"/>
                <w:sz w:val="20"/>
                <w:szCs w:val="20"/>
              </w:rPr>
            </w:pPr>
            <w:r w:rsidRPr="00B325F2">
              <w:rPr>
                <w:rFonts w:eastAsia="Calibri" w:cs="Arial"/>
                <w:sz w:val="20"/>
                <w:szCs w:val="20"/>
              </w:rPr>
              <w:t>66</w:t>
            </w:r>
          </w:p>
        </w:tc>
        <w:tc>
          <w:tcPr>
            <w:tcW w:w="1728" w:type="dxa"/>
            <w:noWrap/>
            <w:vAlign w:val="center"/>
            <w:hideMark/>
          </w:tcPr>
          <w:p w14:paraId="28CDC119"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5F227E1" w14:textId="77777777" w:rsidTr="00D17AB8">
        <w:trPr>
          <w:trHeight w:val="300"/>
        </w:trPr>
        <w:tc>
          <w:tcPr>
            <w:tcW w:w="1975" w:type="dxa"/>
            <w:noWrap/>
            <w:hideMark/>
          </w:tcPr>
          <w:p w14:paraId="556C8071" w14:textId="77777777" w:rsidR="00B325F2" w:rsidRPr="00B325F2" w:rsidRDefault="00B325F2" w:rsidP="00B325F2">
            <w:pPr>
              <w:rPr>
                <w:rFonts w:eastAsia="Calibri" w:cs="Arial"/>
                <w:sz w:val="20"/>
                <w:szCs w:val="20"/>
              </w:rPr>
            </w:pPr>
            <w:r w:rsidRPr="00B325F2">
              <w:rPr>
                <w:rFonts w:eastAsia="Calibri" w:cs="Arial"/>
                <w:sz w:val="20"/>
                <w:szCs w:val="20"/>
              </w:rPr>
              <w:t>South African</w:t>
            </w:r>
          </w:p>
        </w:tc>
        <w:tc>
          <w:tcPr>
            <w:tcW w:w="1620" w:type="dxa"/>
            <w:noWrap/>
            <w:vAlign w:val="center"/>
            <w:hideMark/>
          </w:tcPr>
          <w:p w14:paraId="3E8854E1" w14:textId="77777777" w:rsidR="00B325F2" w:rsidRPr="00B325F2" w:rsidRDefault="00B325F2" w:rsidP="00B325F2">
            <w:pPr>
              <w:jc w:val="center"/>
              <w:rPr>
                <w:rFonts w:eastAsia="Calibri" w:cs="Arial"/>
                <w:sz w:val="20"/>
                <w:szCs w:val="20"/>
              </w:rPr>
            </w:pPr>
            <w:r w:rsidRPr="00B325F2">
              <w:rPr>
                <w:rFonts w:eastAsia="Calibri" w:cs="Arial"/>
                <w:sz w:val="20"/>
                <w:szCs w:val="20"/>
              </w:rPr>
              <w:t>1869</w:t>
            </w:r>
          </w:p>
        </w:tc>
        <w:tc>
          <w:tcPr>
            <w:tcW w:w="1800" w:type="dxa"/>
            <w:noWrap/>
            <w:vAlign w:val="center"/>
            <w:hideMark/>
          </w:tcPr>
          <w:p w14:paraId="0F2D0FD0" w14:textId="77777777" w:rsidR="00B325F2" w:rsidRPr="00B325F2" w:rsidRDefault="00B325F2" w:rsidP="00B325F2">
            <w:pPr>
              <w:jc w:val="center"/>
              <w:rPr>
                <w:rFonts w:eastAsia="Calibri" w:cs="Arial"/>
                <w:sz w:val="20"/>
                <w:szCs w:val="20"/>
              </w:rPr>
            </w:pPr>
            <w:r w:rsidRPr="00B325F2">
              <w:rPr>
                <w:rFonts w:eastAsia="Calibri" w:cs="Arial"/>
                <w:sz w:val="20"/>
                <w:szCs w:val="20"/>
              </w:rPr>
              <w:t>2.512</w:t>
            </w:r>
          </w:p>
        </w:tc>
        <w:tc>
          <w:tcPr>
            <w:tcW w:w="1517" w:type="dxa"/>
            <w:noWrap/>
            <w:vAlign w:val="center"/>
            <w:hideMark/>
          </w:tcPr>
          <w:p w14:paraId="4EC44A6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5B66E87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3313D7D" w14:textId="77777777" w:rsidTr="00D17AB8">
        <w:trPr>
          <w:trHeight w:val="300"/>
        </w:trPr>
        <w:tc>
          <w:tcPr>
            <w:tcW w:w="1975" w:type="dxa"/>
            <w:noWrap/>
            <w:hideMark/>
          </w:tcPr>
          <w:p w14:paraId="05F0B11E" w14:textId="77777777" w:rsidR="00B325F2" w:rsidRPr="00B325F2" w:rsidRDefault="00B325F2" w:rsidP="00B325F2">
            <w:pPr>
              <w:rPr>
                <w:rFonts w:eastAsia="Calibri" w:cs="Arial"/>
                <w:sz w:val="20"/>
                <w:szCs w:val="20"/>
              </w:rPr>
            </w:pPr>
            <w:r w:rsidRPr="00B325F2">
              <w:rPr>
                <w:rFonts w:eastAsia="Calibri" w:cs="Arial"/>
                <w:sz w:val="20"/>
                <w:szCs w:val="20"/>
              </w:rPr>
              <w:t>Black</w:t>
            </w:r>
          </w:p>
        </w:tc>
        <w:tc>
          <w:tcPr>
            <w:tcW w:w="1620" w:type="dxa"/>
            <w:noWrap/>
            <w:vAlign w:val="center"/>
            <w:hideMark/>
          </w:tcPr>
          <w:p w14:paraId="7DC77F39" w14:textId="77777777" w:rsidR="00B325F2" w:rsidRPr="00B325F2" w:rsidRDefault="00B325F2" w:rsidP="00B325F2">
            <w:pPr>
              <w:jc w:val="center"/>
              <w:rPr>
                <w:rFonts w:eastAsia="Calibri" w:cs="Arial"/>
                <w:sz w:val="20"/>
                <w:szCs w:val="20"/>
              </w:rPr>
            </w:pPr>
            <w:r w:rsidRPr="00B325F2">
              <w:rPr>
                <w:rFonts w:eastAsia="Calibri" w:cs="Arial"/>
                <w:sz w:val="20"/>
                <w:szCs w:val="20"/>
              </w:rPr>
              <w:t>1201</w:t>
            </w:r>
          </w:p>
        </w:tc>
        <w:tc>
          <w:tcPr>
            <w:tcW w:w="1800" w:type="dxa"/>
            <w:noWrap/>
            <w:vAlign w:val="center"/>
            <w:hideMark/>
          </w:tcPr>
          <w:p w14:paraId="696897CE" w14:textId="77777777" w:rsidR="00B325F2" w:rsidRPr="00B325F2" w:rsidRDefault="00B325F2" w:rsidP="00B325F2">
            <w:pPr>
              <w:jc w:val="center"/>
              <w:rPr>
                <w:rFonts w:eastAsia="Calibri" w:cs="Arial"/>
                <w:sz w:val="20"/>
                <w:szCs w:val="20"/>
              </w:rPr>
            </w:pPr>
            <w:r w:rsidRPr="00B325F2">
              <w:rPr>
                <w:rFonts w:eastAsia="Calibri" w:cs="Arial"/>
                <w:sz w:val="20"/>
                <w:szCs w:val="20"/>
              </w:rPr>
              <w:t>1.614</w:t>
            </w:r>
          </w:p>
        </w:tc>
        <w:tc>
          <w:tcPr>
            <w:tcW w:w="1517" w:type="dxa"/>
            <w:noWrap/>
            <w:vAlign w:val="center"/>
            <w:hideMark/>
          </w:tcPr>
          <w:p w14:paraId="6C949B77"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728" w:type="dxa"/>
            <w:noWrap/>
            <w:vAlign w:val="center"/>
            <w:hideMark/>
          </w:tcPr>
          <w:p w14:paraId="1C1D181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3A217782" w14:textId="77777777" w:rsidTr="00D17AB8">
        <w:trPr>
          <w:trHeight w:val="300"/>
        </w:trPr>
        <w:tc>
          <w:tcPr>
            <w:tcW w:w="1975" w:type="dxa"/>
            <w:noWrap/>
            <w:hideMark/>
          </w:tcPr>
          <w:p w14:paraId="33109ACF" w14:textId="77777777" w:rsidR="00B325F2" w:rsidRPr="00B325F2" w:rsidRDefault="00B325F2" w:rsidP="00B325F2">
            <w:pPr>
              <w:rPr>
                <w:rFonts w:eastAsia="Calibri" w:cs="Arial"/>
                <w:sz w:val="20"/>
                <w:szCs w:val="20"/>
              </w:rPr>
            </w:pPr>
            <w:r w:rsidRPr="00B325F2">
              <w:rPr>
                <w:rFonts w:eastAsia="Calibri" w:cs="Arial"/>
                <w:sz w:val="20"/>
                <w:szCs w:val="20"/>
              </w:rPr>
              <w:t>Other</w:t>
            </w:r>
          </w:p>
        </w:tc>
        <w:tc>
          <w:tcPr>
            <w:tcW w:w="1620" w:type="dxa"/>
            <w:noWrap/>
            <w:vAlign w:val="center"/>
            <w:hideMark/>
          </w:tcPr>
          <w:p w14:paraId="1F0FCC18" w14:textId="77777777" w:rsidR="00B325F2" w:rsidRPr="00B325F2" w:rsidRDefault="00B325F2" w:rsidP="00B325F2">
            <w:pPr>
              <w:jc w:val="center"/>
              <w:rPr>
                <w:rFonts w:eastAsia="Calibri" w:cs="Arial"/>
                <w:sz w:val="20"/>
                <w:szCs w:val="20"/>
              </w:rPr>
            </w:pPr>
            <w:r w:rsidRPr="00B325F2">
              <w:rPr>
                <w:rFonts w:eastAsia="Calibri" w:cs="Arial"/>
                <w:sz w:val="20"/>
                <w:szCs w:val="20"/>
              </w:rPr>
              <w:t>581</w:t>
            </w:r>
          </w:p>
        </w:tc>
        <w:tc>
          <w:tcPr>
            <w:tcW w:w="1800" w:type="dxa"/>
            <w:noWrap/>
            <w:vAlign w:val="center"/>
            <w:hideMark/>
          </w:tcPr>
          <w:p w14:paraId="3C1586D7" w14:textId="77777777" w:rsidR="00B325F2" w:rsidRPr="00B325F2" w:rsidRDefault="00B325F2" w:rsidP="00B325F2">
            <w:pPr>
              <w:jc w:val="center"/>
              <w:rPr>
                <w:rFonts w:eastAsia="Calibri" w:cs="Arial"/>
                <w:sz w:val="20"/>
                <w:szCs w:val="20"/>
              </w:rPr>
            </w:pPr>
            <w:r w:rsidRPr="00B325F2">
              <w:rPr>
                <w:rFonts w:eastAsia="Calibri" w:cs="Arial"/>
                <w:sz w:val="20"/>
                <w:szCs w:val="20"/>
              </w:rPr>
              <w:t>0.781</w:t>
            </w:r>
          </w:p>
        </w:tc>
        <w:tc>
          <w:tcPr>
            <w:tcW w:w="1517" w:type="dxa"/>
            <w:noWrap/>
            <w:vAlign w:val="center"/>
            <w:hideMark/>
          </w:tcPr>
          <w:p w14:paraId="20E2C2F2"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1728" w:type="dxa"/>
            <w:noWrap/>
            <w:vAlign w:val="center"/>
            <w:hideMark/>
          </w:tcPr>
          <w:p w14:paraId="365D736A" w14:textId="77777777" w:rsidR="00B325F2" w:rsidRPr="00B325F2" w:rsidRDefault="00B325F2" w:rsidP="00B325F2">
            <w:pPr>
              <w:jc w:val="center"/>
              <w:rPr>
                <w:rFonts w:eastAsia="Calibri" w:cs="Arial"/>
                <w:sz w:val="20"/>
                <w:szCs w:val="20"/>
              </w:rPr>
            </w:pPr>
          </w:p>
        </w:tc>
      </w:tr>
      <w:tr w:rsidR="00B325F2" w:rsidRPr="00B325F2" w14:paraId="463F9388" w14:textId="77777777" w:rsidTr="00D17AB8">
        <w:trPr>
          <w:trHeight w:val="300"/>
        </w:trPr>
        <w:tc>
          <w:tcPr>
            <w:tcW w:w="1975" w:type="dxa"/>
            <w:noWrap/>
            <w:hideMark/>
          </w:tcPr>
          <w:p w14:paraId="30F29370" w14:textId="77777777" w:rsidR="00B325F2" w:rsidRPr="00B325F2" w:rsidRDefault="00B325F2" w:rsidP="00B325F2">
            <w:pPr>
              <w:rPr>
                <w:rFonts w:eastAsia="Calibri" w:cs="Arial"/>
                <w:sz w:val="20"/>
                <w:szCs w:val="20"/>
              </w:rPr>
            </w:pPr>
            <w:r w:rsidRPr="00B325F2">
              <w:rPr>
                <w:rFonts w:eastAsia="Calibri" w:cs="Arial"/>
                <w:sz w:val="20"/>
                <w:szCs w:val="20"/>
              </w:rPr>
              <w:t>New Zealand European</w:t>
            </w:r>
          </w:p>
        </w:tc>
        <w:tc>
          <w:tcPr>
            <w:tcW w:w="1620" w:type="dxa"/>
            <w:noWrap/>
            <w:vAlign w:val="center"/>
            <w:hideMark/>
          </w:tcPr>
          <w:p w14:paraId="650F0807" w14:textId="77777777" w:rsidR="00B325F2" w:rsidRPr="00B325F2" w:rsidRDefault="00B325F2" w:rsidP="00B325F2">
            <w:pPr>
              <w:jc w:val="center"/>
              <w:rPr>
                <w:rFonts w:eastAsia="Calibri" w:cs="Arial"/>
                <w:sz w:val="20"/>
                <w:szCs w:val="20"/>
              </w:rPr>
            </w:pPr>
            <w:r w:rsidRPr="00B325F2">
              <w:rPr>
                <w:rFonts w:eastAsia="Calibri" w:cs="Arial"/>
                <w:sz w:val="20"/>
                <w:szCs w:val="20"/>
              </w:rPr>
              <w:t>533</w:t>
            </w:r>
          </w:p>
        </w:tc>
        <w:tc>
          <w:tcPr>
            <w:tcW w:w="1800" w:type="dxa"/>
            <w:noWrap/>
            <w:vAlign w:val="center"/>
            <w:hideMark/>
          </w:tcPr>
          <w:p w14:paraId="0CB3D44E" w14:textId="77777777" w:rsidR="00B325F2" w:rsidRPr="00B325F2" w:rsidRDefault="00B325F2" w:rsidP="00B325F2">
            <w:pPr>
              <w:jc w:val="center"/>
              <w:rPr>
                <w:rFonts w:eastAsia="Calibri" w:cs="Arial"/>
                <w:sz w:val="20"/>
                <w:szCs w:val="20"/>
              </w:rPr>
            </w:pPr>
            <w:r w:rsidRPr="00B325F2">
              <w:rPr>
                <w:rFonts w:eastAsia="Calibri" w:cs="Arial"/>
                <w:sz w:val="20"/>
                <w:szCs w:val="20"/>
              </w:rPr>
              <w:t>0.716</w:t>
            </w:r>
          </w:p>
        </w:tc>
        <w:tc>
          <w:tcPr>
            <w:tcW w:w="1517" w:type="dxa"/>
            <w:noWrap/>
            <w:vAlign w:val="center"/>
            <w:hideMark/>
          </w:tcPr>
          <w:p w14:paraId="69E46D0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7B389F2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r>
      <w:tr w:rsidR="00B325F2" w:rsidRPr="00B325F2" w14:paraId="7764A710" w14:textId="77777777" w:rsidTr="00D17AB8">
        <w:trPr>
          <w:trHeight w:val="300"/>
        </w:trPr>
        <w:tc>
          <w:tcPr>
            <w:tcW w:w="1975" w:type="dxa"/>
            <w:noWrap/>
            <w:hideMark/>
          </w:tcPr>
          <w:p w14:paraId="100BB0EF" w14:textId="77777777" w:rsidR="00B325F2" w:rsidRPr="00B325F2" w:rsidRDefault="00B325F2" w:rsidP="00B325F2">
            <w:pPr>
              <w:rPr>
                <w:rFonts w:eastAsia="Calibri" w:cs="Arial"/>
                <w:sz w:val="20"/>
                <w:szCs w:val="20"/>
              </w:rPr>
            </w:pPr>
            <w:r w:rsidRPr="00B325F2">
              <w:rPr>
                <w:rFonts w:eastAsia="Calibri" w:cs="Arial"/>
                <w:sz w:val="20"/>
                <w:szCs w:val="20"/>
              </w:rPr>
              <w:t>Caucasian/White</w:t>
            </w:r>
          </w:p>
        </w:tc>
        <w:tc>
          <w:tcPr>
            <w:tcW w:w="1620" w:type="dxa"/>
            <w:noWrap/>
            <w:vAlign w:val="center"/>
            <w:hideMark/>
          </w:tcPr>
          <w:p w14:paraId="2B8F8336" w14:textId="77777777" w:rsidR="00B325F2" w:rsidRPr="00B325F2" w:rsidRDefault="00B325F2" w:rsidP="00B325F2">
            <w:pPr>
              <w:jc w:val="center"/>
              <w:rPr>
                <w:rFonts w:eastAsia="Calibri" w:cs="Arial"/>
                <w:sz w:val="20"/>
                <w:szCs w:val="20"/>
              </w:rPr>
            </w:pPr>
            <w:r w:rsidRPr="00B325F2">
              <w:rPr>
                <w:rFonts w:eastAsia="Calibri" w:cs="Arial"/>
                <w:sz w:val="20"/>
                <w:szCs w:val="20"/>
              </w:rPr>
              <w:t>415</w:t>
            </w:r>
          </w:p>
        </w:tc>
        <w:tc>
          <w:tcPr>
            <w:tcW w:w="1800" w:type="dxa"/>
            <w:noWrap/>
            <w:vAlign w:val="center"/>
            <w:hideMark/>
          </w:tcPr>
          <w:p w14:paraId="3BA985E9" w14:textId="77777777" w:rsidR="00B325F2" w:rsidRPr="00B325F2" w:rsidRDefault="00B325F2" w:rsidP="00B325F2">
            <w:pPr>
              <w:jc w:val="center"/>
              <w:rPr>
                <w:rFonts w:eastAsia="Calibri" w:cs="Arial"/>
                <w:sz w:val="20"/>
                <w:szCs w:val="20"/>
              </w:rPr>
            </w:pPr>
            <w:r w:rsidRPr="00B325F2">
              <w:rPr>
                <w:rFonts w:eastAsia="Calibri" w:cs="Arial"/>
                <w:sz w:val="20"/>
                <w:szCs w:val="20"/>
              </w:rPr>
              <w:t>0.558</w:t>
            </w:r>
          </w:p>
        </w:tc>
        <w:tc>
          <w:tcPr>
            <w:tcW w:w="1517" w:type="dxa"/>
            <w:noWrap/>
            <w:vAlign w:val="center"/>
            <w:hideMark/>
          </w:tcPr>
          <w:p w14:paraId="7183069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4AA00174"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032404D1" w14:textId="77777777" w:rsidTr="00D17AB8">
        <w:trPr>
          <w:trHeight w:val="300"/>
        </w:trPr>
        <w:tc>
          <w:tcPr>
            <w:tcW w:w="1975" w:type="dxa"/>
            <w:noWrap/>
            <w:hideMark/>
          </w:tcPr>
          <w:p w14:paraId="6B6A0E8A" w14:textId="77777777" w:rsidR="00B325F2" w:rsidRPr="00B325F2" w:rsidRDefault="00B325F2" w:rsidP="00B325F2">
            <w:pPr>
              <w:rPr>
                <w:rFonts w:eastAsia="Calibri" w:cs="Arial"/>
                <w:sz w:val="20"/>
                <w:szCs w:val="20"/>
              </w:rPr>
            </w:pPr>
            <w:r w:rsidRPr="00B325F2">
              <w:rPr>
                <w:rFonts w:eastAsia="Calibri" w:cs="Arial"/>
                <w:sz w:val="20"/>
                <w:szCs w:val="20"/>
              </w:rPr>
              <w:t>Maori</w:t>
            </w:r>
          </w:p>
        </w:tc>
        <w:tc>
          <w:tcPr>
            <w:tcW w:w="1620" w:type="dxa"/>
            <w:noWrap/>
            <w:vAlign w:val="center"/>
            <w:hideMark/>
          </w:tcPr>
          <w:p w14:paraId="5EBCBC8B" w14:textId="77777777" w:rsidR="00B325F2" w:rsidRPr="00B325F2" w:rsidRDefault="00B325F2" w:rsidP="00B325F2">
            <w:pPr>
              <w:jc w:val="center"/>
              <w:rPr>
                <w:rFonts w:eastAsia="Calibri" w:cs="Arial"/>
                <w:sz w:val="20"/>
                <w:szCs w:val="20"/>
              </w:rPr>
            </w:pPr>
            <w:r w:rsidRPr="00B325F2">
              <w:rPr>
                <w:rFonts w:eastAsia="Calibri" w:cs="Arial"/>
                <w:sz w:val="20"/>
                <w:szCs w:val="20"/>
              </w:rPr>
              <w:t>333</w:t>
            </w:r>
          </w:p>
        </w:tc>
        <w:tc>
          <w:tcPr>
            <w:tcW w:w="1800" w:type="dxa"/>
            <w:noWrap/>
            <w:vAlign w:val="center"/>
            <w:hideMark/>
          </w:tcPr>
          <w:p w14:paraId="0999F671" w14:textId="77777777" w:rsidR="00B325F2" w:rsidRPr="00B325F2" w:rsidRDefault="00B325F2" w:rsidP="00B325F2">
            <w:pPr>
              <w:jc w:val="center"/>
              <w:rPr>
                <w:rFonts w:eastAsia="Calibri" w:cs="Arial"/>
                <w:sz w:val="20"/>
                <w:szCs w:val="20"/>
              </w:rPr>
            </w:pPr>
            <w:r w:rsidRPr="00B325F2">
              <w:rPr>
                <w:rFonts w:eastAsia="Calibri" w:cs="Arial"/>
                <w:sz w:val="20"/>
                <w:szCs w:val="20"/>
              </w:rPr>
              <w:t>0.448</w:t>
            </w:r>
          </w:p>
        </w:tc>
        <w:tc>
          <w:tcPr>
            <w:tcW w:w="1517" w:type="dxa"/>
            <w:noWrap/>
            <w:vAlign w:val="center"/>
            <w:hideMark/>
          </w:tcPr>
          <w:p w14:paraId="72900DA3"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1B681616" w14:textId="77777777" w:rsidR="00B325F2" w:rsidRPr="00B325F2" w:rsidRDefault="00B325F2" w:rsidP="00B325F2">
            <w:pPr>
              <w:jc w:val="center"/>
              <w:rPr>
                <w:rFonts w:eastAsia="Calibri" w:cs="Arial"/>
                <w:sz w:val="20"/>
                <w:szCs w:val="20"/>
              </w:rPr>
            </w:pPr>
          </w:p>
        </w:tc>
      </w:tr>
      <w:tr w:rsidR="00B325F2" w:rsidRPr="00B325F2" w14:paraId="1A16065A" w14:textId="77777777" w:rsidTr="00D17AB8">
        <w:trPr>
          <w:trHeight w:val="300"/>
        </w:trPr>
        <w:tc>
          <w:tcPr>
            <w:tcW w:w="1975" w:type="dxa"/>
            <w:noWrap/>
            <w:hideMark/>
          </w:tcPr>
          <w:p w14:paraId="17D96998" w14:textId="77777777" w:rsidR="00B325F2" w:rsidRPr="00B325F2" w:rsidRDefault="00B325F2" w:rsidP="00B325F2">
            <w:pPr>
              <w:rPr>
                <w:rFonts w:eastAsia="Calibri" w:cs="Arial"/>
                <w:sz w:val="20"/>
                <w:szCs w:val="20"/>
              </w:rPr>
            </w:pPr>
            <w:r w:rsidRPr="00B325F2">
              <w:rPr>
                <w:rFonts w:eastAsia="Calibri" w:cs="Arial"/>
                <w:sz w:val="20"/>
                <w:szCs w:val="20"/>
              </w:rPr>
              <w:t>Ethnic Minority</w:t>
            </w:r>
          </w:p>
        </w:tc>
        <w:tc>
          <w:tcPr>
            <w:tcW w:w="1620" w:type="dxa"/>
            <w:noWrap/>
            <w:vAlign w:val="center"/>
            <w:hideMark/>
          </w:tcPr>
          <w:p w14:paraId="0AB4B162" w14:textId="77777777" w:rsidR="00B325F2" w:rsidRPr="00B325F2" w:rsidRDefault="00B325F2" w:rsidP="00B325F2">
            <w:pPr>
              <w:jc w:val="center"/>
              <w:rPr>
                <w:rFonts w:eastAsia="Calibri" w:cs="Arial"/>
                <w:sz w:val="20"/>
                <w:szCs w:val="20"/>
              </w:rPr>
            </w:pPr>
            <w:r w:rsidRPr="00B325F2">
              <w:rPr>
                <w:rFonts w:eastAsia="Calibri" w:cs="Arial"/>
                <w:sz w:val="20"/>
                <w:szCs w:val="20"/>
              </w:rPr>
              <w:t>326</w:t>
            </w:r>
          </w:p>
        </w:tc>
        <w:tc>
          <w:tcPr>
            <w:tcW w:w="1800" w:type="dxa"/>
            <w:noWrap/>
            <w:vAlign w:val="center"/>
            <w:hideMark/>
          </w:tcPr>
          <w:p w14:paraId="5105B9D1" w14:textId="77777777" w:rsidR="00B325F2" w:rsidRPr="00B325F2" w:rsidRDefault="00B325F2" w:rsidP="00B325F2">
            <w:pPr>
              <w:jc w:val="center"/>
              <w:rPr>
                <w:rFonts w:eastAsia="Calibri" w:cs="Arial"/>
                <w:sz w:val="20"/>
                <w:szCs w:val="20"/>
              </w:rPr>
            </w:pPr>
            <w:r w:rsidRPr="00B325F2">
              <w:rPr>
                <w:rFonts w:eastAsia="Calibri" w:cs="Arial"/>
                <w:sz w:val="20"/>
                <w:szCs w:val="20"/>
              </w:rPr>
              <w:t>0.438</w:t>
            </w:r>
          </w:p>
        </w:tc>
        <w:tc>
          <w:tcPr>
            <w:tcW w:w="1517" w:type="dxa"/>
            <w:noWrap/>
            <w:vAlign w:val="center"/>
            <w:hideMark/>
          </w:tcPr>
          <w:p w14:paraId="63B6702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8F8565C" w14:textId="77777777" w:rsidR="00B325F2" w:rsidRPr="00B325F2" w:rsidRDefault="00B325F2" w:rsidP="00B325F2">
            <w:pPr>
              <w:jc w:val="center"/>
              <w:rPr>
                <w:rFonts w:eastAsia="Calibri" w:cs="Arial"/>
                <w:sz w:val="20"/>
                <w:szCs w:val="20"/>
              </w:rPr>
            </w:pPr>
          </w:p>
        </w:tc>
      </w:tr>
      <w:tr w:rsidR="00B325F2" w:rsidRPr="00B325F2" w14:paraId="67EB043E" w14:textId="77777777" w:rsidTr="00D17AB8">
        <w:trPr>
          <w:trHeight w:val="300"/>
        </w:trPr>
        <w:tc>
          <w:tcPr>
            <w:tcW w:w="1975" w:type="dxa"/>
            <w:noWrap/>
            <w:hideMark/>
          </w:tcPr>
          <w:p w14:paraId="59FE78FE" w14:textId="77777777" w:rsidR="00B325F2" w:rsidRPr="00B325F2" w:rsidRDefault="00B325F2" w:rsidP="00B325F2">
            <w:pPr>
              <w:rPr>
                <w:rFonts w:eastAsia="Calibri" w:cs="Arial"/>
                <w:sz w:val="20"/>
                <w:szCs w:val="20"/>
              </w:rPr>
            </w:pPr>
            <w:r w:rsidRPr="00B325F2">
              <w:rPr>
                <w:rFonts w:eastAsia="Calibri" w:cs="Arial"/>
                <w:sz w:val="20"/>
                <w:szCs w:val="20"/>
              </w:rPr>
              <w:t>European American</w:t>
            </w:r>
          </w:p>
        </w:tc>
        <w:tc>
          <w:tcPr>
            <w:tcW w:w="1620" w:type="dxa"/>
            <w:noWrap/>
            <w:vAlign w:val="center"/>
            <w:hideMark/>
          </w:tcPr>
          <w:p w14:paraId="1274A15C" w14:textId="77777777" w:rsidR="00B325F2" w:rsidRPr="00B325F2" w:rsidRDefault="00B325F2" w:rsidP="00B325F2">
            <w:pPr>
              <w:jc w:val="center"/>
              <w:rPr>
                <w:rFonts w:eastAsia="Calibri" w:cs="Arial"/>
                <w:sz w:val="20"/>
                <w:szCs w:val="20"/>
              </w:rPr>
            </w:pPr>
            <w:r w:rsidRPr="00B325F2">
              <w:rPr>
                <w:rFonts w:eastAsia="Calibri" w:cs="Arial"/>
                <w:sz w:val="20"/>
                <w:szCs w:val="20"/>
              </w:rPr>
              <w:t>324</w:t>
            </w:r>
          </w:p>
        </w:tc>
        <w:tc>
          <w:tcPr>
            <w:tcW w:w="1800" w:type="dxa"/>
            <w:noWrap/>
            <w:vAlign w:val="center"/>
            <w:hideMark/>
          </w:tcPr>
          <w:p w14:paraId="1F5F0E48" w14:textId="77777777" w:rsidR="00B325F2" w:rsidRPr="00B325F2" w:rsidRDefault="00B325F2" w:rsidP="00B325F2">
            <w:pPr>
              <w:jc w:val="center"/>
              <w:rPr>
                <w:rFonts w:eastAsia="Calibri" w:cs="Arial"/>
                <w:sz w:val="20"/>
                <w:szCs w:val="20"/>
              </w:rPr>
            </w:pPr>
            <w:r w:rsidRPr="00B325F2">
              <w:rPr>
                <w:rFonts w:eastAsia="Calibri" w:cs="Arial"/>
                <w:sz w:val="20"/>
                <w:szCs w:val="20"/>
              </w:rPr>
              <w:t>0.435</w:t>
            </w:r>
          </w:p>
        </w:tc>
        <w:tc>
          <w:tcPr>
            <w:tcW w:w="1517" w:type="dxa"/>
            <w:noWrap/>
            <w:vAlign w:val="center"/>
            <w:hideMark/>
          </w:tcPr>
          <w:p w14:paraId="1CB39B0D"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315012B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5CCA2B4A" w14:textId="77777777" w:rsidTr="00D17AB8">
        <w:trPr>
          <w:trHeight w:val="300"/>
        </w:trPr>
        <w:tc>
          <w:tcPr>
            <w:tcW w:w="1975" w:type="dxa"/>
            <w:noWrap/>
            <w:hideMark/>
          </w:tcPr>
          <w:p w14:paraId="3E0EB1D7" w14:textId="77777777" w:rsidR="00B325F2" w:rsidRPr="00B325F2" w:rsidRDefault="00B325F2" w:rsidP="00B325F2">
            <w:pPr>
              <w:rPr>
                <w:rFonts w:eastAsia="Calibri" w:cs="Arial"/>
                <w:sz w:val="20"/>
                <w:szCs w:val="20"/>
              </w:rPr>
            </w:pPr>
            <w:r w:rsidRPr="00B325F2">
              <w:rPr>
                <w:rFonts w:eastAsia="Calibri" w:cs="Arial"/>
                <w:sz w:val="20"/>
                <w:szCs w:val="20"/>
              </w:rPr>
              <w:t>Norweigan or Scandinavian</w:t>
            </w:r>
          </w:p>
        </w:tc>
        <w:tc>
          <w:tcPr>
            <w:tcW w:w="1620" w:type="dxa"/>
            <w:noWrap/>
            <w:vAlign w:val="center"/>
            <w:hideMark/>
          </w:tcPr>
          <w:p w14:paraId="54C94D7C" w14:textId="77777777" w:rsidR="00B325F2" w:rsidRPr="00B325F2" w:rsidRDefault="00B325F2" w:rsidP="00B325F2">
            <w:pPr>
              <w:jc w:val="center"/>
              <w:rPr>
                <w:rFonts w:eastAsia="Calibri" w:cs="Arial"/>
                <w:sz w:val="20"/>
                <w:szCs w:val="20"/>
              </w:rPr>
            </w:pPr>
            <w:r w:rsidRPr="00B325F2">
              <w:rPr>
                <w:rFonts w:eastAsia="Calibri" w:cs="Arial"/>
                <w:sz w:val="20"/>
                <w:szCs w:val="20"/>
              </w:rPr>
              <w:t>317</w:t>
            </w:r>
          </w:p>
        </w:tc>
        <w:tc>
          <w:tcPr>
            <w:tcW w:w="1800" w:type="dxa"/>
            <w:noWrap/>
            <w:vAlign w:val="center"/>
            <w:hideMark/>
          </w:tcPr>
          <w:p w14:paraId="49AE79B8" w14:textId="77777777" w:rsidR="00B325F2" w:rsidRPr="00B325F2" w:rsidRDefault="00B325F2" w:rsidP="00B325F2">
            <w:pPr>
              <w:jc w:val="center"/>
              <w:rPr>
                <w:rFonts w:eastAsia="Calibri" w:cs="Arial"/>
                <w:sz w:val="20"/>
                <w:szCs w:val="20"/>
              </w:rPr>
            </w:pPr>
            <w:r w:rsidRPr="00B325F2">
              <w:rPr>
                <w:rFonts w:eastAsia="Calibri" w:cs="Arial"/>
                <w:sz w:val="20"/>
                <w:szCs w:val="20"/>
              </w:rPr>
              <w:t>0.426</w:t>
            </w:r>
          </w:p>
        </w:tc>
        <w:tc>
          <w:tcPr>
            <w:tcW w:w="1517" w:type="dxa"/>
            <w:noWrap/>
            <w:vAlign w:val="center"/>
            <w:hideMark/>
          </w:tcPr>
          <w:p w14:paraId="4580625B"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94A271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784EEFA9" w14:textId="77777777" w:rsidTr="00D17AB8">
        <w:trPr>
          <w:trHeight w:val="300"/>
        </w:trPr>
        <w:tc>
          <w:tcPr>
            <w:tcW w:w="1975" w:type="dxa"/>
            <w:noWrap/>
            <w:hideMark/>
          </w:tcPr>
          <w:p w14:paraId="52EBADD8" w14:textId="77777777" w:rsidR="00B325F2" w:rsidRPr="00B325F2" w:rsidRDefault="00B325F2" w:rsidP="00B325F2">
            <w:pPr>
              <w:rPr>
                <w:rFonts w:eastAsia="Calibri" w:cs="Arial"/>
                <w:sz w:val="20"/>
                <w:szCs w:val="20"/>
              </w:rPr>
            </w:pPr>
            <w:r w:rsidRPr="00B325F2">
              <w:rPr>
                <w:rFonts w:eastAsia="Calibri" w:cs="Arial"/>
                <w:sz w:val="20"/>
                <w:szCs w:val="20"/>
              </w:rPr>
              <w:t>Non-Hispanic</w:t>
            </w:r>
          </w:p>
        </w:tc>
        <w:tc>
          <w:tcPr>
            <w:tcW w:w="1620" w:type="dxa"/>
            <w:noWrap/>
            <w:vAlign w:val="center"/>
            <w:hideMark/>
          </w:tcPr>
          <w:p w14:paraId="367909E4" w14:textId="77777777" w:rsidR="00B325F2" w:rsidRPr="00B325F2" w:rsidRDefault="00B325F2" w:rsidP="00B325F2">
            <w:pPr>
              <w:jc w:val="center"/>
              <w:rPr>
                <w:rFonts w:eastAsia="Calibri" w:cs="Arial"/>
                <w:sz w:val="20"/>
                <w:szCs w:val="20"/>
              </w:rPr>
            </w:pPr>
            <w:r w:rsidRPr="00B325F2">
              <w:rPr>
                <w:rFonts w:eastAsia="Calibri" w:cs="Arial"/>
                <w:sz w:val="20"/>
                <w:szCs w:val="20"/>
              </w:rPr>
              <w:t>301</w:t>
            </w:r>
          </w:p>
        </w:tc>
        <w:tc>
          <w:tcPr>
            <w:tcW w:w="1800" w:type="dxa"/>
            <w:noWrap/>
            <w:vAlign w:val="center"/>
            <w:hideMark/>
          </w:tcPr>
          <w:p w14:paraId="5C7D422C" w14:textId="77777777" w:rsidR="00B325F2" w:rsidRPr="00B325F2" w:rsidRDefault="00B325F2" w:rsidP="00B325F2">
            <w:pPr>
              <w:jc w:val="center"/>
              <w:rPr>
                <w:rFonts w:eastAsia="Calibri" w:cs="Arial"/>
                <w:sz w:val="20"/>
                <w:szCs w:val="20"/>
              </w:rPr>
            </w:pPr>
            <w:r w:rsidRPr="00B325F2">
              <w:rPr>
                <w:rFonts w:eastAsia="Calibri" w:cs="Arial"/>
                <w:sz w:val="20"/>
                <w:szCs w:val="20"/>
              </w:rPr>
              <w:t>0.405</w:t>
            </w:r>
          </w:p>
        </w:tc>
        <w:tc>
          <w:tcPr>
            <w:tcW w:w="1517" w:type="dxa"/>
            <w:noWrap/>
            <w:vAlign w:val="center"/>
            <w:hideMark/>
          </w:tcPr>
          <w:p w14:paraId="4C6083B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DAA461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3D69ACF2" w14:textId="77777777" w:rsidTr="00D17AB8">
        <w:trPr>
          <w:trHeight w:val="300"/>
        </w:trPr>
        <w:tc>
          <w:tcPr>
            <w:tcW w:w="1975" w:type="dxa"/>
            <w:noWrap/>
            <w:hideMark/>
          </w:tcPr>
          <w:p w14:paraId="074D1F68" w14:textId="77777777" w:rsidR="00B325F2" w:rsidRPr="00B325F2" w:rsidRDefault="00B325F2" w:rsidP="00B325F2">
            <w:pPr>
              <w:rPr>
                <w:rFonts w:eastAsia="Calibri" w:cs="Arial"/>
                <w:sz w:val="20"/>
                <w:szCs w:val="20"/>
              </w:rPr>
            </w:pPr>
            <w:r w:rsidRPr="00B325F2">
              <w:rPr>
                <w:rFonts w:eastAsia="Calibri" w:cs="Arial"/>
                <w:sz w:val="20"/>
                <w:szCs w:val="20"/>
              </w:rPr>
              <w:t>Finnish</w:t>
            </w:r>
          </w:p>
        </w:tc>
        <w:tc>
          <w:tcPr>
            <w:tcW w:w="1620" w:type="dxa"/>
            <w:noWrap/>
            <w:vAlign w:val="center"/>
            <w:hideMark/>
          </w:tcPr>
          <w:p w14:paraId="34BA99BF" w14:textId="77777777" w:rsidR="00B325F2" w:rsidRPr="00B325F2" w:rsidRDefault="00B325F2" w:rsidP="00B325F2">
            <w:pPr>
              <w:jc w:val="center"/>
              <w:rPr>
                <w:rFonts w:eastAsia="Calibri" w:cs="Arial"/>
                <w:sz w:val="20"/>
                <w:szCs w:val="20"/>
              </w:rPr>
            </w:pPr>
            <w:r w:rsidRPr="00B325F2">
              <w:rPr>
                <w:rFonts w:eastAsia="Calibri" w:cs="Arial"/>
                <w:sz w:val="20"/>
                <w:szCs w:val="20"/>
              </w:rPr>
              <w:t>264</w:t>
            </w:r>
          </w:p>
        </w:tc>
        <w:tc>
          <w:tcPr>
            <w:tcW w:w="1800" w:type="dxa"/>
            <w:noWrap/>
            <w:vAlign w:val="center"/>
            <w:hideMark/>
          </w:tcPr>
          <w:p w14:paraId="75A8FA5E" w14:textId="77777777" w:rsidR="00B325F2" w:rsidRPr="00B325F2" w:rsidRDefault="00B325F2" w:rsidP="00B325F2">
            <w:pPr>
              <w:jc w:val="center"/>
              <w:rPr>
                <w:rFonts w:eastAsia="Calibri" w:cs="Arial"/>
                <w:sz w:val="20"/>
                <w:szCs w:val="20"/>
              </w:rPr>
            </w:pPr>
            <w:r w:rsidRPr="00B325F2">
              <w:rPr>
                <w:rFonts w:eastAsia="Calibri" w:cs="Arial"/>
                <w:sz w:val="20"/>
                <w:szCs w:val="20"/>
              </w:rPr>
              <w:t>0.355</w:t>
            </w:r>
          </w:p>
        </w:tc>
        <w:tc>
          <w:tcPr>
            <w:tcW w:w="1517" w:type="dxa"/>
            <w:noWrap/>
            <w:vAlign w:val="center"/>
            <w:hideMark/>
          </w:tcPr>
          <w:p w14:paraId="6E99DB0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F73ED7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5BB87A17" w14:textId="77777777" w:rsidTr="00D17AB8">
        <w:trPr>
          <w:trHeight w:val="300"/>
        </w:trPr>
        <w:tc>
          <w:tcPr>
            <w:tcW w:w="1975" w:type="dxa"/>
            <w:noWrap/>
            <w:hideMark/>
          </w:tcPr>
          <w:p w14:paraId="1A1C9B08" w14:textId="77777777" w:rsidR="00B325F2" w:rsidRPr="00B325F2" w:rsidRDefault="00B325F2" w:rsidP="00B325F2">
            <w:pPr>
              <w:rPr>
                <w:rFonts w:eastAsia="Calibri" w:cs="Arial"/>
                <w:sz w:val="20"/>
                <w:szCs w:val="20"/>
              </w:rPr>
            </w:pPr>
            <w:r w:rsidRPr="00B325F2">
              <w:rPr>
                <w:rFonts w:eastAsia="Calibri" w:cs="Arial"/>
                <w:sz w:val="20"/>
                <w:szCs w:val="20"/>
              </w:rPr>
              <w:t>Black or African American</w:t>
            </w:r>
          </w:p>
        </w:tc>
        <w:tc>
          <w:tcPr>
            <w:tcW w:w="1620" w:type="dxa"/>
            <w:noWrap/>
            <w:vAlign w:val="center"/>
            <w:hideMark/>
          </w:tcPr>
          <w:p w14:paraId="56743096" w14:textId="77777777" w:rsidR="00B325F2" w:rsidRPr="00B325F2" w:rsidRDefault="00B325F2" w:rsidP="00B325F2">
            <w:pPr>
              <w:jc w:val="center"/>
              <w:rPr>
                <w:rFonts w:eastAsia="Calibri" w:cs="Arial"/>
                <w:sz w:val="20"/>
                <w:szCs w:val="20"/>
              </w:rPr>
            </w:pPr>
            <w:r w:rsidRPr="00B325F2">
              <w:rPr>
                <w:rFonts w:eastAsia="Calibri" w:cs="Arial"/>
                <w:sz w:val="20"/>
                <w:szCs w:val="20"/>
              </w:rPr>
              <w:t>242</w:t>
            </w:r>
          </w:p>
        </w:tc>
        <w:tc>
          <w:tcPr>
            <w:tcW w:w="1800" w:type="dxa"/>
            <w:noWrap/>
            <w:vAlign w:val="center"/>
            <w:hideMark/>
          </w:tcPr>
          <w:p w14:paraId="4278CA8D" w14:textId="77777777" w:rsidR="00B325F2" w:rsidRPr="00B325F2" w:rsidRDefault="00B325F2" w:rsidP="00B325F2">
            <w:pPr>
              <w:jc w:val="center"/>
              <w:rPr>
                <w:rFonts w:eastAsia="Calibri" w:cs="Arial"/>
                <w:sz w:val="20"/>
                <w:szCs w:val="20"/>
              </w:rPr>
            </w:pPr>
            <w:r w:rsidRPr="00B325F2">
              <w:rPr>
                <w:rFonts w:eastAsia="Calibri" w:cs="Arial"/>
                <w:sz w:val="20"/>
                <w:szCs w:val="20"/>
              </w:rPr>
              <w:t>0.325</w:t>
            </w:r>
          </w:p>
        </w:tc>
        <w:tc>
          <w:tcPr>
            <w:tcW w:w="1517" w:type="dxa"/>
            <w:noWrap/>
            <w:vAlign w:val="center"/>
            <w:hideMark/>
          </w:tcPr>
          <w:p w14:paraId="2EFF57D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14D8C98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455D583" w14:textId="77777777" w:rsidTr="00D17AB8">
        <w:trPr>
          <w:trHeight w:val="300"/>
        </w:trPr>
        <w:tc>
          <w:tcPr>
            <w:tcW w:w="1975" w:type="dxa"/>
            <w:noWrap/>
            <w:hideMark/>
          </w:tcPr>
          <w:p w14:paraId="4F309EB8" w14:textId="77777777" w:rsidR="00B325F2" w:rsidRPr="00B325F2" w:rsidRDefault="00B325F2" w:rsidP="00B325F2">
            <w:pPr>
              <w:rPr>
                <w:rFonts w:eastAsia="Calibri" w:cs="Arial"/>
                <w:sz w:val="20"/>
                <w:szCs w:val="20"/>
              </w:rPr>
            </w:pPr>
            <w:r w:rsidRPr="00B325F2">
              <w:rPr>
                <w:rFonts w:eastAsia="Calibri" w:cs="Arial"/>
                <w:sz w:val="20"/>
                <w:szCs w:val="20"/>
              </w:rPr>
              <w:t>English or European</w:t>
            </w:r>
          </w:p>
        </w:tc>
        <w:tc>
          <w:tcPr>
            <w:tcW w:w="1620" w:type="dxa"/>
            <w:noWrap/>
            <w:vAlign w:val="center"/>
            <w:hideMark/>
          </w:tcPr>
          <w:p w14:paraId="1745D4EF" w14:textId="77777777" w:rsidR="00B325F2" w:rsidRPr="00B325F2" w:rsidRDefault="00B325F2" w:rsidP="00B325F2">
            <w:pPr>
              <w:jc w:val="center"/>
              <w:rPr>
                <w:rFonts w:eastAsia="Calibri" w:cs="Arial"/>
                <w:sz w:val="20"/>
                <w:szCs w:val="20"/>
              </w:rPr>
            </w:pPr>
            <w:r w:rsidRPr="00B325F2">
              <w:rPr>
                <w:rFonts w:eastAsia="Calibri" w:cs="Arial"/>
                <w:sz w:val="20"/>
                <w:szCs w:val="20"/>
              </w:rPr>
              <w:t>242</w:t>
            </w:r>
          </w:p>
        </w:tc>
        <w:tc>
          <w:tcPr>
            <w:tcW w:w="1800" w:type="dxa"/>
            <w:noWrap/>
            <w:vAlign w:val="center"/>
            <w:hideMark/>
          </w:tcPr>
          <w:p w14:paraId="6D06915D" w14:textId="77777777" w:rsidR="00B325F2" w:rsidRPr="00B325F2" w:rsidRDefault="00B325F2" w:rsidP="00B325F2">
            <w:pPr>
              <w:jc w:val="center"/>
              <w:rPr>
                <w:rFonts w:eastAsia="Calibri" w:cs="Arial"/>
                <w:sz w:val="20"/>
                <w:szCs w:val="20"/>
              </w:rPr>
            </w:pPr>
            <w:r w:rsidRPr="00B325F2">
              <w:rPr>
                <w:rFonts w:eastAsia="Calibri" w:cs="Arial"/>
                <w:sz w:val="20"/>
                <w:szCs w:val="20"/>
              </w:rPr>
              <w:t>0.325</w:t>
            </w:r>
          </w:p>
        </w:tc>
        <w:tc>
          <w:tcPr>
            <w:tcW w:w="1517" w:type="dxa"/>
            <w:noWrap/>
            <w:vAlign w:val="center"/>
            <w:hideMark/>
          </w:tcPr>
          <w:p w14:paraId="300393F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451772E" w14:textId="77777777" w:rsidR="00B325F2" w:rsidRPr="00B325F2" w:rsidRDefault="00B325F2" w:rsidP="00B325F2">
            <w:pPr>
              <w:jc w:val="center"/>
              <w:rPr>
                <w:rFonts w:eastAsia="Calibri" w:cs="Arial"/>
                <w:sz w:val="20"/>
                <w:szCs w:val="20"/>
              </w:rPr>
            </w:pPr>
          </w:p>
        </w:tc>
      </w:tr>
      <w:tr w:rsidR="00B325F2" w:rsidRPr="00B325F2" w14:paraId="4344AC76" w14:textId="77777777" w:rsidTr="00D17AB8">
        <w:trPr>
          <w:trHeight w:val="300"/>
        </w:trPr>
        <w:tc>
          <w:tcPr>
            <w:tcW w:w="1975" w:type="dxa"/>
            <w:noWrap/>
            <w:hideMark/>
          </w:tcPr>
          <w:p w14:paraId="3BECC61A" w14:textId="77777777" w:rsidR="00B325F2" w:rsidRPr="00B325F2" w:rsidRDefault="00B325F2" w:rsidP="00B325F2">
            <w:pPr>
              <w:rPr>
                <w:rFonts w:eastAsia="Calibri" w:cs="Arial"/>
                <w:sz w:val="20"/>
                <w:szCs w:val="20"/>
              </w:rPr>
            </w:pPr>
            <w:r w:rsidRPr="00B325F2">
              <w:rPr>
                <w:rFonts w:eastAsia="Calibri" w:cs="Arial"/>
                <w:sz w:val="20"/>
                <w:szCs w:val="20"/>
              </w:rPr>
              <w:t>Dutch</w:t>
            </w:r>
          </w:p>
        </w:tc>
        <w:tc>
          <w:tcPr>
            <w:tcW w:w="1620" w:type="dxa"/>
            <w:noWrap/>
            <w:vAlign w:val="center"/>
            <w:hideMark/>
          </w:tcPr>
          <w:p w14:paraId="0578A02D" w14:textId="77777777" w:rsidR="00B325F2" w:rsidRPr="00B325F2" w:rsidRDefault="00B325F2" w:rsidP="00B325F2">
            <w:pPr>
              <w:jc w:val="center"/>
              <w:rPr>
                <w:rFonts w:eastAsia="Calibri" w:cs="Arial"/>
                <w:sz w:val="20"/>
                <w:szCs w:val="20"/>
              </w:rPr>
            </w:pPr>
            <w:r w:rsidRPr="00B325F2">
              <w:rPr>
                <w:rFonts w:eastAsia="Calibri" w:cs="Arial"/>
                <w:sz w:val="20"/>
                <w:szCs w:val="20"/>
              </w:rPr>
              <w:t>228</w:t>
            </w:r>
          </w:p>
        </w:tc>
        <w:tc>
          <w:tcPr>
            <w:tcW w:w="1800" w:type="dxa"/>
            <w:noWrap/>
            <w:vAlign w:val="center"/>
            <w:hideMark/>
          </w:tcPr>
          <w:p w14:paraId="7FA591D2" w14:textId="77777777" w:rsidR="00B325F2" w:rsidRPr="00B325F2" w:rsidRDefault="00B325F2" w:rsidP="00B325F2">
            <w:pPr>
              <w:jc w:val="center"/>
              <w:rPr>
                <w:rFonts w:eastAsia="Calibri" w:cs="Arial"/>
                <w:sz w:val="20"/>
                <w:szCs w:val="20"/>
              </w:rPr>
            </w:pPr>
            <w:r w:rsidRPr="00B325F2">
              <w:rPr>
                <w:rFonts w:eastAsia="Calibri" w:cs="Arial"/>
                <w:sz w:val="20"/>
                <w:szCs w:val="20"/>
              </w:rPr>
              <w:t>0.306</w:t>
            </w:r>
          </w:p>
        </w:tc>
        <w:tc>
          <w:tcPr>
            <w:tcW w:w="1517" w:type="dxa"/>
            <w:noWrap/>
            <w:vAlign w:val="center"/>
            <w:hideMark/>
          </w:tcPr>
          <w:p w14:paraId="0DD81D5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36E9D2B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03FC2A8E" w14:textId="77777777" w:rsidTr="00D17AB8">
        <w:trPr>
          <w:trHeight w:val="300"/>
        </w:trPr>
        <w:tc>
          <w:tcPr>
            <w:tcW w:w="1975" w:type="dxa"/>
            <w:noWrap/>
            <w:hideMark/>
          </w:tcPr>
          <w:p w14:paraId="3C9914BE" w14:textId="77777777" w:rsidR="00B325F2" w:rsidRPr="00B325F2" w:rsidRDefault="00B325F2" w:rsidP="00B325F2">
            <w:pPr>
              <w:rPr>
                <w:rFonts w:eastAsia="Calibri" w:cs="Arial"/>
                <w:sz w:val="20"/>
                <w:szCs w:val="20"/>
              </w:rPr>
            </w:pPr>
            <w:r w:rsidRPr="00B325F2">
              <w:rPr>
                <w:rFonts w:eastAsia="Calibri" w:cs="Arial"/>
                <w:sz w:val="20"/>
                <w:szCs w:val="20"/>
              </w:rPr>
              <w:t>White (non-Hispanic)</w:t>
            </w:r>
          </w:p>
        </w:tc>
        <w:tc>
          <w:tcPr>
            <w:tcW w:w="1620" w:type="dxa"/>
            <w:noWrap/>
            <w:vAlign w:val="center"/>
            <w:hideMark/>
          </w:tcPr>
          <w:p w14:paraId="57BD89C0" w14:textId="77777777" w:rsidR="00B325F2" w:rsidRPr="00B325F2" w:rsidRDefault="00B325F2" w:rsidP="00B325F2">
            <w:pPr>
              <w:jc w:val="center"/>
              <w:rPr>
                <w:rFonts w:eastAsia="Calibri" w:cs="Arial"/>
                <w:sz w:val="20"/>
                <w:szCs w:val="20"/>
              </w:rPr>
            </w:pPr>
            <w:r w:rsidRPr="00B325F2">
              <w:rPr>
                <w:rFonts w:eastAsia="Calibri" w:cs="Arial"/>
                <w:sz w:val="20"/>
                <w:szCs w:val="20"/>
              </w:rPr>
              <w:t>199</w:t>
            </w:r>
          </w:p>
        </w:tc>
        <w:tc>
          <w:tcPr>
            <w:tcW w:w="1800" w:type="dxa"/>
            <w:noWrap/>
            <w:vAlign w:val="center"/>
            <w:hideMark/>
          </w:tcPr>
          <w:p w14:paraId="1D5A6497" w14:textId="77777777" w:rsidR="00B325F2" w:rsidRPr="00B325F2" w:rsidRDefault="00B325F2" w:rsidP="00B325F2">
            <w:pPr>
              <w:jc w:val="center"/>
              <w:rPr>
                <w:rFonts w:eastAsia="Calibri" w:cs="Arial"/>
                <w:sz w:val="20"/>
                <w:szCs w:val="20"/>
              </w:rPr>
            </w:pPr>
            <w:r w:rsidRPr="00B325F2">
              <w:rPr>
                <w:rFonts w:eastAsia="Calibri" w:cs="Arial"/>
                <w:sz w:val="20"/>
                <w:szCs w:val="20"/>
              </w:rPr>
              <w:t>0.267</w:t>
            </w:r>
          </w:p>
        </w:tc>
        <w:tc>
          <w:tcPr>
            <w:tcW w:w="1517" w:type="dxa"/>
            <w:noWrap/>
            <w:vAlign w:val="center"/>
            <w:hideMark/>
          </w:tcPr>
          <w:p w14:paraId="2FD1C68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1DBA026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850BAD1" w14:textId="77777777" w:rsidTr="00D17AB8">
        <w:trPr>
          <w:trHeight w:val="300"/>
        </w:trPr>
        <w:tc>
          <w:tcPr>
            <w:tcW w:w="1975" w:type="dxa"/>
            <w:noWrap/>
            <w:hideMark/>
          </w:tcPr>
          <w:p w14:paraId="7BF92EF9" w14:textId="77777777" w:rsidR="00B325F2" w:rsidRPr="00B325F2" w:rsidRDefault="00B325F2" w:rsidP="00B325F2">
            <w:pPr>
              <w:rPr>
                <w:rFonts w:eastAsia="Calibri" w:cs="Arial"/>
                <w:sz w:val="20"/>
                <w:szCs w:val="20"/>
              </w:rPr>
            </w:pPr>
            <w:r w:rsidRPr="00B325F2">
              <w:rPr>
                <w:rFonts w:eastAsia="Calibri" w:cs="Arial"/>
                <w:sz w:val="20"/>
                <w:szCs w:val="20"/>
              </w:rPr>
              <w:t>Minority</w:t>
            </w:r>
          </w:p>
        </w:tc>
        <w:tc>
          <w:tcPr>
            <w:tcW w:w="1620" w:type="dxa"/>
            <w:noWrap/>
            <w:vAlign w:val="center"/>
            <w:hideMark/>
          </w:tcPr>
          <w:p w14:paraId="218BF8CD" w14:textId="77777777" w:rsidR="00B325F2" w:rsidRPr="00B325F2" w:rsidRDefault="00B325F2" w:rsidP="00B325F2">
            <w:pPr>
              <w:jc w:val="center"/>
              <w:rPr>
                <w:rFonts w:eastAsia="Calibri" w:cs="Arial"/>
                <w:sz w:val="20"/>
                <w:szCs w:val="20"/>
              </w:rPr>
            </w:pPr>
            <w:r w:rsidRPr="00B325F2">
              <w:rPr>
                <w:rFonts w:eastAsia="Calibri" w:cs="Arial"/>
                <w:sz w:val="20"/>
                <w:szCs w:val="20"/>
              </w:rPr>
              <w:t>188</w:t>
            </w:r>
          </w:p>
        </w:tc>
        <w:tc>
          <w:tcPr>
            <w:tcW w:w="1800" w:type="dxa"/>
            <w:noWrap/>
            <w:vAlign w:val="center"/>
            <w:hideMark/>
          </w:tcPr>
          <w:p w14:paraId="11D48B25" w14:textId="77777777" w:rsidR="00B325F2" w:rsidRPr="00B325F2" w:rsidRDefault="00B325F2" w:rsidP="00B325F2">
            <w:pPr>
              <w:jc w:val="center"/>
              <w:rPr>
                <w:rFonts w:eastAsia="Calibri" w:cs="Arial"/>
                <w:sz w:val="20"/>
                <w:szCs w:val="20"/>
              </w:rPr>
            </w:pPr>
            <w:r w:rsidRPr="00B325F2">
              <w:rPr>
                <w:rFonts w:eastAsia="Calibri" w:cs="Arial"/>
                <w:sz w:val="20"/>
                <w:szCs w:val="20"/>
              </w:rPr>
              <w:t>0.253</w:t>
            </w:r>
          </w:p>
        </w:tc>
        <w:tc>
          <w:tcPr>
            <w:tcW w:w="1517" w:type="dxa"/>
            <w:noWrap/>
            <w:vAlign w:val="center"/>
            <w:hideMark/>
          </w:tcPr>
          <w:p w14:paraId="21EAC689"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46CF432C" w14:textId="77777777" w:rsidR="00B325F2" w:rsidRPr="00B325F2" w:rsidRDefault="00B325F2" w:rsidP="00B325F2">
            <w:pPr>
              <w:jc w:val="center"/>
              <w:rPr>
                <w:rFonts w:eastAsia="Calibri" w:cs="Arial"/>
                <w:sz w:val="20"/>
                <w:szCs w:val="20"/>
              </w:rPr>
            </w:pPr>
          </w:p>
        </w:tc>
      </w:tr>
      <w:tr w:rsidR="00B325F2" w:rsidRPr="00B325F2" w14:paraId="353AA236" w14:textId="77777777" w:rsidTr="00D17AB8">
        <w:trPr>
          <w:trHeight w:val="300"/>
        </w:trPr>
        <w:tc>
          <w:tcPr>
            <w:tcW w:w="1975" w:type="dxa"/>
            <w:noWrap/>
            <w:hideMark/>
          </w:tcPr>
          <w:p w14:paraId="6C1B9081" w14:textId="77777777" w:rsidR="00B325F2" w:rsidRPr="00B325F2" w:rsidRDefault="00B325F2" w:rsidP="00B325F2">
            <w:pPr>
              <w:rPr>
                <w:rFonts w:eastAsia="Calibri" w:cs="Arial"/>
                <w:sz w:val="20"/>
                <w:szCs w:val="20"/>
              </w:rPr>
            </w:pPr>
            <w:r w:rsidRPr="00B325F2">
              <w:rPr>
                <w:rFonts w:eastAsia="Calibri" w:cs="Arial"/>
                <w:sz w:val="20"/>
                <w:szCs w:val="20"/>
              </w:rPr>
              <w:t>Asian</w:t>
            </w:r>
          </w:p>
        </w:tc>
        <w:tc>
          <w:tcPr>
            <w:tcW w:w="1620" w:type="dxa"/>
            <w:noWrap/>
            <w:vAlign w:val="center"/>
            <w:hideMark/>
          </w:tcPr>
          <w:p w14:paraId="7883A7FC" w14:textId="77777777" w:rsidR="00B325F2" w:rsidRPr="00B325F2" w:rsidRDefault="00B325F2" w:rsidP="00B325F2">
            <w:pPr>
              <w:jc w:val="center"/>
              <w:rPr>
                <w:rFonts w:eastAsia="Calibri" w:cs="Arial"/>
                <w:sz w:val="20"/>
                <w:szCs w:val="20"/>
              </w:rPr>
            </w:pPr>
            <w:r w:rsidRPr="00B325F2">
              <w:rPr>
                <w:rFonts w:eastAsia="Calibri" w:cs="Arial"/>
                <w:sz w:val="20"/>
                <w:szCs w:val="20"/>
              </w:rPr>
              <w:t>182</w:t>
            </w:r>
          </w:p>
        </w:tc>
        <w:tc>
          <w:tcPr>
            <w:tcW w:w="1800" w:type="dxa"/>
            <w:noWrap/>
            <w:vAlign w:val="center"/>
            <w:hideMark/>
          </w:tcPr>
          <w:p w14:paraId="6DD069F4" w14:textId="77777777" w:rsidR="00B325F2" w:rsidRPr="00B325F2" w:rsidRDefault="00B325F2" w:rsidP="00B325F2">
            <w:pPr>
              <w:jc w:val="center"/>
              <w:rPr>
                <w:rFonts w:eastAsia="Calibri" w:cs="Arial"/>
                <w:sz w:val="20"/>
                <w:szCs w:val="20"/>
              </w:rPr>
            </w:pPr>
            <w:r w:rsidRPr="00B325F2">
              <w:rPr>
                <w:rFonts w:eastAsia="Calibri" w:cs="Arial"/>
                <w:sz w:val="20"/>
                <w:szCs w:val="20"/>
              </w:rPr>
              <w:t>0.245</w:t>
            </w:r>
          </w:p>
        </w:tc>
        <w:tc>
          <w:tcPr>
            <w:tcW w:w="1517" w:type="dxa"/>
            <w:noWrap/>
            <w:vAlign w:val="center"/>
            <w:hideMark/>
          </w:tcPr>
          <w:p w14:paraId="6F7D95C5" w14:textId="77777777" w:rsidR="00B325F2" w:rsidRPr="00B325F2" w:rsidRDefault="00B325F2" w:rsidP="00B325F2">
            <w:pPr>
              <w:jc w:val="center"/>
              <w:rPr>
                <w:rFonts w:eastAsia="Calibri" w:cs="Arial"/>
                <w:sz w:val="20"/>
                <w:szCs w:val="20"/>
              </w:rPr>
            </w:pPr>
            <w:r w:rsidRPr="00B325F2">
              <w:rPr>
                <w:rFonts w:eastAsia="Calibri" w:cs="Arial"/>
                <w:sz w:val="20"/>
                <w:szCs w:val="20"/>
              </w:rPr>
              <w:t>24</w:t>
            </w:r>
          </w:p>
        </w:tc>
        <w:tc>
          <w:tcPr>
            <w:tcW w:w="1728" w:type="dxa"/>
            <w:noWrap/>
            <w:vAlign w:val="center"/>
            <w:hideMark/>
          </w:tcPr>
          <w:p w14:paraId="3FE7A891" w14:textId="77777777" w:rsidR="00B325F2" w:rsidRPr="00B325F2" w:rsidRDefault="00B325F2" w:rsidP="00B325F2">
            <w:pPr>
              <w:jc w:val="center"/>
              <w:rPr>
                <w:rFonts w:eastAsia="Calibri" w:cs="Arial"/>
                <w:sz w:val="20"/>
                <w:szCs w:val="20"/>
              </w:rPr>
            </w:pPr>
          </w:p>
        </w:tc>
      </w:tr>
      <w:tr w:rsidR="00B325F2" w:rsidRPr="00B325F2" w14:paraId="08749CE1" w14:textId="77777777" w:rsidTr="00D17AB8">
        <w:trPr>
          <w:trHeight w:val="300"/>
        </w:trPr>
        <w:tc>
          <w:tcPr>
            <w:tcW w:w="1975" w:type="dxa"/>
            <w:noWrap/>
            <w:hideMark/>
          </w:tcPr>
          <w:p w14:paraId="256DBBCC" w14:textId="77777777" w:rsidR="00B325F2" w:rsidRPr="00B325F2" w:rsidRDefault="00B325F2" w:rsidP="00B325F2">
            <w:pPr>
              <w:rPr>
                <w:rFonts w:eastAsia="Calibri" w:cs="Arial"/>
                <w:sz w:val="20"/>
                <w:szCs w:val="20"/>
              </w:rPr>
            </w:pPr>
            <w:r w:rsidRPr="00B325F2">
              <w:rPr>
                <w:rFonts w:eastAsia="Calibri" w:cs="Arial"/>
                <w:sz w:val="20"/>
                <w:szCs w:val="20"/>
              </w:rPr>
              <w:t>Non-Black</w:t>
            </w:r>
          </w:p>
        </w:tc>
        <w:tc>
          <w:tcPr>
            <w:tcW w:w="1620" w:type="dxa"/>
            <w:noWrap/>
            <w:vAlign w:val="center"/>
            <w:hideMark/>
          </w:tcPr>
          <w:p w14:paraId="7DCA5434" w14:textId="77777777" w:rsidR="00B325F2" w:rsidRPr="00B325F2" w:rsidRDefault="00B325F2" w:rsidP="00B325F2">
            <w:pPr>
              <w:jc w:val="center"/>
              <w:rPr>
                <w:rFonts w:eastAsia="Calibri" w:cs="Arial"/>
                <w:sz w:val="20"/>
                <w:szCs w:val="20"/>
              </w:rPr>
            </w:pPr>
            <w:r w:rsidRPr="00B325F2">
              <w:rPr>
                <w:rFonts w:eastAsia="Calibri" w:cs="Arial"/>
                <w:sz w:val="20"/>
                <w:szCs w:val="20"/>
              </w:rPr>
              <w:t>145</w:t>
            </w:r>
          </w:p>
        </w:tc>
        <w:tc>
          <w:tcPr>
            <w:tcW w:w="1800" w:type="dxa"/>
            <w:noWrap/>
            <w:vAlign w:val="center"/>
            <w:hideMark/>
          </w:tcPr>
          <w:p w14:paraId="560D3996" w14:textId="77777777" w:rsidR="00B325F2" w:rsidRPr="00B325F2" w:rsidRDefault="00B325F2" w:rsidP="00B325F2">
            <w:pPr>
              <w:jc w:val="center"/>
              <w:rPr>
                <w:rFonts w:eastAsia="Calibri" w:cs="Arial"/>
                <w:sz w:val="20"/>
                <w:szCs w:val="20"/>
              </w:rPr>
            </w:pPr>
            <w:r w:rsidRPr="00B325F2">
              <w:rPr>
                <w:rFonts w:eastAsia="Calibri" w:cs="Arial"/>
                <w:sz w:val="20"/>
                <w:szCs w:val="20"/>
              </w:rPr>
              <w:t>0.195</w:t>
            </w:r>
          </w:p>
        </w:tc>
        <w:tc>
          <w:tcPr>
            <w:tcW w:w="1517" w:type="dxa"/>
            <w:noWrap/>
            <w:vAlign w:val="center"/>
            <w:hideMark/>
          </w:tcPr>
          <w:p w14:paraId="54672282"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13A3A81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67C4B10B" w14:textId="77777777" w:rsidTr="00D17AB8">
        <w:trPr>
          <w:trHeight w:val="300"/>
        </w:trPr>
        <w:tc>
          <w:tcPr>
            <w:tcW w:w="1975" w:type="dxa"/>
            <w:noWrap/>
            <w:hideMark/>
          </w:tcPr>
          <w:p w14:paraId="7CB31663" w14:textId="77777777" w:rsidR="00B325F2" w:rsidRPr="00B325F2" w:rsidRDefault="00B325F2" w:rsidP="00B325F2">
            <w:pPr>
              <w:rPr>
                <w:rFonts w:eastAsia="Calibri" w:cs="Arial"/>
                <w:sz w:val="20"/>
                <w:szCs w:val="20"/>
              </w:rPr>
            </w:pPr>
            <w:r w:rsidRPr="00B325F2">
              <w:rPr>
                <w:rFonts w:eastAsia="Calibri" w:cs="Arial"/>
                <w:sz w:val="20"/>
                <w:szCs w:val="20"/>
              </w:rPr>
              <w:t>Mixed racial background</w:t>
            </w:r>
          </w:p>
        </w:tc>
        <w:tc>
          <w:tcPr>
            <w:tcW w:w="1620" w:type="dxa"/>
            <w:noWrap/>
            <w:vAlign w:val="center"/>
            <w:hideMark/>
          </w:tcPr>
          <w:p w14:paraId="7D6ECC12" w14:textId="77777777" w:rsidR="00B325F2" w:rsidRPr="00B325F2" w:rsidRDefault="00B325F2" w:rsidP="00B325F2">
            <w:pPr>
              <w:jc w:val="center"/>
              <w:rPr>
                <w:rFonts w:eastAsia="Calibri" w:cs="Arial"/>
                <w:sz w:val="20"/>
                <w:szCs w:val="20"/>
              </w:rPr>
            </w:pPr>
            <w:r w:rsidRPr="00B325F2">
              <w:rPr>
                <w:rFonts w:eastAsia="Calibri" w:cs="Arial"/>
                <w:sz w:val="20"/>
                <w:szCs w:val="20"/>
              </w:rPr>
              <w:t>112</w:t>
            </w:r>
          </w:p>
        </w:tc>
        <w:tc>
          <w:tcPr>
            <w:tcW w:w="1800" w:type="dxa"/>
            <w:noWrap/>
            <w:vAlign w:val="center"/>
            <w:hideMark/>
          </w:tcPr>
          <w:p w14:paraId="1E97D556" w14:textId="77777777" w:rsidR="00B325F2" w:rsidRPr="00B325F2" w:rsidRDefault="00B325F2" w:rsidP="00B325F2">
            <w:pPr>
              <w:jc w:val="center"/>
              <w:rPr>
                <w:rFonts w:eastAsia="Calibri" w:cs="Arial"/>
                <w:sz w:val="20"/>
                <w:szCs w:val="20"/>
              </w:rPr>
            </w:pPr>
            <w:r w:rsidRPr="00B325F2">
              <w:rPr>
                <w:rFonts w:eastAsia="Calibri" w:cs="Arial"/>
                <w:sz w:val="20"/>
                <w:szCs w:val="20"/>
              </w:rPr>
              <w:t>0.151</w:t>
            </w:r>
          </w:p>
        </w:tc>
        <w:tc>
          <w:tcPr>
            <w:tcW w:w="1517" w:type="dxa"/>
            <w:noWrap/>
            <w:vAlign w:val="center"/>
            <w:hideMark/>
          </w:tcPr>
          <w:p w14:paraId="41E0156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CA16C4D" w14:textId="77777777" w:rsidR="00B325F2" w:rsidRPr="00B325F2" w:rsidRDefault="00B325F2" w:rsidP="00B325F2">
            <w:pPr>
              <w:jc w:val="center"/>
              <w:rPr>
                <w:rFonts w:eastAsia="Calibri" w:cs="Arial"/>
                <w:sz w:val="20"/>
                <w:szCs w:val="20"/>
              </w:rPr>
            </w:pPr>
          </w:p>
        </w:tc>
      </w:tr>
      <w:tr w:rsidR="00B325F2" w:rsidRPr="00B325F2" w14:paraId="6EE09749" w14:textId="77777777" w:rsidTr="00D17AB8">
        <w:trPr>
          <w:trHeight w:val="300"/>
        </w:trPr>
        <w:tc>
          <w:tcPr>
            <w:tcW w:w="1975" w:type="dxa"/>
            <w:noWrap/>
            <w:hideMark/>
          </w:tcPr>
          <w:p w14:paraId="7FC8E27C" w14:textId="77777777" w:rsidR="00B325F2" w:rsidRPr="00B325F2" w:rsidRDefault="00B325F2" w:rsidP="00B325F2">
            <w:pPr>
              <w:rPr>
                <w:rFonts w:eastAsia="Calibri" w:cs="Arial"/>
                <w:sz w:val="20"/>
                <w:szCs w:val="20"/>
              </w:rPr>
            </w:pPr>
            <w:r w:rsidRPr="00B325F2">
              <w:rPr>
                <w:rFonts w:eastAsia="Calibri" w:cs="Arial"/>
                <w:sz w:val="20"/>
                <w:szCs w:val="20"/>
              </w:rPr>
              <w:t>Unknown</w:t>
            </w:r>
          </w:p>
        </w:tc>
        <w:tc>
          <w:tcPr>
            <w:tcW w:w="1620" w:type="dxa"/>
            <w:noWrap/>
            <w:vAlign w:val="center"/>
            <w:hideMark/>
          </w:tcPr>
          <w:p w14:paraId="58A5BA0A" w14:textId="77777777" w:rsidR="00B325F2" w:rsidRPr="00B325F2" w:rsidRDefault="00B325F2" w:rsidP="00B325F2">
            <w:pPr>
              <w:jc w:val="center"/>
              <w:rPr>
                <w:rFonts w:eastAsia="Calibri" w:cs="Arial"/>
                <w:sz w:val="20"/>
                <w:szCs w:val="20"/>
              </w:rPr>
            </w:pPr>
            <w:r w:rsidRPr="00B325F2">
              <w:rPr>
                <w:rFonts w:eastAsia="Calibri" w:cs="Arial"/>
                <w:sz w:val="20"/>
                <w:szCs w:val="20"/>
              </w:rPr>
              <w:t>108</w:t>
            </w:r>
          </w:p>
        </w:tc>
        <w:tc>
          <w:tcPr>
            <w:tcW w:w="1800" w:type="dxa"/>
            <w:noWrap/>
            <w:vAlign w:val="center"/>
            <w:hideMark/>
          </w:tcPr>
          <w:p w14:paraId="68DEE95F" w14:textId="77777777" w:rsidR="00B325F2" w:rsidRPr="00B325F2" w:rsidRDefault="00B325F2" w:rsidP="00B325F2">
            <w:pPr>
              <w:jc w:val="center"/>
              <w:rPr>
                <w:rFonts w:eastAsia="Calibri" w:cs="Arial"/>
                <w:sz w:val="20"/>
                <w:szCs w:val="20"/>
              </w:rPr>
            </w:pPr>
            <w:r w:rsidRPr="00B325F2">
              <w:rPr>
                <w:rFonts w:eastAsia="Calibri" w:cs="Arial"/>
                <w:sz w:val="20"/>
                <w:szCs w:val="20"/>
              </w:rPr>
              <w:t>0.145</w:t>
            </w:r>
          </w:p>
        </w:tc>
        <w:tc>
          <w:tcPr>
            <w:tcW w:w="1517" w:type="dxa"/>
            <w:noWrap/>
            <w:vAlign w:val="center"/>
            <w:hideMark/>
          </w:tcPr>
          <w:p w14:paraId="4AABD640"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3D472EF1" w14:textId="77777777" w:rsidR="00B325F2" w:rsidRPr="00B325F2" w:rsidRDefault="00B325F2" w:rsidP="00B325F2">
            <w:pPr>
              <w:jc w:val="center"/>
              <w:rPr>
                <w:rFonts w:eastAsia="Calibri" w:cs="Arial"/>
                <w:sz w:val="20"/>
                <w:szCs w:val="20"/>
              </w:rPr>
            </w:pPr>
          </w:p>
        </w:tc>
      </w:tr>
      <w:tr w:rsidR="00B325F2" w:rsidRPr="00B325F2" w14:paraId="06C3191E" w14:textId="77777777" w:rsidTr="00D17AB8">
        <w:trPr>
          <w:trHeight w:val="300"/>
        </w:trPr>
        <w:tc>
          <w:tcPr>
            <w:tcW w:w="1975" w:type="dxa"/>
            <w:noWrap/>
            <w:hideMark/>
          </w:tcPr>
          <w:p w14:paraId="3918AD27" w14:textId="77777777" w:rsidR="00B325F2" w:rsidRPr="00B325F2" w:rsidRDefault="00B325F2" w:rsidP="00B325F2">
            <w:pPr>
              <w:rPr>
                <w:rFonts w:eastAsia="Calibri" w:cs="Arial"/>
                <w:sz w:val="20"/>
                <w:szCs w:val="20"/>
              </w:rPr>
            </w:pPr>
            <w:r w:rsidRPr="00B325F2">
              <w:rPr>
                <w:rFonts w:eastAsia="Calibri" w:cs="Arial"/>
                <w:sz w:val="20"/>
                <w:szCs w:val="20"/>
              </w:rPr>
              <w:t>Hispanic or Latino</w:t>
            </w:r>
          </w:p>
        </w:tc>
        <w:tc>
          <w:tcPr>
            <w:tcW w:w="1620" w:type="dxa"/>
            <w:noWrap/>
            <w:vAlign w:val="center"/>
            <w:hideMark/>
          </w:tcPr>
          <w:p w14:paraId="02B77EB9" w14:textId="77777777" w:rsidR="00B325F2" w:rsidRPr="00B325F2" w:rsidRDefault="00B325F2" w:rsidP="00B325F2">
            <w:pPr>
              <w:jc w:val="center"/>
              <w:rPr>
                <w:rFonts w:eastAsia="Calibri" w:cs="Arial"/>
                <w:sz w:val="20"/>
                <w:szCs w:val="20"/>
              </w:rPr>
            </w:pPr>
            <w:r w:rsidRPr="00B325F2">
              <w:rPr>
                <w:rFonts w:eastAsia="Calibri" w:cs="Arial"/>
                <w:sz w:val="20"/>
                <w:szCs w:val="20"/>
              </w:rPr>
              <w:t>104</w:t>
            </w:r>
          </w:p>
        </w:tc>
        <w:tc>
          <w:tcPr>
            <w:tcW w:w="1800" w:type="dxa"/>
            <w:noWrap/>
            <w:vAlign w:val="center"/>
            <w:hideMark/>
          </w:tcPr>
          <w:p w14:paraId="5485329B" w14:textId="77777777" w:rsidR="00B325F2" w:rsidRPr="00B325F2" w:rsidRDefault="00B325F2" w:rsidP="00B325F2">
            <w:pPr>
              <w:jc w:val="center"/>
              <w:rPr>
                <w:rFonts w:eastAsia="Calibri" w:cs="Arial"/>
                <w:sz w:val="20"/>
                <w:szCs w:val="20"/>
              </w:rPr>
            </w:pPr>
            <w:r w:rsidRPr="00B325F2">
              <w:rPr>
                <w:rFonts w:eastAsia="Calibri" w:cs="Arial"/>
                <w:sz w:val="20"/>
                <w:szCs w:val="20"/>
              </w:rPr>
              <w:t>0.14</w:t>
            </w:r>
          </w:p>
        </w:tc>
        <w:tc>
          <w:tcPr>
            <w:tcW w:w="1517" w:type="dxa"/>
            <w:noWrap/>
            <w:vAlign w:val="center"/>
            <w:hideMark/>
          </w:tcPr>
          <w:p w14:paraId="14F35561"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1728" w:type="dxa"/>
            <w:noWrap/>
            <w:vAlign w:val="center"/>
            <w:hideMark/>
          </w:tcPr>
          <w:p w14:paraId="561F3863" w14:textId="77777777" w:rsidR="00B325F2" w:rsidRPr="00B325F2" w:rsidRDefault="00B325F2" w:rsidP="00B325F2">
            <w:pPr>
              <w:jc w:val="center"/>
              <w:rPr>
                <w:rFonts w:eastAsia="Calibri" w:cs="Arial"/>
                <w:sz w:val="20"/>
                <w:szCs w:val="20"/>
              </w:rPr>
            </w:pPr>
          </w:p>
        </w:tc>
      </w:tr>
      <w:tr w:rsidR="00B325F2" w:rsidRPr="00B325F2" w14:paraId="7F3BF8EE" w14:textId="77777777" w:rsidTr="00D17AB8">
        <w:trPr>
          <w:trHeight w:val="300"/>
        </w:trPr>
        <w:tc>
          <w:tcPr>
            <w:tcW w:w="1975" w:type="dxa"/>
            <w:hideMark/>
          </w:tcPr>
          <w:p w14:paraId="05A73DA3" w14:textId="77777777" w:rsidR="00B325F2" w:rsidRPr="00B325F2" w:rsidRDefault="00B325F2" w:rsidP="00B325F2">
            <w:pPr>
              <w:rPr>
                <w:rFonts w:eastAsia="Calibri" w:cs="Arial"/>
                <w:sz w:val="20"/>
                <w:szCs w:val="20"/>
              </w:rPr>
            </w:pPr>
            <w:r w:rsidRPr="00B325F2">
              <w:rPr>
                <w:rFonts w:eastAsia="Calibri" w:cs="Arial"/>
                <w:sz w:val="20"/>
                <w:szCs w:val="20"/>
              </w:rPr>
              <w:t>Native Hawaiian or Pacific</w:t>
            </w:r>
            <w:r w:rsidRPr="00B325F2">
              <w:rPr>
                <w:rFonts w:eastAsia="Calibri" w:cs="Arial"/>
                <w:sz w:val="20"/>
                <w:szCs w:val="20"/>
              </w:rPr>
              <w:br/>
              <w:t>Islander</w:t>
            </w:r>
          </w:p>
        </w:tc>
        <w:tc>
          <w:tcPr>
            <w:tcW w:w="1620" w:type="dxa"/>
            <w:noWrap/>
            <w:vAlign w:val="center"/>
            <w:hideMark/>
          </w:tcPr>
          <w:p w14:paraId="7BF4505B" w14:textId="77777777" w:rsidR="00B325F2" w:rsidRPr="00B325F2" w:rsidRDefault="00B325F2" w:rsidP="00B325F2">
            <w:pPr>
              <w:jc w:val="center"/>
              <w:rPr>
                <w:rFonts w:eastAsia="Calibri" w:cs="Arial"/>
                <w:sz w:val="20"/>
                <w:szCs w:val="20"/>
              </w:rPr>
            </w:pPr>
            <w:r w:rsidRPr="00B325F2">
              <w:rPr>
                <w:rFonts w:eastAsia="Calibri" w:cs="Arial"/>
                <w:sz w:val="20"/>
                <w:szCs w:val="20"/>
              </w:rPr>
              <w:t>99</w:t>
            </w:r>
          </w:p>
        </w:tc>
        <w:tc>
          <w:tcPr>
            <w:tcW w:w="1800" w:type="dxa"/>
            <w:noWrap/>
            <w:vAlign w:val="center"/>
            <w:hideMark/>
          </w:tcPr>
          <w:p w14:paraId="66BBB176" w14:textId="77777777" w:rsidR="00B325F2" w:rsidRPr="00B325F2" w:rsidRDefault="00B325F2" w:rsidP="00B325F2">
            <w:pPr>
              <w:jc w:val="center"/>
              <w:rPr>
                <w:rFonts w:eastAsia="Calibri" w:cs="Arial"/>
                <w:sz w:val="20"/>
                <w:szCs w:val="20"/>
              </w:rPr>
            </w:pPr>
            <w:r w:rsidRPr="00B325F2">
              <w:rPr>
                <w:rFonts w:eastAsia="Calibri" w:cs="Arial"/>
                <w:sz w:val="20"/>
                <w:szCs w:val="20"/>
              </w:rPr>
              <w:t>0.133</w:t>
            </w:r>
          </w:p>
        </w:tc>
        <w:tc>
          <w:tcPr>
            <w:tcW w:w="1517" w:type="dxa"/>
            <w:noWrap/>
            <w:vAlign w:val="center"/>
            <w:hideMark/>
          </w:tcPr>
          <w:p w14:paraId="4993E631"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728" w:type="dxa"/>
            <w:noWrap/>
            <w:vAlign w:val="center"/>
            <w:hideMark/>
          </w:tcPr>
          <w:p w14:paraId="49F2B5F9" w14:textId="77777777" w:rsidR="00B325F2" w:rsidRPr="00B325F2" w:rsidRDefault="00B325F2" w:rsidP="00B325F2">
            <w:pPr>
              <w:jc w:val="center"/>
              <w:rPr>
                <w:rFonts w:eastAsia="Calibri" w:cs="Arial"/>
                <w:sz w:val="20"/>
                <w:szCs w:val="20"/>
              </w:rPr>
            </w:pPr>
          </w:p>
        </w:tc>
      </w:tr>
      <w:tr w:rsidR="00B325F2" w:rsidRPr="00B325F2" w14:paraId="171A3EA8" w14:textId="77777777" w:rsidTr="00D17AB8">
        <w:trPr>
          <w:trHeight w:val="300"/>
        </w:trPr>
        <w:tc>
          <w:tcPr>
            <w:tcW w:w="1975" w:type="dxa"/>
            <w:noWrap/>
            <w:hideMark/>
          </w:tcPr>
          <w:p w14:paraId="3AC9BCBF" w14:textId="77777777" w:rsidR="00B325F2" w:rsidRPr="00B325F2" w:rsidRDefault="00B325F2" w:rsidP="00B325F2">
            <w:pPr>
              <w:rPr>
                <w:rFonts w:eastAsia="Calibri" w:cs="Arial"/>
                <w:sz w:val="20"/>
                <w:szCs w:val="20"/>
              </w:rPr>
            </w:pPr>
            <w:r w:rsidRPr="00B325F2">
              <w:rPr>
                <w:rFonts w:eastAsia="Calibri" w:cs="Arial"/>
                <w:sz w:val="20"/>
                <w:szCs w:val="20"/>
              </w:rPr>
              <w:t>Latino</w:t>
            </w:r>
          </w:p>
        </w:tc>
        <w:tc>
          <w:tcPr>
            <w:tcW w:w="1620" w:type="dxa"/>
            <w:noWrap/>
            <w:vAlign w:val="center"/>
            <w:hideMark/>
          </w:tcPr>
          <w:p w14:paraId="685AAFA5" w14:textId="77777777" w:rsidR="00B325F2" w:rsidRPr="00B325F2" w:rsidRDefault="00B325F2" w:rsidP="00B325F2">
            <w:pPr>
              <w:jc w:val="center"/>
              <w:rPr>
                <w:rFonts w:eastAsia="Calibri" w:cs="Arial"/>
                <w:sz w:val="20"/>
                <w:szCs w:val="20"/>
              </w:rPr>
            </w:pPr>
            <w:r w:rsidRPr="00B325F2">
              <w:rPr>
                <w:rFonts w:eastAsia="Calibri" w:cs="Arial"/>
                <w:sz w:val="20"/>
                <w:szCs w:val="20"/>
              </w:rPr>
              <w:t>91</w:t>
            </w:r>
          </w:p>
        </w:tc>
        <w:tc>
          <w:tcPr>
            <w:tcW w:w="1800" w:type="dxa"/>
            <w:noWrap/>
            <w:vAlign w:val="center"/>
            <w:hideMark/>
          </w:tcPr>
          <w:p w14:paraId="7A1138FC" w14:textId="77777777" w:rsidR="00B325F2" w:rsidRPr="00B325F2" w:rsidRDefault="00B325F2" w:rsidP="00B325F2">
            <w:pPr>
              <w:jc w:val="center"/>
              <w:rPr>
                <w:rFonts w:eastAsia="Calibri" w:cs="Arial"/>
                <w:sz w:val="20"/>
                <w:szCs w:val="20"/>
              </w:rPr>
            </w:pPr>
            <w:r w:rsidRPr="00B325F2">
              <w:rPr>
                <w:rFonts w:eastAsia="Calibri" w:cs="Arial"/>
                <w:sz w:val="20"/>
                <w:szCs w:val="20"/>
              </w:rPr>
              <w:t>0.122</w:t>
            </w:r>
          </w:p>
        </w:tc>
        <w:tc>
          <w:tcPr>
            <w:tcW w:w="1517" w:type="dxa"/>
            <w:noWrap/>
            <w:vAlign w:val="center"/>
            <w:hideMark/>
          </w:tcPr>
          <w:p w14:paraId="01C418E8"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5AFC2B69" w14:textId="77777777" w:rsidR="00B325F2" w:rsidRPr="00B325F2" w:rsidRDefault="00B325F2" w:rsidP="00B325F2">
            <w:pPr>
              <w:jc w:val="center"/>
              <w:rPr>
                <w:rFonts w:eastAsia="Calibri" w:cs="Arial"/>
                <w:sz w:val="20"/>
                <w:szCs w:val="20"/>
              </w:rPr>
            </w:pPr>
          </w:p>
        </w:tc>
      </w:tr>
      <w:tr w:rsidR="00B325F2" w:rsidRPr="00B325F2" w14:paraId="6772050E" w14:textId="77777777" w:rsidTr="00D17AB8">
        <w:trPr>
          <w:trHeight w:val="300"/>
        </w:trPr>
        <w:tc>
          <w:tcPr>
            <w:tcW w:w="1975" w:type="dxa"/>
            <w:noWrap/>
            <w:hideMark/>
          </w:tcPr>
          <w:p w14:paraId="64E25F89" w14:textId="77777777" w:rsidR="00B325F2" w:rsidRPr="00B325F2" w:rsidRDefault="00B325F2" w:rsidP="00B325F2">
            <w:pPr>
              <w:rPr>
                <w:rFonts w:eastAsia="Calibri" w:cs="Arial"/>
                <w:sz w:val="20"/>
                <w:szCs w:val="20"/>
              </w:rPr>
            </w:pPr>
            <w:r w:rsidRPr="00B325F2">
              <w:rPr>
                <w:rFonts w:eastAsia="Calibri" w:cs="Arial"/>
                <w:sz w:val="20"/>
                <w:szCs w:val="20"/>
              </w:rPr>
              <w:t>White or European American</w:t>
            </w:r>
          </w:p>
        </w:tc>
        <w:tc>
          <w:tcPr>
            <w:tcW w:w="1620" w:type="dxa"/>
            <w:noWrap/>
            <w:vAlign w:val="center"/>
            <w:hideMark/>
          </w:tcPr>
          <w:p w14:paraId="5B7806ED" w14:textId="77777777" w:rsidR="00B325F2" w:rsidRPr="00B325F2" w:rsidRDefault="00B325F2" w:rsidP="00B325F2">
            <w:pPr>
              <w:jc w:val="center"/>
              <w:rPr>
                <w:rFonts w:eastAsia="Calibri" w:cs="Arial"/>
                <w:sz w:val="20"/>
                <w:szCs w:val="20"/>
              </w:rPr>
            </w:pPr>
            <w:r w:rsidRPr="00B325F2">
              <w:rPr>
                <w:rFonts w:eastAsia="Calibri" w:cs="Arial"/>
                <w:sz w:val="20"/>
                <w:szCs w:val="20"/>
              </w:rPr>
              <w:t>90</w:t>
            </w:r>
          </w:p>
        </w:tc>
        <w:tc>
          <w:tcPr>
            <w:tcW w:w="1800" w:type="dxa"/>
            <w:noWrap/>
            <w:vAlign w:val="center"/>
            <w:hideMark/>
          </w:tcPr>
          <w:p w14:paraId="26AE8B1D" w14:textId="77777777" w:rsidR="00B325F2" w:rsidRPr="00B325F2" w:rsidRDefault="00B325F2" w:rsidP="00B325F2">
            <w:pPr>
              <w:jc w:val="center"/>
              <w:rPr>
                <w:rFonts w:eastAsia="Calibri" w:cs="Arial"/>
                <w:sz w:val="20"/>
                <w:szCs w:val="20"/>
              </w:rPr>
            </w:pPr>
            <w:r w:rsidRPr="00B325F2">
              <w:rPr>
                <w:rFonts w:eastAsia="Calibri" w:cs="Arial"/>
                <w:sz w:val="20"/>
                <w:szCs w:val="20"/>
              </w:rPr>
              <w:t>0.121</w:t>
            </w:r>
          </w:p>
        </w:tc>
        <w:tc>
          <w:tcPr>
            <w:tcW w:w="1517" w:type="dxa"/>
            <w:noWrap/>
            <w:vAlign w:val="center"/>
            <w:hideMark/>
          </w:tcPr>
          <w:p w14:paraId="111BA94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D3A0F83" w14:textId="77777777" w:rsidR="00B325F2" w:rsidRPr="00B325F2" w:rsidRDefault="00B325F2" w:rsidP="00B325F2">
            <w:pPr>
              <w:jc w:val="center"/>
              <w:rPr>
                <w:rFonts w:eastAsia="Calibri" w:cs="Arial"/>
                <w:sz w:val="20"/>
                <w:szCs w:val="20"/>
              </w:rPr>
            </w:pPr>
          </w:p>
        </w:tc>
      </w:tr>
      <w:tr w:rsidR="00B325F2" w:rsidRPr="00B325F2" w14:paraId="59B3A28A" w14:textId="77777777" w:rsidTr="00D17AB8">
        <w:trPr>
          <w:trHeight w:val="300"/>
        </w:trPr>
        <w:tc>
          <w:tcPr>
            <w:tcW w:w="1975" w:type="dxa"/>
            <w:noWrap/>
            <w:hideMark/>
          </w:tcPr>
          <w:p w14:paraId="1C38DCA7" w14:textId="77777777" w:rsidR="00B325F2" w:rsidRPr="00B325F2" w:rsidRDefault="00B325F2" w:rsidP="00B325F2">
            <w:pPr>
              <w:rPr>
                <w:rFonts w:eastAsia="Calibri" w:cs="Arial"/>
                <w:sz w:val="20"/>
                <w:szCs w:val="20"/>
              </w:rPr>
            </w:pPr>
            <w:r w:rsidRPr="00B325F2">
              <w:rPr>
                <w:rFonts w:eastAsia="Calibri" w:cs="Arial"/>
                <w:sz w:val="20"/>
                <w:szCs w:val="20"/>
              </w:rPr>
              <w:t>Pacific Islander</w:t>
            </w:r>
          </w:p>
        </w:tc>
        <w:tc>
          <w:tcPr>
            <w:tcW w:w="1620" w:type="dxa"/>
            <w:noWrap/>
            <w:vAlign w:val="center"/>
            <w:hideMark/>
          </w:tcPr>
          <w:p w14:paraId="4C75C217" w14:textId="77777777" w:rsidR="00B325F2" w:rsidRPr="00B325F2" w:rsidRDefault="00B325F2" w:rsidP="00B325F2">
            <w:pPr>
              <w:jc w:val="center"/>
              <w:rPr>
                <w:rFonts w:eastAsia="Calibri" w:cs="Arial"/>
                <w:sz w:val="20"/>
                <w:szCs w:val="20"/>
              </w:rPr>
            </w:pPr>
            <w:r w:rsidRPr="00B325F2">
              <w:rPr>
                <w:rFonts w:eastAsia="Calibri" w:cs="Arial"/>
                <w:sz w:val="20"/>
                <w:szCs w:val="20"/>
              </w:rPr>
              <w:t>68</w:t>
            </w:r>
          </w:p>
        </w:tc>
        <w:tc>
          <w:tcPr>
            <w:tcW w:w="1800" w:type="dxa"/>
            <w:noWrap/>
            <w:vAlign w:val="center"/>
            <w:hideMark/>
          </w:tcPr>
          <w:p w14:paraId="5CA3DAE0" w14:textId="77777777" w:rsidR="00B325F2" w:rsidRPr="00B325F2" w:rsidRDefault="00B325F2" w:rsidP="00B325F2">
            <w:pPr>
              <w:jc w:val="center"/>
              <w:rPr>
                <w:rFonts w:eastAsia="Calibri" w:cs="Arial"/>
                <w:sz w:val="20"/>
                <w:szCs w:val="20"/>
              </w:rPr>
            </w:pPr>
            <w:r w:rsidRPr="00B325F2">
              <w:rPr>
                <w:rFonts w:eastAsia="Calibri" w:cs="Arial"/>
                <w:sz w:val="20"/>
                <w:szCs w:val="20"/>
              </w:rPr>
              <w:t>0.091</w:t>
            </w:r>
          </w:p>
        </w:tc>
        <w:tc>
          <w:tcPr>
            <w:tcW w:w="1517" w:type="dxa"/>
            <w:noWrap/>
            <w:vAlign w:val="center"/>
            <w:hideMark/>
          </w:tcPr>
          <w:p w14:paraId="15109A25"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728" w:type="dxa"/>
            <w:noWrap/>
            <w:vAlign w:val="center"/>
            <w:hideMark/>
          </w:tcPr>
          <w:p w14:paraId="38F63DF5" w14:textId="77777777" w:rsidR="00B325F2" w:rsidRPr="00B325F2" w:rsidRDefault="00B325F2" w:rsidP="00B325F2">
            <w:pPr>
              <w:jc w:val="center"/>
              <w:rPr>
                <w:rFonts w:eastAsia="Calibri" w:cs="Arial"/>
                <w:sz w:val="20"/>
                <w:szCs w:val="20"/>
              </w:rPr>
            </w:pPr>
          </w:p>
        </w:tc>
      </w:tr>
      <w:tr w:rsidR="00B325F2" w:rsidRPr="00B325F2" w14:paraId="1C623E4E" w14:textId="77777777" w:rsidTr="00D17AB8">
        <w:trPr>
          <w:trHeight w:val="300"/>
        </w:trPr>
        <w:tc>
          <w:tcPr>
            <w:tcW w:w="1975" w:type="dxa"/>
            <w:noWrap/>
            <w:hideMark/>
          </w:tcPr>
          <w:p w14:paraId="5B6F6D5C" w14:textId="77777777" w:rsidR="00B325F2" w:rsidRPr="00B325F2" w:rsidRDefault="00B325F2" w:rsidP="00B325F2">
            <w:pPr>
              <w:rPr>
                <w:rFonts w:eastAsia="Calibri" w:cs="Arial"/>
                <w:sz w:val="20"/>
                <w:szCs w:val="20"/>
              </w:rPr>
            </w:pPr>
            <w:r w:rsidRPr="00B325F2">
              <w:rPr>
                <w:rFonts w:eastAsia="Calibri" w:cs="Arial"/>
                <w:sz w:val="20"/>
                <w:szCs w:val="20"/>
              </w:rPr>
              <w:t>Asian American</w:t>
            </w:r>
          </w:p>
        </w:tc>
        <w:tc>
          <w:tcPr>
            <w:tcW w:w="1620" w:type="dxa"/>
            <w:noWrap/>
            <w:vAlign w:val="center"/>
            <w:hideMark/>
          </w:tcPr>
          <w:p w14:paraId="5CC34B78"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1800" w:type="dxa"/>
            <w:noWrap/>
            <w:vAlign w:val="center"/>
            <w:hideMark/>
          </w:tcPr>
          <w:p w14:paraId="4B332DC2" w14:textId="77777777" w:rsidR="00B325F2" w:rsidRPr="00B325F2" w:rsidRDefault="00B325F2" w:rsidP="00B325F2">
            <w:pPr>
              <w:jc w:val="center"/>
              <w:rPr>
                <w:rFonts w:eastAsia="Calibri" w:cs="Arial"/>
                <w:sz w:val="20"/>
                <w:szCs w:val="20"/>
              </w:rPr>
            </w:pPr>
            <w:r w:rsidRPr="00B325F2">
              <w:rPr>
                <w:rFonts w:eastAsia="Calibri" w:cs="Arial"/>
                <w:sz w:val="20"/>
                <w:szCs w:val="20"/>
              </w:rPr>
              <w:t>0.086</w:t>
            </w:r>
          </w:p>
        </w:tc>
        <w:tc>
          <w:tcPr>
            <w:tcW w:w="1517" w:type="dxa"/>
            <w:noWrap/>
            <w:vAlign w:val="center"/>
            <w:hideMark/>
          </w:tcPr>
          <w:p w14:paraId="056F4C4A" w14:textId="77777777" w:rsidR="00B325F2" w:rsidRPr="00B325F2" w:rsidRDefault="00B325F2" w:rsidP="00B325F2">
            <w:pPr>
              <w:jc w:val="center"/>
              <w:rPr>
                <w:rFonts w:eastAsia="Calibri" w:cs="Arial"/>
                <w:sz w:val="20"/>
                <w:szCs w:val="20"/>
              </w:rPr>
            </w:pPr>
            <w:r w:rsidRPr="00B325F2">
              <w:rPr>
                <w:rFonts w:eastAsia="Calibri" w:cs="Arial"/>
                <w:sz w:val="20"/>
                <w:szCs w:val="20"/>
              </w:rPr>
              <w:t>11</w:t>
            </w:r>
          </w:p>
        </w:tc>
        <w:tc>
          <w:tcPr>
            <w:tcW w:w="1728" w:type="dxa"/>
            <w:noWrap/>
            <w:vAlign w:val="center"/>
            <w:hideMark/>
          </w:tcPr>
          <w:p w14:paraId="19CE5A13" w14:textId="77777777" w:rsidR="00B325F2" w:rsidRPr="00B325F2" w:rsidRDefault="00B325F2" w:rsidP="00B325F2">
            <w:pPr>
              <w:jc w:val="center"/>
              <w:rPr>
                <w:rFonts w:eastAsia="Calibri" w:cs="Arial"/>
                <w:sz w:val="20"/>
                <w:szCs w:val="20"/>
              </w:rPr>
            </w:pPr>
          </w:p>
        </w:tc>
      </w:tr>
      <w:tr w:rsidR="00B325F2" w:rsidRPr="00B325F2" w14:paraId="7D6A2F8F" w14:textId="77777777" w:rsidTr="00D17AB8">
        <w:trPr>
          <w:trHeight w:val="300"/>
        </w:trPr>
        <w:tc>
          <w:tcPr>
            <w:tcW w:w="1975" w:type="dxa"/>
            <w:noWrap/>
            <w:hideMark/>
          </w:tcPr>
          <w:p w14:paraId="7FFD0109" w14:textId="77777777" w:rsidR="00B325F2" w:rsidRPr="00B325F2" w:rsidRDefault="00B325F2" w:rsidP="00B325F2">
            <w:pPr>
              <w:rPr>
                <w:rFonts w:eastAsia="Calibri" w:cs="Arial"/>
                <w:sz w:val="20"/>
                <w:szCs w:val="20"/>
              </w:rPr>
            </w:pPr>
            <w:r w:rsidRPr="00B325F2">
              <w:rPr>
                <w:rFonts w:eastAsia="Calibri" w:cs="Arial"/>
                <w:sz w:val="20"/>
                <w:szCs w:val="20"/>
              </w:rPr>
              <w:t>Australian</w:t>
            </w:r>
          </w:p>
        </w:tc>
        <w:tc>
          <w:tcPr>
            <w:tcW w:w="1620" w:type="dxa"/>
            <w:noWrap/>
            <w:vAlign w:val="center"/>
            <w:hideMark/>
          </w:tcPr>
          <w:p w14:paraId="281DBA25" w14:textId="77777777" w:rsidR="00B325F2" w:rsidRPr="00B325F2" w:rsidRDefault="00B325F2" w:rsidP="00B325F2">
            <w:pPr>
              <w:jc w:val="center"/>
              <w:rPr>
                <w:rFonts w:eastAsia="Calibri" w:cs="Arial"/>
                <w:sz w:val="20"/>
                <w:szCs w:val="20"/>
              </w:rPr>
            </w:pPr>
            <w:r w:rsidRPr="00B325F2">
              <w:rPr>
                <w:rFonts w:eastAsia="Calibri" w:cs="Arial"/>
                <w:sz w:val="20"/>
                <w:szCs w:val="20"/>
              </w:rPr>
              <w:t>64</w:t>
            </w:r>
          </w:p>
        </w:tc>
        <w:tc>
          <w:tcPr>
            <w:tcW w:w="1800" w:type="dxa"/>
            <w:noWrap/>
            <w:vAlign w:val="center"/>
            <w:hideMark/>
          </w:tcPr>
          <w:p w14:paraId="177AEB4B" w14:textId="77777777" w:rsidR="00B325F2" w:rsidRPr="00B325F2" w:rsidRDefault="00B325F2" w:rsidP="00B325F2">
            <w:pPr>
              <w:jc w:val="center"/>
              <w:rPr>
                <w:rFonts w:eastAsia="Calibri" w:cs="Arial"/>
                <w:sz w:val="20"/>
                <w:szCs w:val="20"/>
              </w:rPr>
            </w:pPr>
            <w:r w:rsidRPr="00B325F2">
              <w:rPr>
                <w:rFonts w:eastAsia="Calibri" w:cs="Arial"/>
                <w:sz w:val="20"/>
                <w:szCs w:val="20"/>
              </w:rPr>
              <w:t>0.086</w:t>
            </w:r>
          </w:p>
        </w:tc>
        <w:tc>
          <w:tcPr>
            <w:tcW w:w="1517" w:type="dxa"/>
            <w:noWrap/>
            <w:vAlign w:val="center"/>
            <w:hideMark/>
          </w:tcPr>
          <w:p w14:paraId="61A16B85"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8A6AD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6A13A6A2" w14:textId="77777777" w:rsidTr="00D17AB8">
        <w:trPr>
          <w:trHeight w:val="300"/>
        </w:trPr>
        <w:tc>
          <w:tcPr>
            <w:tcW w:w="1975" w:type="dxa"/>
            <w:noWrap/>
            <w:hideMark/>
          </w:tcPr>
          <w:p w14:paraId="6DAF8D70" w14:textId="77777777" w:rsidR="00B325F2" w:rsidRPr="00B325F2" w:rsidRDefault="00B325F2" w:rsidP="00B325F2">
            <w:pPr>
              <w:rPr>
                <w:rFonts w:eastAsia="Calibri" w:cs="Arial"/>
                <w:sz w:val="20"/>
                <w:szCs w:val="20"/>
              </w:rPr>
            </w:pPr>
            <w:r w:rsidRPr="00B325F2">
              <w:rPr>
                <w:rFonts w:eastAsia="Calibri" w:cs="Arial"/>
                <w:sz w:val="20"/>
                <w:szCs w:val="20"/>
              </w:rPr>
              <w:t>Chinese</w:t>
            </w:r>
          </w:p>
        </w:tc>
        <w:tc>
          <w:tcPr>
            <w:tcW w:w="1620" w:type="dxa"/>
            <w:noWrap/>
            <w:vAlign w:val="center"/>
            <w:hideMark/>
          </w:tcPr>
          <w:p w14:paraId="02D1F1B6" w14:textId="77777777" w:rsidR="00B325F2" w:rsidRPr="00B325F2" w:rsidRDefault="00B325F2" w:rsidP="00B325F2">
            <w:pPr>
              <w:jc w:val="center"/>
              <w:rPr>
                <w:rFonts w:eastAsia="Calibri" w:cs="Arial"/>
                <w:sz w:val="20"/>
                <w:szCs w:val="20"/>
              </w:rPr>
            </w:pPr>
            <w:r w:rsidRPr="00B325F2">
              <w:rPr>
                <w:rFonts w:eastAsia="Calibri" w:cs="Arial"/>
                <w:sz w:val="20"/>
                <w:szCs w:val="20"/>
              </w:rPr>
              <w:t>63</w:t>
            </w:r>
          </w:p>
        </w:tc>
        <w:tc>
          <w:tcPr>
            <w:tcW w:w="1800" w:type="dxa"/>
            <w:noWrap/>
            <w:vAlign w:val="center"/>
            <w:hideMark/>
          </w:tcPr>
          <w:p w14:paraId="4B327582" w14:textId="77777777" w:rsidR="00B325F2" w:rsidRPr="00B325F2" w:rsidRDefault="00B325F2" w:rsidP="00B325F2">
            <w:pPr>
              <w:jc w:val="center"/>
              <w:rPr>
                <w:rFonts w:eastAsia="Calibri" w:cs="Arial"/>
                <w:sz w:val="20"/>
                <w:szCs w:val="20"/>
              </w:rPr>
            </w:pPr>
            <w:r w:rsidRPr="00B325F2">
              <w:rPr>
                <w:rFonts w:eastAsia="Calibri" w:cs="Arial"/>
                <w:sz w:val="20"/>
                <w:szCs w:val="20"/>
              </w:rPr>
              <w:t>0.085</w:t>
            </w:r>
          </w:p>
        </w:tc>
        <w:tc>
          <w:tcPr>
            <w:tcW w:w="1517" w:type="dxa"/>
            <w:noWrap/>
            <w:vAlign w:val="center"/>
            <w:hideMark/>
          </w:tcPr>
          <w:p w14:paraId="69D2E46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5A903A2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C496FC5" w14:textId="77777777" w:rsidTr="00D17AB8">
        <w:trPr>
          <w:trHeight w:val="300"/>
        </w:trPr>
        <w:tc>
          <w:tcPr>
            <w:tcW w:w="1975" w:type="dxa"/>
            <w:noWrap/>
            <w:hideMark/>
          </w:tcPr>
          <w:p w14:paraId="0EEC8519" w14:textId="77777777" w:rsidR="00B325F2" w:rsidRPr="00B325F2" w:rsidRDefault="00B325F2" w:rsidP="00B325F2">
            <w:pPr>
              <w:rPr>
                <w:rFonts w:eastAsia="Calibri" w:cs="Arial"/>
                <w:sz w:val="20"/>
                <w:szCs w:val="20"/>
              </w:rPr>
            </w:pPr>
            <w:r w:rsidRPr="00B325F2">
              <w:rPr>
                <w:rFonts w:eastAsia="Calibri" w:cs="Arial"/>
                <w:sz w:val="20"/>
                <w:szCs w:val="20"/>
              </w:rPr>
              <w:t>Hispanic American</w:t>
            </w:r>
          </w:p>
        </w:tc>
        <w:tc>
          <w:tcPr>
            <w:tcW w:w="1620" w:type="dxa"/>
            <w:noWrap/>
            <w:vAlign w:val="center"/>
            <w:hideMark/>
          </w:tcPr>
          <w:p w14:paraId="22BAC74E" w14:textId="77777777" w:rsidR="00B325F2" w:rsidRPr="00B325F2" w:rsidRDefault="00B325F2" w:rsidP="00B325F2">
            <w:pPr>
              <w:jc w:val="center"/>
              <w:rPr>
                <w:rFonts w:eastAsia="Calibri" w:cs="Arial"/>
                <w:sz w:val="20"/>
                <w:szCs w:val="20"/>
              </w:rPr>
            </w:pPr>
            <w:r w:rsidRPr="00B325F2">
              <w:rPr>
                <w:rFonts w:eastAsia="Calibri" w:cs="Arial"/>
                <w:sz w:val="20"/>
                <w:szCs w:val="20"/>
              </w:rPr>
              <w:t>50</w:t>
            </w:r>
          </w:p>
        </w:tc>
        <w:tc>
          <w:tcPr>
            <w:tcW w:w="1800" w:type="dxa"/>
            <w:noWrap/>
            <w:vAlign w:val="center"/>
            <w:hideMark/>
          </w:tcPr>
          <w:p w14:paraId="727CD027" w14:textId="77777777" w:rsidR="00B325F2" w:rsidRPr="00B325F2" w:rsidRDefault="00B325F2" w:rsidP="00B325F2">
            <w:pPr>
              <w:jc w:val="center"/>
              <w:rPr>
                <w:rFonts w:eastAsia="Calibri" w:cs="Arial"/>
                <w:sz w:val="20"/>
                <w:szCs w:val="20"/>
              </w:rPr>
            </w:pPr>
            <w:r w:rsidRPr="00B325F2">
              <w:rPr>
                <w:rFonts w:eastAsia="Calibri" w:cs="Arial"/>
                <w:sz w:val="20"/>
                <w:szCs w:val="20"/>
              </w:rPr>
              <w:t>0.067</w:t>
            </w:r>
          </w:p>
        </w:tc>
        <w:tc>
          <w:tcPr>
            <w:tcW w:w="1517" w:type="dxa"/>
            <w:noWrap/>
            <w:vAlign w:val="center"/>
            <w:hideMark/>
          </w:tcPr>
          <w:p w14:paraId="394A59AF"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745F6F9A" w14:textId="77777777" w:rsidR="00B325F2" w:rsidRPr="00B325F2" w:rsidRDefault="00B325F2" w:rsidP="00B325F2">
            <w:pPr>
              <w:jc w:val="center"/>
              <w:rPr>
                <w:rFonts w:eastAsia="Calibri" w:cs="Arial"/>
                <w:sz w:val="20"/>
                <w:szCs w:val="20"/>
              </w:rPr>
            </w:pPr>
          </w:p>
        </w:tc>
      </w:tr>
      <w:tr w:rsidR="00B325F2" w:rsidRPr="00B325F2" w14:paraId="434272F0" w14:textId="77777777" w:rsidTr="00D17AB8">
        <w:trPr>
          <w:trHeight w:val="300"/>
        </w:trPr>
        <w:tc>
          <w:tcPr>
            <w:tcW w:w="1975" w:type="dxa"/>
            <w:noWrap/>
            <w:hideMark/>
          </w:tcPr>
          <w:p w14:paraId="78517FC0" w14:textId="77777777" w:rsidR="00B325F2" w:rsidRPr="00B325F2" w:rsidRDefault="00B325F2" w:rsidP="00B325F2">
            <w:pPr>
              <w:rPr>
                <w:rFonts w:eastAsia="Calibri" w:cs="Arial"/>
                <w:sz w:val="20"/>
                <w:szCs w:val="20"/>
              </w:rPr>
            </w:pPr>
            <w:r w:rsidRPr="00B325F2">
              <w:rPr>
                <w:rFonts w:eastAsia="Calibri" w:cs="Arial"/>
                <w:sz w:val="20"/>
                <w:szCs w:val="20"/>
              </w:rPr>
              <w:t>Irish</w:t>
            </w:r>
          </w:p>
        </w:tc>
        <w:tc>
          <w:tcPr>
            <w:tcW w:w="1620" w:type="dxa"/>
            <w:noWrap/>
            <w:vAlign w:val="center"/>
            <w:hideMark/>
          </w:tcPr>
          <w:p w14:paraId="699EE8E0" w14:textId="77777777" w:rsidR="00B325F2" w:rsidRPr="00B325F2" w:rsidRDefault="00B325F2" w:rsidP="00B325F2">
            <w:pPr>
              <w:jc w:val="center"/>
              <w:rPr>
                <w:rFonts w:eastAsia="Calibri" w:cs="Arial"/>
                <w:sz w:val="20"/>
                <w:szCs w:val="20"/>
              </w:rPr>
            </w:pPr>
            <w:r w:rsidRPr="00B325F2">
              <w:rPr>
                <w:rFonts w:eastAsia="Calibri" w:cs="Arial"/>
                <w:sz w:val="20"/>
                <w:szCs w:val="20"/>
              </w:rPr>
              <w:t>46</w:t>
            </w:r>
          </w:p>
        </w:tc>
        <w:tc>
          <w:tcPr>
            <w:tcW w:w="1800" w:type="dxa"/>
            <w:noWrap/>
            <w:vAlign w:val="center"/>
            <w:hideMark/>
          </w:tcPr>
          <w:p w14:paraId="1058CA98" w14:textId="77777777" w:rsidR="00B325F2" w:rsidRPr="00B325F2" w:rsidRDefault="00B325F2" w:rsidP="00B325F2">
            <w:pPr>
              <w:jc w:val="center"/>
              <w:rPr>
                <w:rFonts w:eastAsia="Calibri" w:cs="Arial"/>
                <w:sz w:val="20"/>
                <w:szCs w:val="20"/>
              </w:rPr>
            </w:pPr>
            <w:r w:rsidRPr="00B325F2">
              <w:rPr>
                <w:rFonts w:eastAsia="Calibri" w:cs="Arial"/>
                <w:sz w:val="20"/>
                <w:szCs w:val="20"/>
              </w:rPr>
              <w:t>0.062</w:t>
            </w:r>
          </w:p>
        </w:tc>
        <w:tc>
          <w:tcPr>
            <w:tcW w:w="1517" w:type="dxa"/>
            <w:noWrap/>
            <w:vAlign w:val="center"/>
            <w:hideMark/>
          </w:tcPr>
          <w:p w14:paraId="3960EE4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56A2EBF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354B2EF" w14:textId="77777777" w:rsidTr="00D17AB8">
        <w:trPr>
          <w:trHeight w:val="300"/>
        </w:trPr>
        <w:tc>
          <w:tcPr>
            <w:tcW w:w="1975" w:type="dxa"/>
            <w:noWrap/>
            <w:hideMark/>
          </w:tcPr>
          <w:p w14:paraId="67403ABA" w14:textId="77777777" w:rsidR="00B325F2" w:rsidRPr="00B325F2" w:rsidRDefault="00B325F2" w:rsidP="00B325F2">
            <w:pPr>
              <w:rPr>
                <w:rFonts w:eastAsia="Calibri" w:cs="Arial"/>
                <w:sz w:val="20"/>
                <w:szCs w:val="20"/>
              </w:rPr>
            </w:pPr>
            <w:r w:rsidRPr="00B325F2">
              <w:rPr>
                <w:rFonts w:eastAsia="Calibri" w:cs="Arial"/>
                <w:sz w:val="20"/>
                <w:szCs w:val="20"/>
              </w:rPr>
              <w:lastRenderedPageBreak/>
              <w:t>White (non-Latino)</w:t>
            </w:r>
          </w:p>
        </w:tc>
        <w:tc>
          <w:tcPr>
            <w:tcW w:w="1620" w:type="dxa"/>
            <w:noWrap/>
            <w:vAlign w:val="center"/>
            <w:hideMark/>
          </w:tcPr>
          <w:p w14:paraId="2619CDBC" w14:textId="77777777" w:rsidR="00B325F2" w:rsidRPr="00B325F2" w:rsidRDefault="00B325F2" w:rsidP="00B325F2">
            <w:pPr>
              <w:jc w:val="center"/>
              <w:rPr>
                <w:rFonts w:eastAsia="Calibri" w:cs="Arial"/>
                <w:sz w:val="20"/>
                <w:szCs w:val="20"/>
              </w:rPr>
            </w:pPr>
            <w:r w:rsidRPr="00B325F2">
              <w:rPr>
                <w:rFonts w:eastAsia="Calibri" w:cs="Arial"/>
                <w:sz w:val="20"/>
                <w:szCs w:val="20"/>
              </w:rPr>
              <w:t>35</w:t>
            </w:r>
          </w:p>
        </w:tc>
        <w:tc>
          <w:tcPr>
            <w:tcW w:w="1800" w:type="dxa"/>
            <w:noWrap/>
            <w:vAlign w:val="center"/>
            <w:hideMark/>
          </w:tcPr>
          <w:p w14:paraId="46F668CF" w14:textId="77777777" w:rsidR="00B325F2" w:rsidRPr="00B325F2" w:rsidRDefault="00B325F2" w:rsidP="00B325F2">
            <w:pPr>
              <w:jc w:val="center"/>
              <w:rPr>
                <w:rFonts w:eastAsia="Calibri" w:cs="Arial"/>
                <w:sz w:val="20"/>
                <w:szCs w:val="20"/>
              </w:rPr>
            </w:pPr>
            <w:r w:rsidRPr="00B325F2">
              <w:rPr>
                <w:rFonts w:eastAsia="Calibri" w:cs="Arial"/>
                <w:sz w:val="20"/>
                <w:szCs w:val="20"/>
              </w:rPr>
              <w:t>0.047</w:t>
            </w:r>
          </w:p>
        </w:tc>
        <w:tc>
          <w:tcPr>
            <w:tcW w:w="1517" w:type="dxa"/>
            <w:noWrap/>
            <w:vAlign w:val="center"/>
            <w:hideMark/>
          </w:tcPr>
          <w:p w14:paraId="761F99E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560F2F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8F0EB40" w14:textId="77777777" w:rsidTr="00D17AB8">
        <w:trPr>
          <w:trHeight w:val="300"/>
        </w:trPr>
        <w:tc>
          <w:tcPr>
            <w:tcW w:w="1975" w:type="dxa"/>
            <w:noWrap/>
            <w:hideMark/>
          </w:tcPr>
          <w:p w14:paraId="43615B2F" w14:textId="77777777" w:rsidR="00B325F2" w:rsidRPr="00B325F2" w:rsidRDefault="00B325F2" w:rsidP="00B325F2">
            <w:pPr>
              <w:rPr>
                <w:rFonts w:eastAsia="Calibri" w:cs="Arial"/>
                <w:sz w:val="20"/>
                <w:szCs w:val="20"/>
              </w:rPr>
            </w:pPr>
            <w:r w:rsidRPr="00B325F2">
              <w:rPr>
                <w:rFonts w:eastAsia="Calibri" w:cs="Arial"/>
                <w:sz w:val="20"/>
                <w:szCs w:val="20"/>
              </w:rPr>
              <w:t>Polynesian Malay</w:t>
            </w:r>
          </w:p>
        </w:tc>
        <w:tc>
          <w:tcPr>
            <w:tcW w:w="1620" w:type="dxa"/>
            <w:noWrap/>
            <w:vAlign w:val="center"/>
            <w:hideMark/>
          </w:tcPr>
          <w:p w14:paraId="08F3E42F" w14:textId="77777777" w:rsidR="00B325F2" w:rsidRPr="00B325F2" w:rsidRDefault="00B325F2" w:rsidP="00B325F2">
            <w:pPr>
              <w:jc w:val="center"/>
              <w:rPr>
                <w:rFonts w:eastAsia="Calibri" w:cs="Arial"/>
                <w:sz w:val="20"/>
                <w:szCs w:val="20"/>
              </w:rPr>
            </w:pPr>
            <w:r w:rsidRPr="00B325F2">
              <w:rPr>
                <w:rFonts w:eastAsia="Calibri" w:cs="Arial"/>
                <w:sz w:val="20"/>
                <w:szCs w:val="20"/>
              </w:rPr>
              <w:t>31</w:t>
            </w:r>
          </w:p>
        </w:tc>
        <w:tc>
          <w:tcPr>
            <w:tcW w:w="1800" w:type="dxa"/>
            <w:noWrap/>
            <w:vAlign w:val="center"/>
            <w:hideMark/>
          </w:tcPr>
          <w:p w14:paraId="0F8584D7" w14:textId="77777777" w:rsidR="00B325F2" w:rsidRPr="00B325F2" w:rsidRDefault="00B325F2" w:rsidP="00B325F2">
            <w:pPr>
              <w:jc w:val="center"/>
              <w:rPr>
                <w:rFonts w:eastAsia="Calibri" w:cs="Arial"/>
                <w:sz w:val="20"/>
                <w:szCs w:val="20"/>
              </w:rPr>
            </w:pPr>
            <w:r w:rsidRPr="00B325F2">
              <w:rPr>
                <w:rFonts w:eastAsia="Calibri" w:cs="Arial"/>
                <w:sz w:val="20"/>
                <w:szCs w:val="20"/>
              </w:rPr>
              <w:t>0.042</w:t>
            </w:r>
          </w:p>
        </w:tc>
        <w:tc>
          <w:tcPr>
            <w:tcW w:w="1517" w:type="dxa"/>
            <w:noWrap/>
            <w:vAlign w:val="center"/>
            <w:hideMark/>
          </w:tcPr>
          <w:p w14:paraId="1045F49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6C4049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697444D" w14:textId="77777777" w:rsidTr="00D17AB8">
        <w:trPr>
          <w:trHeight w:val="300"/>
        </w:trPr>
        <w:tc>
          <w:tcPr>
            <w:tcW w:w="1975" w:type="dxa"/>
            <w:noWrap/>
            <w:hideMark/>
          </w:tcPr>
          <w:p w14:paraId="1D7DBA4A" w14:textId="77777777" w:rsidR="00B325F2" w:rsidRPr="00B325F2" w:rsidRDefault="00B325F2" w:rsidP="00B325F2">
            <w:pPr>
              <w:rPr>
                <w:rFonts w:eastAsia="Calibri" w:cs="Arial"/>
                <w:sz w:val="20"/>
                <w:szCs w:val="20"/>
              </w:rPr>
            </w:pPr>
            <w:r w:rsidRPr="00B325F2">
              <w:rPr>
                <w:rFonts w:eastAsia="Calibri" w:cs="Arial"/>
                <w:sz w:val="20"/>
                <w:szCs w:val="20"/>
              </w:rPr>
              <w:t>Other European</w:t>
            </w:r>
          </w:p>
        </w:tc>
        <w:tc>
          <w:tcPr>
            <w:tcW w:w="1620" w:type="dxa"/>
            <w:noWrap/>
            <w:vAlign w:val="center"/>
            <w:hideMark/>
          </w:tcPr>
          <w:p w14:paraId="7B6059A8" w14:textId="77777777" w:rsidR="00B325F2" w:rsidRPr="00B325F2" w:rsidRDefault="00B325F2" w:rsidP="00B325F2">
            <w:pPr>
              <w:jc w:val="center"/>
              <w:rPr>
                <w:rFonts w:eastAsia="Calibri" w:cs="Arial"/>
                <w:sz w:val="20"/>
                <w:szCs w:val="20"/>
              </w:rPr>
            </w:pPr>
            <w:r w:rsidRPr="00B325F2">
              <w:rPr>
                <w:rFonts w:eastAsia="Calibri" w:cs="Arial"/>
                <w:sz w:val="20"/>
                <w:szCs w:val="20"/>
              </w:rPr>
              <w:t>26</w:t>
            </w:r>
          </w:p>
        </w:tc>
        <w:tc>
          <w:tcPr>
            <w:tcW w:w="1800" w:type="dxa"/>
            <w:noWrap/>
            <w:vAlign w:val="center"/>
            <w:hideMark/>
          </w:tcPr>
          <w:p w14:paraId="3A5C8BC0" w14:textId="77777777" w:rsidR="00B325F2" w:rsidRPr="00B325F2" w:rsidRDefault="00B325F2" w:rsidP="00B325F2">
            <w:pPr>
              <w:jc w:val="center"/>
              <w:rPr>
                <w:rFonts w:eastAsia="Calibri" w:cs="Arial"/>
                <w:sz w:val="20"/>
                <w:szCs w:val="20"/>
              </w:rPr>
            </w:pPr>
            <w:r w:rsidRPr="00B325F2">
              <w:rPr>
                <w:rFonts w:eastAsia="Calibri" w:cs="Arial"/>
                <w:sz w:val="20"/>
                <w:szCs w:val="20"/>
              </w:rPr>
              <w:t>0.035</w:t>
            </w:r>
          </w:p>
        </w:tc>
        <w:tc>
          <w:tcPr>
            <w:tcW w:w="1517" w:type="dxa"/>
            <w:noWrap/>
            <w:vAlign w:val="center"/>
            <w:hideMark/>
          </w:tcPr>
          <w:p w14:paraId="0B6A1933"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05561D8" w14:textId="77777777" w:rsidR="00B325F2" w:rsidRPr="00B325F2" w:rsidRDefault="00B325F2" w:rsidP="00B325F2">
            <w:pPr>
              <w:jc w:val="center"/>
              <w:rPr>
                <w:rFonts w:eastAsia="Calibri" w:cs="Arial"/>
                <w:sz w:val="20"/>
                <w:szCs w:val="20"/>
              </w:rPr>
            </w:pPr>
          </w:p>
        </w:tc>
      </w:tr>
      <w:tr w:rsidR="00B325F2" w:rsidRPr="00B325F2" w14:paraId="2F974ECB" w14:textId="77777777" w:rsidTr="00D17AB8">
        <w:trPr>
          <w:trHeight w:val="300"/>
        </w:trPr>
        <w:tc>
          <w:tcPr>
            <w:tcW w:w="1975" w:type="dxa"/>
            <w:noWrap/>
            <w:hideMark/>
          </w:tcPr>
          <w:p w14:paraId="54243DF3" w14:textId="77777777" w:rsidR="00B325F2" w:rsidRPr="00B325F2" w:rsidRDefault="00B325F2" w:rsidP="00B325F2">
            <w:pPr>
              <w:rPr>
                <w:rFonts w:eastAsia="Calibri" w:cs="Arial"/>
                <w:sz w:val="20"/>
                <w:szCs w:val="20"/>
              </w:rPr>
            </w:pPr>
            <w:r w:rsidRPr="00B325F2">
              <w:rPr>
                <w:rFonts w:eastAsia="Calibri" w:cs="Arial"/>
                <w:sz w:val="20"/>
                <w:szCs w:val="20"/>
              </w:rPr>
              <w:t>Mixed ethnicities</w:t>
            </w:r>
          </w:p>
        </w:tc>
        <w:tc>
          <w:tcPr>
            <w:tcW w:w="1620" w:type="dxa"/>
            <w:noWrap/>
            <w:vAlign w:val="center"/>
            <w:hideMark/>
          </w:tcPr>
          <w:p w14:paraId="0D6984CC" w14:textId="77777777" w:rsidR="00B325F2" w:rsidRPr="00B325F2" w:rsidRDefault="00B325F2" w:rsidP="00B325F2">
            <w:pPr>
              <w:jc w:val="center"/>
              <w:rPr>
                <w:rFonts w:eastAsia="Calibri" w:cs="Arial"/>
                <w:sz w:val="20"/>
                <w:szCs w:val="20"/>
              </w:rPr>
            </w:pPr>
            <w:r w:rsidRPr="00B325F2">
              <w:rPr>
                <w:rFonts w:eastAsia="Calibri" w:cs="Arial"/>
                <w:sz w:val="20"/>
                <w:szCs w:val="20"/>
              </w:rPr>
              <w:t>23</w:t>
            </w:r>
          </w:p>
        </w:tc>
        <w:tc>
          <w:tcPr>
            <w:tcW w:w="1800" w:type="dxa"/>
            <w:noWrap/>
            <w:vAlign w:val="center"/>
            <w:hideMark/>
          </w:tcPr>
          <w:p w14:paraId="241840B5" w14:textId="77777777" w:rsidR="00B325F2" w:rsidRPr="00B325F2" w:rsidRDefault="00B325F2" w:rsidP="00B325F2">
            <w:pPr>
              <w:jc w:val="center"/>
              <w:rPr>
                <w:rFonts w:eastAsia="Calibri" w:cs="Arial"/>
                <w:sz w:val="20"/>
                <w:szCs w:val="20"/>
              </w:rPr>
            </w:pPr>
            <w:r w:rsidRPr="00B325F2">
              <w:rPr>
                <w:rFonts w:eastAsia="Calibri" w:cs="Arial"/>
                <w:sz w:val="20"/>
                <w:szCs w:val="20"/>
              </w:rPr>
              <w:t>0.031</w:t>
            </w:r>
          </w:p>
        </w:tc>
        <w:tc>
          <w:tcPr>
            <w:tcW w:w="1517" w:type="dxa"/>
            <w:noWrap/>
            <w:vAlign w:val="center"/>
            <w:hideMark/>
          </w:tcPr>
          <w:p w14:paraId="517714E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6068CD42" w14:textId="77777777" w:rsidR="00B325F2" w:rsidRPr="00B325F2" w:rsidRDefault="00B325F2" w:rsidP="00B325F2">
            <w:pPr>
              <w:jc w:val="center"/>
              <w:rPr>
                <w:rFonts w:eastAsia="Calibri" w:cs="Arial"/>
                <w:sz w:val="20"/>
                <w:szCs w:val="20"/>
              </w:rPr>
            </w:pPr>
          </w:p>
        </w:tc>
      </w:tr>
      <w:tr w:rsidR="00B325F2" w:rsidRPr="00B325F2" w14:paraId="0EA66FA0" w14:textId="77777777" w:rsidTr="00D17AB8">
        <w:trPr>
          <w:trHeight w:val="300"/>
        </w:trPr>
        <w:tc>
          <w:tcPr>
            <w:tcW w:w="1975" w:type="dxa"/>
            <w:noWrap/>
            <w:hideMark/>
          </w:tcPr>
          <w:p w14:paraId="5AB69836" w14:textId="77777777" w:rsidR="00B325F2" w:rsidRPr="00B325F2" w:rsidRDefault="00B325F2" w:rsidP="00B325F2">
            <w:pPr>
              <w:rPr>
                <w:rFonts w:eastAsia="Calibri" w:cs="Arial"/>
                <w:sz w:val="20"/>
                <w:szCs w:val="20"/>
              </w:rPr>
            </w:pPr>
            <w:r w:rsidRPr="00B325F2">
              <w:rPr>
                <w:rFonts w:eastAsia="Calibri" w:cs="Arial"/>
                <w:sz w:val="20"/>
                <w:szCs w:val="20"/>
              </w:rPr>
              <w:t>Indigenous</w:t>
            </w:r>
          </w:p>
        </w:tc>
        <w:tc>
          <w:tcPr>
            <w:tcW w:w="1620" w:type="dxa"/>
            <w:noWrap/>
            <w:vAlign w:val="center"/>
            <w:hideMark/>
          </w:tcPr>
          <w:p w14:paraId="29FA40FC" w14:textId="77777777" w:rsidR="00B325F2" w:rsidRPr="00B325F2" w:rsidRDefault="00B325F2" w:rsidP="00B325F2">
            <w:pPr>
              <w:jc w:val="center"/>
              <w:rPr>
                <w:rFonts w:eastAsia="Calibri" w:cs="Arial"/>
                <w:sz w:val="20"/>
                <w:szCs w:val="20"/>
              </w:rPr>
            </w:pPr>
            <w:r w:rsidRPr="00B325F2">
              <w:rPr>
                <w:rFonts w:eastAsia="Calibri" w:cs="Arial"/>
                <w:sz w:val="20"/>
                <w:szCs w:val="20"/>
              </w:rPr>
              <w:t>22</w:t>
            </w:r>
          </w:p>
        </w:tc>
        <w:tc>
          <w:tcPr>
            <w:tcW w:w="1800" w:type="dxa"/>
            <w:noWrap/>
            <w:vAlign w:val="center"/>
            <w:hideMark/>
          </w:tcPr>
          <w:p w14:paraId="009BD692" w14:textId="77777777" w:rsidR="00B325F2" w:rsidRPr="00B325F2" w:rsidRDefault="00B325F2" w:rsidP="00B325F2">
            <w:pPr>
              <w:jc w:val="center"/>
              <w:rPr>
                <w:rFonts w:eastAsia="Calibri" w:cs="Arial"/>
                <w:sz w:val="20"/>
                <w:szCs w:val="20"/>
              </w:rPr>
            </w:pPr>
            <w:r w:rsidRPr="00B325F2">
              <w:rPr>
                <w:rFonts w:eastAsia="Calibri" w:cs="Arial"/>
                <w:sz w:val="20"/>
                <w:szCs w:val="20"/>
              </w:rPr>
              <w:t>0.03</w:t>
            </w:r>
          </w:p>
        </w:tc>
        <w:tc>
          <w:tcPr>
            <w:tcW w:w="1517" w:type="dxa"/>
            <w:noWrap/>
            <w:vAlign w:val="center"/>
            <w:hideMark/>
          </w:tcPr>
          <w:p w14:paraId="75835C6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B7CD28E" w14:textId="77777777" w:rsidR="00B325F2" w:rsidRPr="00B325F2" w:rsidRDefault="00B325F2" w:rsidP="00B325F2">
            <w:pPr>
              <w:jc w:val="center"/>
              <w:rPr>
                <w:rFonts w:eastAsia="Calibri" w:cs="Arial"/>
                <w:sz w:val="20"/>
                <w:szCs w:val="20"/>
              </w:rPr>
            </w:pPr>
          </w:p>
        </w:tc>
      </w:tr>
      <w:tr w:rsidR="00B325F2" w:rsidRPr="00B325F2" w14:paraId="6987358A" w14:textId="77777777" w:rsidTr="00D17AB8">
        <w:trPr>
          <w:trHeight w:val="300"/>
        </w:trPr>
        <w:tc>
          <w:tcPr>
            <w:tcW w:w="1975" w:type="dxa"/>
            <w:noWrap/>
            <w:hideMark/>
          </w:tcPr>
          <w:p w14:paraId="2214FF08" w14:textId="77777777" w:rsidR="00B325F2" w:rsidRPr="00B325F2" w:rsidRDefault="00B325F2" w:rsidP="00B325F2">
            <w:pPr>
              <w:rPr>
                <w:rFonts w:eastAsia="Calibri" w:cs="Arial"/>
                <w:sz w:val="20"/>
                <w:szCs w:val="20"/>
              </w:rPr>
            </w:pPr>
            <w:r w:rsidRPr="00B325F2">
              <w:rPr>
                <w:rFonts w:eastAsia="Calibri" w:cs="Arial"/>
                <w:sz w:val="20"/>
                <w:szCs w:val="20"/>
              </w:rPr>
              <w:t>Other/Unknown</w:t>
            </w:r>
          </w:p>
        </w:tc>
        <w:tc>
          <w:tcPr>
            <w:tcW w:w="1620" w:type="dxa"/>
            <w:noWrap/>
            <w:vAlign w:val="center"/>
            <w:hideMark/>
          </w:tcPr>
          <w:p w14:paraId="1A888856"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1800" w:type="dxa"/>
            <w:noWrap/>
            <w:vAlign w:val="center"/>
            <w:hideMark/>
          </w:tcPr>
          <w:p w14:paraId="02E30817" w14:textId="77777777" w:rsidR="00B325F2" w:rsidRPr="00B325F2" w:rsidRDefault="00B325F2" w:rsidP="00B325F2">
            <w:pPr>
              <w:jc w:val="center"/>
              <w:rPr>
                <w:rFonts w:eastAsia="Calibri" w:cs="Arial"/>
                <w:sz w:val="20"/>
                <w:szCs w:val="20"/>
              </w:rPr>
            </w:pPr>
            <w:r w:rsidRPr="00B325F2">
              <w:rPr>
                <w:rFonts w:eastAsia="Calibri" w:cs="Arial"/>
                <w:sz w:val="20"/>
                <w:szCs w:val="20"/>
              </w:rPr>
              <w:t>0.028</w:t>
            </w:r>
          </w:p>
        </w:tc>
        <w:tc>
          <w:tcPr>
            <w:tcW w:w="1517" w:type="dxa"/>
            <w:noWrap/>
            <w:vAlign w:val="center"/>
            <w:hideMark/>
          </w:tcPr>
          <w:p w14:paraId="5AB9FA5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BC617AE" w14:textId="77777777" w:rsidR="00B325F2" w:rsidRPr="00B325F2" w:rsidRDefault="00B325F2" w:rsidP="00B325F2">
            <w:pPr>
              <w:jc w:val="center"/>
              <w:rPr>
                <w:rFonts w:eastAsia="Calibri" w:cs="Arial"/>
                <w:sz w:val="20"/>
                <w:szCs w:val="20"/>
              </w:rPr>
            </w:pPr>
          </w:p>
        </w:tc>
      </w:tr>
      <w:tr w:rsidR="00B325F2" w:rsidRPr="00B325F2" w14:paraId="2CC037CD" w14:textId="77777777" w:rsidTr="00D17AB8">
        <w:trPr>
          <w:trHeight w:val="300"/>
        </w:trPr>
        <w:tc>
          <w:tcPr>
            <w:tcW w:w="1975" w:type="dxa"/>
            <w:noWrap/>
            <w:hideMark/>
          </w:tcPr>
          <w:p w14:paraId="031DEC58" w14:textId="77777777" w:rsidR="00B325F2" w:rsidRPr="00B325F2" w:rsidRDefault="00B325F2" w:rsidP="00B325F2">
            <w:pPr>
              <w:rPr>
                <w:rFonts w:eastAsia="Calibri" w:cs="Arial"/>
                <w:sz w:val="20"/>
                <w:szCs w:val="20"/>
              </w:rPr>
            </w:pPr>
            <w:r w:rsidRPr="00B325F2">
              <w:rPr>
                <w:rFonts w:eastAsia="Calibri" w:cs="Arial"/>
                <w:sz w:val="20"/>
                <w:szCs w:val="20"/>
              </w:rPr>
              <w:t>Biracial or multiracial</w:t>
            </w:r>
          </w:p>
        </w:tc>
        <w:tc>
          <w:tcPr>
            <w:tcW w:w="1620" w:type="dxa"/>
            <w:noWrap/>
            <w:vAlign w:val="center"/>
            <w:hideMark/>
          </w:tcPr>
          <w:p w14:paraId="2E008D17" w14:textId="77777777" w:rsidR="00B325F2" w:rsidRPr="00B325F2" w:rsidRDefault="00B325F2" w:rsidP="00B325F2">
            <w:pPr>
              <w:jc w:val="center"/>
              <w:rPr>
                <w:rFonts w:eastAsia="Calibri" w:cs="Arial"/>
                <w:sz w:val="20"/>
                <w:szCs w:val="20"/>
              </w:rPr>
            </w:pPr>
            <w:r w:rsidRPr="00B325F2">
              <w:rPr>
                <w:rFonts w:eastAsia="Calibri" w:cs="Arial"/>
                <w:sz w:val="20"/>
                <w:szCs w:val="20"/>
              </w:rPr>
              <w:t>20</w:t>
            </w:r>
          </w:p>
        </w:tc>
        <w:tc>
          <w:tcPr>
            <w:tcW w:w="1800" w:type="dxa"/>
            <w:noWrap/>
            <w:vAlign w:val="center"/>
            <w:hideMark/>
          </w:tcPr>
          <w:p w14:paraId="663169C5" w14:textId="77777777" w:rsidR="00B325F2" w:rsidRPr="00B325F2" w:rsidRDefault="00B325F2" w:rsidP="00B325F2">
            <w:pPr>
              <w:jc w:val="center"/>
              <w:rPr>
                <w:rFonts w:eastAsia="Calibri" w:cs="Arial"/>
                <w:sz w:val="20"/>
                <w:szCs w:val="20"/>
              </w:rPr>
            </w:pPr>
            <w:r w:rsidRPr="00B325F2">
              <w:rPr>
                <w:rFonts w:eastAsia="Calibri" w:cs="Arial"/>
                <w:sz w:val="20"/>
                <w:szCs w:val="20"/>
              </w:rPr>
              <w:t>0.027</w:t>
            </w:r>
          </w:p>
        </w:tc>
        <w:tc>
          <w:tcPr>
            <w:tcW w:w="1517" w:type="dxa"/>
            <w:noWrap/>
            <w:vAlign w:val="center"/>
            <w:hideMark/>
          </w:tcPr>
          <w:p w14:paraId="10B3A72D"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57211F72" w14:textId="77777777" w:rsidR="00B325F2" w:rsidRPr="00B325F2" w:rsidRDefault="00B325F2" w:rsidP="00B325F2">
            <w:pPr>
              <w:jc w:val="center"/>
              <w:rPr>
                <w:rFonts w:eastAsia="Calibri" w:cs="Arial"/>
                <w:sz w:val="20"/>
                <w:szCs w:val="20"/>
              </w:rPr>
            </w:pPr>
          </w:p>
        </w:tc>
      </w:tr>
      <w:tr w:rsidR="00B325F2" w:rsidRPr="00B325F2" w14:paraId="32A3C452" w14:textId="77777777" w:rsidTr="00D17AB8">
        <w:trPr>
          <w:trHeight w:val="300"/>
        </w:trPr>
        <w:tc>
          <w:tcPr>
            <w:tcW w:w="1975" w:type="dxa"/>
            <w:noWrap/>
            <w:hideMark/>
          </w:tcPr>
          <w:p w14:paraId="65296FB7" w14:textId="77777777" w:rsidR="00B325F2" w:rsidRPr="00B325F2" w:rsidRDefault="00B325F2" w:rsidP="00B325F2">
            <w:pPr>
              <w:rPr>
                <w:rFonts w:eastAsia="Calibri" w:cs="Arial"/>
                <w:sz w:val="20"/>
                <w:szCs w:val="20"/>
              </w:rPr>
            </w:pPr>
            <w:r w:rsidRPr="00B325F2">
              <w:rPr>
                <w:rFonts w:eastAsia="Calibri" w:cs="Arial"/>
                <w:sz w:val="20"/>
                <w:szCs w:val="20"/>
              </w:rPr>
              <w:t>Scandinavian</w:t>
            </w:r>
          </w:p>
        </w:tc>
        <w:tc>
          <w:tcPr>
            <w:tcW w:w="1620" w:type="dxa"/>
            <w:noWrap/>
            <w:vAlign w:val="center"/>
            <w:hideMark/>
          </w:tcPr>
          <w:p w14:paraId="01AF9AD2"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800" w:type="dxa"/>
            <w:noWrap/>
            <w:vAlign w:val="center"/>
            <w:hideMark/>
          </w:tcPr>
          <w:p w14:paraId="48D32DE0" w14:textId="77777777" w:rsidR="00B325F2" w:rsidRPr="00B325F2" w:rsidRDefault="00B325F2" w:rsidP="00B325F2">
            <w:pPr>
              <w:jc w:val="center"/>
              <w:rPr>
                <w:rFonts w:eastAsia="Calibri" w:cs="Arial"/>
                <w:sz w:val="20"/>
                <w:szCs w:val="20"/>
              </w:rPr>
            </w:pPr>
            <w:r w:rsidRPr="00B325F2">
              <w:rPr>
                <w:rFonts w:eastAsia="Calibri" w:cs="Arial"/>
                <w:sz w:val="20"/>
                <w:szCs w:val="20"/>
              </w:rPr>
              <w:t>0.026</w:t>
            </w:r>
          </w:p>
        </w:tc>
        <w:tc>
          <w:tcPr>
            <w:tcW w:w="1517" w:type="dxa"/>
            <w:noWrap/>
            <w:vAlign w:val="center"/>
            <w:hideMark/>
          </w:tcPr>
          <w:p w14:paraId="6893BE1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06EFA544" w14:textId="77777777" w:rsidR="00B325F2" w:rsidRPr="00B325F2" w:rsidRDefault="00B325F2" w:rsidP="00B325F2">
            <w:pPr>
              <w:jc w:val="center"/>
              <w:rPr>
                <w:rFonts w:eastAsia="Calibri" w:cs="Arial"/>
                <w:sz w:val="20"/>
                <w:szCs w:val="20"/>
              </w:rPr>
            </w:pPr>
          </w:p>
        </w:tc>
      </w:tr>
      <w:tr w:rsidR="00B325F2" w:rsidRPr="00B325F2" w14:paraId="76B156FB" w14:textId="77777777" w:rsidTr="00D17AB8">
        <w:trPr>
          <w:trHeight w:val="300"/>
        </w:trPr>
        <w:tc>
          <w:tcPr>
            <w:tcW w:w="1975" w:type="dxa"/>
            <w:noWrap/>
            <w:hideMark/>
          </w:tcPr>
          <w:p w14:paraId="4FAF547B" w14:textId="77777777" w:rsidR="00B325F2" w:rsidRPr="00B325F2" w:rsidRDefault="00B325F2" w:rsidP="00B325F2">
            <w:pPr>
              <w:rPr>
                <w:rFonts w:eastAsia="Calibri" w:cs="Arial"/>
                <w:sz w:val="20"/>
                <w:szCs w:val="20"/>
              </w:rPr>
            </w:pPr>
            <w:r w:rsidRPr="00B325F2">
              <w:rPr>
                <w:rFonts w:eastAsia="Calibri" w:cs="Arial"/>
                <w:sz w:val="20"/>
                <w:szCs w:val="20"/>
              </w:rPr>
              <w:t>Unreported</w:t>
            </w:r>
          </w:p>
        </w:tc>
        <w:tc>
          <w:tcPr>
            <w:tcW w:w="1620" w:type="dxa"/>
            <w:noWrap/>
            <w:vAlign w:val="center"/>
            <w:hideMark/>
          </w:tcPr>
          <w:p w14:paraId="1448D298"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1800" w:type="dxa"/>
            <w:noWrap/>
            <w:vAlign w:val="center"/>
            <w:hideMark/>
          </w:tcPr>
          <w:p w14:paraId="48C3D7E0" w14:textId="77777777" w:rsidR="00B325F2" w:rsidRPr="00B325F2" w:rsidRDefault="00B325F2" w:rsidP="00B325F2">
            <w:pPr>
              <w:jc w:val="center"/>
              <w:rPr>
                <w:rFonts w:eastAsia="Calibri" w:cs="Arial"/>
                <w:sz w:val="20"/>
                <w:szCs w:val="20"/>
              </w:rPr>
            </w:pPr>
            <w:r w:rsidRPr="00B325F2">
              <w:rPr>
                <w:rFonts w:eastAsia="Calibri" w:cs="Arial"/>
                <w:sz w:val="20"/>
                <w:szCs w:val="20"/>
              </w:rPr>
              <w:t>0.026</w:t>
            </w:r>
          </w:p>
        </w:tc>
        <w:tc>
          <w:tcPr>
            <w:tcW w:w="1517" w:type="dxa"/>
            <w:noWrap/>
            <w:vAlign w:val="center"/>
            <w:hideMark/>
          </w:tcPr>
          <w:p w14:paraId="1C3D913B"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00F94AA5" w14:textId="77777777" w:rsidR="00B325F2" w:rsidRPr="00B325F2" w:rsidRDefault="00B325F2" w:rsidP="00B325F2">
            <w:pPr>
              <w:jc w:val="center"/>
              <w:rPr>
                <w:rFonts w:eastAsia="Calibri" w:cs="Arial"/>
                <w:sz w:val="20"/>
                <w:szCs w:val="20"/>
              </w:rPr>
            </w:pPr>
          </w:p>
        </w:tc>
      </w:tr>
      <w:tr w:rsidR="00B325F2" w:rsidRPr="00B325F2" w14:paraId="6CD6CF6F" w14:textId="77777777" w:rsidTr="00D17AB8">
        <w:trPr>
          <w:trHeight w:val="300"/>
        </w:trPr>
        <w:tc>
          <w:tcPr>
            <w:tcW w:w="1975" w:type="dxa"/>
            <w:noWrap/>
            <w:hideMark/>
          </w:tcPr>
          <w:p w14:paraId="0C62E07C" w14:textId="77777777" w:rsidR="00B325F2" w:rsidRPr="00B325F2" w:rsidRDefault="00B325F2" w:rsidP="00B325F2">
            <w:pPr>
              <w:rPr>
                <w:rFonts w:eastAsia="Calibri" w:cs="Arial"/>
                <w:sz w:val="20"/>
                <w:szCs w:val="20"/>
              </w:rPr>
            </w:pPr>
            <w:r w:rsidRPr="00B325F2">
              <w:rPr>
                <w:rFonts w:eastAsia="Calibri" w:cs="Arial"/>
                <w:sz w:val="20"/>
                <w:szCs w:val="20"/>
              </w:rPr>
              <w:t>Indian</w:t>
            </w:r>
          </w:p>
        </w:tc>
        <w:tc>
          <w:tcPr>
            <w:tcW w:w="1620" w:type="dxa"/>
            <w:noWrap/>
            <w:vAlign w:val="center"/>
            <w:hideMark/>
          </w:tcPr>
          <w:p w14:paraId="484AB975"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75B9911F"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6B01475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B1C041E" w14:textId="77777777" w:rsidR="00B325F2" w:rsidRPr="00B325F2" w:rsidRDefault="00B325F2" w:rsidP="00B325F2">
            <w:pPr>
              <w:jc w:val="center"/>
              <w:rPr>
                <w:rFonts w:eastAsia="Calibri" w:cs="Arial"/>
                <w:sz w:val="20"/>
                <w:szCs w:val="20"/>
              </w:rPr>
            </w:pPr>
          </w:p>
        </w:tc>
      </w:tr>
      <w:tr w:rsidR="00B325F2" w:rsidRPr="00B325F2" w14:paraId="29844B01" w14:textId="77777777" w:rsidTr="00D17AB8">
        <w:trPr>
          <w:trHeight w:val="300"/>
        </w:trPr>
        <w:tc>
          <w:tcPr>
            <w:tcW w:w="1975" w:type="dxa"/>
            <w:noWrap/>
            <w:hideMark/>
          </w:tcPr>
          <w:p w14:paraId="07E0BBAE" w14:textId="77777777" w:rsidR="00B325F2" w:rsidRPr="00B325F2" w:rsidRDefault="00B325F2" w:rsidP="00B325F2">
            <w:pPr>
              <w:rPr>
                <w:rFonts w:eastAsia="Calibri" w:cs="Arial"/>
                <w:sz w:val="20"/>
                <w:szCs w:val="20"/>
              </w:rPr>
            </w:pPr>
            <w:r w:rsidRPr="00B325F2">
              <w:rPr>
                <w:rFonts w:eastAsia="Calibri" w:cs="Arial"/>
                <w:sz w:val="20"/>
                <w:szCs w:val="20"/>
              </w:rPr>
              <w:t>Malay</w:t>
            </w:r>
          </w:p>
        </w:tc>
        <w:tc>
          <w:tcPr>
            <w:tcW w:w="1620" w:type="dxa"/>
            <w:noWrap/>
            <w:vAlign w:val="center"/>
            <w:hideMark/>
          </w:tcPr>
          <w:p w14:paraId="538CBA7B"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58DAEA55"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615C9D10"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3902550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F29004A" w14:textId="77777777" w:rsidTr="00D17AB8">
        <w:trPr>
          <w:trHeight w:val="300"/>
        </w:trPr>
        <w:tc>
          <w:tcPr>
            <w:tcW w:w="1975" w:type="dxa"/>
            <w:noWrap/>
            <w:hideMark/>
          </w:tcPr>
          <w:p w14:paraId="533E22F4" w14:textId="77777777" w:rsidR="00B325F2" w:rsidRPr="00B325F2" w:rsidRDefault="00B325F2" w:rsidP="00B325F2">
            <w:pPr>
              <w:rPr>
                <w:rFonts w:eastAsia="Calibri" w:cs="Arial"/>
                <w:sz w:val="20"/>
                <w:szCs w:val="20"/>
              </w:rPr>
            </w:pPr>
            <w:r w:rsidRPr="00B325F2">
              <w:rPr>
                <w:rFonts w:eastAsia="Calibri" w:cs="Arial"/>
                <w:sz w:val="20"/>
                <w:szCs w:val="20"/>
              </w:rPr>
              <w:t>Native American</w:t>
            </w:r>
          </w:p>
        </w:tc>
        <w:tc>
          <w:tcPr>
            <w:tcW w:w="1620" w:type="dxa"/>
            <w:noWrap/>
            <w:vAlign w:val="center"/>
            <w:hideMark/>
          </w:tcPr>
          <w:p w14:paraId="11CFD052"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6C779FEB"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443EFB2C"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728" w:type="dxa"/>
            <w:noWrap/>
            <w:vAlign w:val="center"/>
            <w:hideMark/>
          </w:tcPr>
          <w:p w14:paraId="3F36AA1D" w14:textId="77777777" w:rsidR="00B325F2" w:rsidRPr="00B325F2" w:rsidRDefault="00B325F2" w:rsidP="00B325F2">
            <w:pPr>
              <w:jc w:val="center"/>
              <w:rPr>
                <w:rFonts w:eastAsia="Calibri" w:cs="Arial"/>
                <w:sz w:val="20"/>
                <w:szCs w:val="20"/>
              </w:rPr>
            </w:pPr>
          </w:p>
        </w:tc>
      </w:tr>
      <w:tr w:rsidR="00B325F2" w:rsidRPr="00B325F2" w14:paraId="75243E40" w14:textId="77777777" w:rsidTr="00D17AB8">
        <w:trPr>
          <w:trHeight w:val="300"/>
        </w:trPr>
        <w:tc>
          <w:tcPr>
            <w:tcW w:w="1975" w:type="dxa"/>
            <w:noWrap/>
            <w:hideMark/>
          </w:tcPr>
          <w:p w14:paraId="52FCE3FC" w14:textId="77777777" w:rsidR="00B325F2" w:rsidRPr="00B325F2" w:rsidRDefault="00B325F2" w:rsidP="00B325F2">
            <w:pPr>
              <w:rPr>
                <w:rFonts w:eastAsia="Calibri" w:cs="Arial"/>
                <w:sz w:val="20"/>
                <w:szCs w:val="20"/>
              </w:rPr>
            </w:pPr>
            <w:r w:rsidRPr="00B325F2">
              <w:rPr>
                <w:rFonts w:eastAsia="Calibri" w:cs="Arial"/>
                <w:sz w:val="20"/>
                <w:szCs w:val="20"/>
              </w:rPr>
              <w:t>Polynesian American</w:t>
            </w:r>
          </w:p>
        </w:tc>
        <w:tc>
          <w:tcPr>
            <w:tcW w:w="1620" w:type="dxa"/>
            <w:noWrap/>
            <w:vAlign w:val="center"/>
            <w:hideMark/>
          </w:tcPr>
          <w:p w14:paraId="4AC310DD"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1800" w:type="dxa"/>
            <w:noWrap/>
            <w:vAlign w:val="center"/>
            <w:hideMark/>
          </w:tcPr>
          <w:p w14:paraId="386AD1B7"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1517" w:type="dxa"/>
            <w:noWrap/>
            <w:vAlign w:val="center"/>
            <w:hideMark/>
          </w:tcPr>
          <w:p w14:paraId="74FC34B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0A804002" w14:textId="77777777" w:rsidR="00B325F2" w:rsidRPr="00B325F2" w:rsidRDefault="00B325F2" w:rsidP="00B325F2">
            <w:pPr>
              <w:jc w:val="center"/>
              <w:rPr>
                <w:rFonts w:eastAsia="Calibri" w:cs="Arial"/>
                <w:sz w:val="20"/>
                <w:szCs w:val="20"/>
              </w:rPr>
            </w:pPr>
          </w:p>
        </w:tc>
      </w:tr>
      <w:tr w:rsidR="00B325F2" w:rsidRPr="00B325F2" w14:paraId="5B72E92D" w14:textId="77777777" w:rsidTr="00D17AB8">
        <w:trPr>
          <w:trHeight w:val="300"/>
        </w:trPr>
        <w:tc>
          <w:tcPr>
            <w:tcW w:w="1975" w:type="dxa"/>
            <w:noWrap/>
            <w:hideMark/>
          </w:tcPr>
          <w:p w14:paraId="0A751FEE" w14:textId="77777777" w:rsidR="00B325F2" w:rsidRPr="00B325F2" w:rsidRDefault="00B325F2" w:rsidP="00B325F2">
            <w:pPr>
              <w:rPr>
                <w:rFonts w:eastAsia="Calibri" w:cs="Arial"/>
                <w:sz w:val="20"/>
                <w:szCs w:val="20"/>
              </w:rPr>
            </w:pPr>
            <w:r w:rsidRPr="00B325F2">
              <w:rPr>
                <w:rFonts w:eastAsia="Calibri" w:cs="Arial"/>
                <w:sz w:val="20"/>
                <w:szCs w:val="20"/>
              </w:rPr>
              <w:t>Mixed or multiple</w:t>
            </w:r>
          </w:p>
        </w:tc>
        <w:tc>
          <w:tcPr>
            <w:tcW w:w="1620" w:type="dxa"/>
            <w:noWrap/>
            <w:vAlign w:val="center"/>
            <w:hideMark/>
          </w:tcPr>
          <w:p w14:paraId="4A56988B" w14:textId="77777777" w:rsidR="00B325F2" w:rsidRPr="00B325F2" w:rsidRDefault="00B325F2" w:rsidP="00B325F2">
            <w:pPr>
              <w:jc w:val="center"/>
              <w:rPr>
                <w:rFonts w:eastAsia="Calibri" w:cs="Arial"/>
                <w:sz w:val="20"/>
                <w:szCs w:val="20"/>
              </w:rPr>
            </w:pPr>
            <w:r w:rsidRPr="00B325F2">
              <w:rPr>
                <w:rFonts w:eastAsia="Calibri" w:cs="Arial"/>
                <w:sz w:val="20"/>
                <w:szCs w:val="20"/>
              </w:rPr>
              <w:t>14</w:t>
            </w:r>
          </w:p>
        </w:tc>
        <w:tc>
          <w:tcPr>
            <w:tcW w:w="1800" w:type="dxa"/>
            <w:noWrap/>
            <w:vAlign w:val="center"/>
            <w:hideMark/>
          </w:tcPr>
          <w:p w14:paraId="7726F757" w14:textId="77777777" w:rsidR="00B325F2" w:rsidRPr="00B325F2" w:rsidRDefault="00B325F2" w:rsidP="00B325F2">
            <w:pPr>
              <w:jc w:val="center"/>
              <w:rPr>
                <w:rFonts w:eastAsia="Calibri" w:cs="Arial"/>
                <w:sz w:val="20"/>
                <w:szCs w:val="20"/>
              </w:rPr>
            </w:pPr>
            <w:r w:rsidRPr="00B325F2">
              <w:rPr>
                <w:rFonts w:eastAsia="Calibri" w:cs="Arial"/>
                <w:sz w:val="20"/>
                <w:szCs w:val="20"/>
              </w:rPr>
              <w:t>0.019</w:t>
            </w:r>
          </w:p>
        </w:tc>
        <w:tc>
          <w:tcPr>
            <w:tcW w:w="1517" w:type="dxa"/>
            <w:noWrap/>
            <w:vAlign w:val="center"/>
            <w:hideMark/>
          </w:tcPr>
          <w:p w14:paraId="2CEBC58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6C06C9A6" w14:textId="77777777" w:rsidR="00B325F2" w:rsidRPr="00B325F2" w:rsidRDefault="00B325F2" w:rsidP="00B325F2">
            <w:pPr>
              <w:jc w:val="center"/>
              <w:rPr>
                <w:rFonts w:eastAsia="Calibri" w:cs="Arial"/>
                <w:sz w:val="20"/>
                <w:szCs w:val="20"/>
              </w:rPr>
            </w:pPr>
          </w:p>
        </w:tc>
      </w:tr>
      <w:tr w:rsidR="00B325F2" w:rsidRPr="00B325F2" w14:paraId="5807D982" w14:textId="77777777" w:rsidTr="00D17AB8">
        <w:trPr>
          <w:trHeight w:val="300"/>
        </w:trPr>
        <w:tc>
          <w:tcPr>
            <w:tcW w:w="1975" w:type="dxa"/>
            <w:noWrap/>
            <w:hideMark/>
          </w:tcPr>
          <w:p w14:paraId="6268578F" w14:textId="77777777" w:rsidR="00B325F2" w:rsidRPr="00B325F2" w:rsidRDefault="00B325F2" w:rsidP="00B325F2">
            <w:pPr>
              <w:rPr>
                <w:rFonts w:eastAsia="Calibri" w:cs="Arial"/>
                <w:sz w:val="20"/>
                <w:szCs w:val="20"/>
              </w:rPr>
            </w:pPr>
            <w:r w:rsidRPr="00B325F2">
              <w:rPr>
                <w:rFonts w:eastAsia="Calibri" w:cs="Arial"/>
                <w:sz w:val="20"/>
                <w:szCs w:val="20"/>
              </w:rPr>
              <w:t>Multiracial</w:t>
            </w:r>
          </w:p>
        </w:tc>
        <w:tc>
          <w:tcPr>
            <w:tcW w:w="1620" w:type="dxa"/>
            <w:noWrap/>
            <w:vAlign w:val="center"/>
            <w:hideMark/>
          </w:tcPr>
          <w:p w14:paraId="57F3FE96" w14:textId="77777777" w:rsidR="00B325F2" w:rsidRPr="00B325F2" w:rsidRDefault="00B325F2" w:rsidP="00B325F2">
            <w:pPr>
              <w:jc w:val="center"/>
              <w:rPr>
                <w:rFonts w:eastAsia="Calibri" w:cs="Arial"/>
                <w:sz w:val="20"/>
                <w:szCs w:val="20"/>
              </w:rPr>
            </w:pPr>
            <w:r w:rsidRPr="00B325F2">
              <w:rPr>
                <w:rFonts w:eastAsia="Calibri" w:cs="Arial"/>
                <w:sz w:val="20"/>
                <w:szCs w:val="20"/>
              </w:rPr>
              <w:t>12</w:t>
            </w:r>
          </w:p>
        </w:tc>
        <w:tc>
          <w:tcPr>
            <w:tcW w:w="1800" w:type="dxa"/>
            <w:noWrap/>
            <w:vAlign w:val="center"/>
            <w:hideMark/>
          </w:tcPr>
          <w:p w14:paraId="467AA113" w14:textId="77777777" w:rsidR="00B325F2" w:rsidRPr="00B325F2" w:rsidRDefault="00B325F2" w:rsidP="00B325F2">
            <w:pPr>
              <w:jc w:val="center"/>
              <w:rPr>
                <w:rFonts w:eastAsia="Calibri" w:cs="Arial"/>
                <w:sz w:val="20"/>
                <w:szCs w:val="20"/>
              </w:rPr>
            </w:pPr>
            <w:r w:rsidRPr="00B325F2">
              <w:rPr>
                <w:rFonts w:eastAsia="Calibri" w:cs="Arial"/>
                <w:sz w:val="20"/>
                <w:szCs w:val="20"/>
              </w:rPr>
              <w:t>0.016</w:t>
            </w:r>
          </w:p>
        </w:tc>
        <w:tc>
          <w:tcPr>
            <w:tcW w:w="1517" w:type="dxa"/>
            <w:noWrap/>
            <w:vAlign w:val="center"/>
            <w:hideMark/>
          </w:tcPr>
          <w:p w14:paraId="698234E9"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334B4C6" w14:textId="77777777" w:rsidR="00B325F2" w:rsidRPr="00B325F2" w:rsidRDefault="00B325F2" w:rsidP="00B325F2">
            <w:pPr>
              <w:jc w:val="center"/>
              <w:rPr>
                <w:rFonts w:eastAsia="Calibri" w:cs="Arial"/>
                <w:sz w:val="20"/>
                <w:szCs w:val="20"/>
              </w:rPr>
            </w:pPr>
          </w:p>
        </w:tc>
      </w:tr>
      <w:tr w:rsidR="00B325F2" w:rsidRPr="00B325F2" w14:paraId="4D4B0AF7" w14:textId="77777777" w:rsidTr="00D17AB8">
        <w:trPr>
          <w:trHeight w:val="300"/>
        </w:trPr>
        <w:tc>
          <w:tcPr>
            <w:tcW w:w="1975" w:type="dxa"/>
            <w:hideMark/>
          </w:tcPr>
          <w:p w14:paraId="4030384D" w14:textId="77777777" w:rsidR="00B325F2" w:rsidRPr="00B325F2" w:rsidRDefault="00B325F2" w:rsidP="00B325F2">
            <w:pPr>
              <w:rPr>
                <w:rFonts w:eastAsia="Calibri" w:cs="Arial"/>
                <w:sz w:val="20"/>
                <w:szCs w:val="20"/>
              </w:rPr>
            </w:pPr>
            <w:r w:rsidRPr="00B325F2">
              <w:rPr>
                <w:rFonts w:eastAsia="Calibri" w:cs="Arial"/>
                <w:sz w:val="20"/>
                <w:szCs w:val="20"/>
              </w:rPr>
              <w:t>Asian, East Indian, Other</w:t>
            </w:r>
            <w:r w:rsidRPr="00B325F2">
              <w:rPr>
                <w:rFonts w:eastAsia="Calibri" w:cs="Arial"/>
                <w:sz w:val="20"/>
                <w:szCs w:val="20"/>
              </w:rPr>
              <w:br/>
              <w:t>Asian</w:t>
            </w:r>
          </w:p>
        </w:tc>
        <w:tc>
          <w:tcPr>
            <w:tcW w:w="1620" w:type="dxa"/>
            <w:noWrap/>
            <w:vAlign w:val="center"/>
            <w:hideMark/>
          </w:tcPr>
          <w:p w14:paraId="14ECC747" w14:textId="77777777" w:rsidR="00B325F2" w:rsidRPr="00B325F2" w:rsidRDefault="00B325F2" w:rsidP="00B325F2">
            <w:pPr>
              <w:jc w:val="center"/>
              <w:rPr>
                <w:rFonts w:eastAsia="Calibri" w:cs="Arial"/>
                <w:sz w:val="20"/>
                <w:szCs w:val="20"/>
              </w:rPr>
            </w:pPr>
            <w:r w:rsidRPr="00B325F2">
              <w:rPr>
                <w:rFonts w:eastAsia="Calibri" w:cs="Arial"/>
                <w:sz w:val="20"/>
                <w:szCs w:val="20"/>
              </w:rPr>
              <w:t>10</w:t>
            </w:r>
          </w:p>
        </w:tc>
        <w:tc>
          <w:tcPr>
            <w:tcW w:w="1800" w:type="dxa"/>
            <w:noWrap/>
            <w:vAlign w:val="center"/>
            <w:hideMark/>
          </w:tcPr>
          <w:p w14:paraId="5AA5B872" w14:textId="77777777" w:rsidR="00B325F2" w:rsidRPr="00B325F2" w:rsidRDefault="00B325F2" w:rsidP="00B325F2">
            <w:pPr>
              <w:jc w:val="center"/>
              <w:rPr>
                <w:rFonts w:eastAsia="Calibri" w:cs="Arial"/>
                <w:sz w:val="20"/>
                <w:szCs w:val="20"/>
              </w:rPr>
            </w:pPr>
            <w:r w:rsidRPr="00B325F2">
              <w:rPr>
                <w:rFonts w:eastAsia="Calibri" w:cs="Arial"/>
                <w:sz w:val="20"/>
                <w:szCs w:val="20"/>
              </w:rPr>
              <w:t>0.013</w:t>
            </w:r>
          </w:p>
        </w:tc>
        <w:tc>
          <w:tcPr>
            <w:tcW w:w="1517" w:type="dxa"/>
            <w:noWrap/>
            <w:vAlign w:val="center"/>
            <w:hideMark/>
          </w:tcPr>
          <w:p w14:paraId="22A1DC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69355B0" w14:textId="77777777" w:rsidR="00B325F2" w:rsidRPr="00B325F2" w:rsidRDefault="00B325F2" w:rsidP="00B325F2">
            <w:pPr>
              <w:jc w:val="center"/>
              <w:rPr>
                <w:rFonts w:eastAsia="Calibri" w:cs="Arial"/>
                <w:sz w:val="20"/>
                <w:szCs w:val="20"/>
              </w:rPr>
            </w:pPr>
          </w:p>
        </w:tc>
      </w:tr>
      <w:tr w:rsidR="00B325F2" w:rsidRPr="00B325F2" w14:paraId="37795EFB" w14:textId="77777777" w:rsidTr="00D17AB8">
        <w:trPr>
          <w:trHeight w:val="300"/>
        </w:trPr>
        <w:tc>
          <w:tcPr>
            <w:tcW w:w="1975" w:type="dxa"/>
            <w:noWrap/>
            <w:hideMark/>
          </w:tcPr>
          <w:p w14:paraId="52F09140" w14:textId="77777777" w:rsidR="00B325F2" w:rsidRPr="00B325F2" w:rsidRDefault="00B325F2" w:rsidP="00B325F2">
            <w:pPr>
              <w:rPr>
                <w:rFonts w:eastAsia="Calibri" w:cs="Arial"/>
                <w:sz w:val="20"/>
                <w:szCs w:val="20"/>
              </w:rPr>
            </w:pPr>
            <w:r w:rsidRPr="00B325F2">
              <w:rPr>
                <w:rFonts w:eastAsia="Calibri" w:cs="Arial"/>
                <w:sz w:val="20"/>
                <w:szCs w:val="20"/>
              </w:rPr>
              <w:t>Pacific</w:t>
            </w:r>
          </w:p>
        </w:tc>
        <w:tc>
          <w:tcPr>
            <w:tcW w:w="1620" w:type="dxa"/>
            <w:noWrap/>
            <w:vAlign w:val="center"/>
            <w:hideMark/>
          </w:tcPr>
          <w:p w14:paraId="72013730"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1800" w:type="dxa"/>
            <w:noWrap/>
            <w:vAlign w:val="center"/>
            <w:hideMark/>
          </w:tcPr>
          <w:p w14:paraId="33AF1EB4" w14:textId="77777777" w:rsidR="00B325F2" w:rsidRPr="00B325F2" w:rsidRDefault="00B325F2" w:rsidP="00B325F2">
            <w:pPr>
              <w:jc w:val="center"/>
              <w:rPr>
                <w:rFonts w:eastAsia="Calibri" w:cs="Arial"/>
                <w:sz w:val="20"/>
                <w:szCs w:val="20"/>
              </w:rPr>
            </w:pPr>
            <w:r w:rsidRPr="00B325F2">
              <w:rPr>
                <w:rFonts w:eastAsia="Calibri" w:cs="Arial"/>
                <w:sz w:val="20"/>
                <w:szCs w:val="20"/>
              </w:rPr>
              <w:t>0.012</w:t>
            </w:r>
          </w:p>
        </w:tc>
        <w:tc>
          <w:tcPr>
            <w:tcW w:w="1517" w:type="dxa"/>
            <w:noWrap/>
            <w:vAlign w:val="center"/>
            <w:hideMark/>
          </w:tcPr>
          <w:p w14:paraId="6039B96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1899DD9" w14:textId="77777777" w:rsidR="00B325F2" w:rsidRPr="00B325F2" w:rsidRDefault="00B325F2" w:rsidP="00B325F2">
            <w:pPr>
              <w:jc w:val="center"/>
              <w:rPr>
                <w:rFonts w:eastAsia="Calibri" w:cs="Arial"/>
                <w:sz w:val="20"/>
                <w:szCs w:val="20"/>
              </w:rPr>
            </w:pPr>
          </w:p>
        </w:tc>
      </w:tr>
      <w:tr w:rsidR="00B325F2" w:rsidRPr="00B325F2" w14:paraId="61DED620" w14:textId="77777777" w:rsidTr="00D17AB8">
        <w:trPr>
          <w:trHeight w:val="300"/>
        </w:trPr>
        <w:tc>
          <w:tcPr>
            <w:tcW w:w="1975" w:type="dxa"/>
            <w:noWrap/>
            <w:hideMark/>
          </w:tcPr>
          <w:p w14:paraId="463D9228" w14:textId="77777777" w:rsidR="00B325F2" w:rsidRPr="00B325F2" w:rsidRDefault="00B325F2" w:rsidP="00B325F2">
            <w:pPr>
              <w:rPr>
                <w:rFonts w:eastAsia="Calibri" w:cs="Arial"/>
                <w:sz w:val="20"/>
                <w:szCs w:val="20"/>
              </w:rPr>
            </w:pPr>
            <w:r w:rsidRPr="00B325F2">
              <w:rPr>
                <w:rFonts w:eastAsia="Calibri" w:cs="Arial"/>
                <w:sz w:val="20"/>
                <w:szCs w:val="20"/>
              </w:rPr>
              <w:t>Asian Indian</w:t>
            </w:r>
          </w:p>
        </w:tc>
        <w:tc>
          <w:tcPr>
            <w:tcW w:w="1620" w:type="dxa"/>
            <w:noWrap/>
            <w:vAlign w:val="center"/>
            <w:hideMark/>
          </w:tcPr>
          <w:p w14:paraId="431CF39B"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800" w:type="dxa"/>
            <w:noWrap/>
            <w:vAlign w:val="center"/>
            <w:hideMark/>
          </w:tcPr>
          <w:p w14:paraId="48BA4A70" w14:textId="77777777" w:rsidR="00B325F2" w:rsidRPr="00B325F2" w:rsidRDefault="00B325F2" w:rsidP="00B325F2">
            <w:pPr>
              <w:jc w:val="center"/>
              <w:rPr>
                <w:rFonts w:eastAsia="Calibri" w:cs="Arial"/>
                <w:sz w:val="20"/>
                <w:szCs w:val="20"/>
              </w:rPr>
            </w:pPr>
            <w:r w:rsidRPr="00B325F2">
              <w:rPr>
                <w:rFonts w:eastAsia="Calibri" w:cs="Arial"/>
                <w:sz w:val="20"/>
                <w:szCs w:val="20"/>
              </w:rPr>
              <w:t>0.011</w:t>
            </w:r>
          </w:p>
        </w:tc>
        <w:tc>
          <w:tcPr>
            <w:tcW w:w="1517" w:type="dxa"/>
            <w:noWrap/>
            <w:vAlign w:val="center"/>
            <w:hideMark/>
          </w:tcPr>
          <w:p w14:paraId="2DC68F5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574EE18" w14:textId="77777777" w:rsidR="00B325F2" w:rsidRPr="00B325F2" w:rsidRDefault="00B325F2" w:rsidP="00B325F2">
            <w:pPr>
              <w:jc w:val="center"/>
              <w:rPr>
                <w:rFonts w:eastAsia="Calibri" w:cs="Arial"/>
                <w:sz w:val="20"/>
                <w:szCs w:val="20"/>
              </w:rPr>
            </w:pPr>
          </w:p>
        </w:tc>
      </w:tr>
      <w:tr w:rsidR="00B325F2" w:rsidRPr="00B325F2" w14:paraId="57E64836" w14:textId="77777777" w:rsidTr="00D17AB8">
        <w:trPr>
          <w:trHeight w:val="300"/>
        </w:trPr>
        <w:tc>
          <w:tcPr>
            <w:tcW w:w="1975" w:type="dxa"/>
            <w:noWrap/>
            <w:hideMark/>
          </w:tcPr>
          <w:p w14:paraId="3CC96770" w14:textId="77777777" w:rsidR="00B325F2" w:rsidRPr="00B325F2" w:rsidRDefault="00B325F2" w:rsidP="00B325F2">
            <w:pPr>
              <w:rPr>
                <w:rFonts w:eastAsia="Calibri" w:cs="Arial"/>
                <w:sz w:val="20"/>
                <w:szCs w:val="20"/>
              </w:rPr>
            </w:pPr>
            <w:r w:rsidRPr="00B325F2">
              <w:rPr>
                <w:rFonts w:eastAsia="Calibri" w:cs="Arial"/>
                <w:sz w:val="20"/>
                <w:szCs w:val="20"/>
              </w:rPr>
              <w:t>Filipino</w:t>
            </w:r>
          </w:p>
        </w:tc>
        <w:tc>
          <w:tcPr>
            <w:tcW w:w="1620" w:type="dxa"/>
            <w:noWrap/>
            <w:vAlign w:val="center"/>
            <w:hideMark/>
          </w:tcPr>
          <w:p w14:paraId="1591F70D"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1800" w:type="dxa"/>
            <w:noWrap/>
            <w:vAlign w:val="center"/>
            <w:hideMark/>
          </w:tcPr>
          <w:p w14:paraId="1BBF6C84" w14:textId="77777777" w:rsidR="00B325F2" w:rsidRPr="00B325F2" w:rsidRDefault="00B325F2" w:rsidP="00B325F2">
            <w:pPr>
              <w:jc w:val="center"/>
              <w:rPr>
                <w:rFonts w:eastAsia="Calibri" w:cs="Arial"/>
                <w:sz w:val="20"/>
                <w:szCs w:val="20"/>
              </w:rPr>
            </w:pPr>
            <w:r w:rsidRPr="00B325F2">
              <w:rPr>
                <w:rFonts w:eastAsia="Calibri" w:cs="Arial"/>
                <w:sz w:val="20"/>
                <w:szCs w:val="20"/>
              </w:rPr>
              <w:t>0.011</w:t>
            </w:r>
          </w:p>
        </w:tc>
        <w:tc>
          <w:tcPr>
            <w:tcW w:w="1517" w:type="dxa"/>
            <w:noWrap/>
            <w:vAlign w:val="center"/>
            <w:hideMark/>
          </w:tcPr>
          <w:p w14:paraId="19B2BFA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96FFA67" w14:textId="77777777" w:rsidR="00B325F2" w:rsidRPr="00B325F2" w:rsidRDefault="00B325F2" w:rsidP="00B325F2">
            <w:pPr>
              <w:jc w:val="center"/>
              <w:rPr>
                <w:rFonts w:eastAsia="Calibri" w:cs="Arial"/>
                <w:sz w:val="20"/>
                <w:szCs w:val="20"/>
              </w:rPr>
            </w:pPr>
          </w:p>
        </w:tc>
      </w:tr>
      <w:tr w:rsidR="00B325F2" w:rsidRPr="00B325F2" w14:paraId="39C3F146" w14:textId="77777777" w:rsidTr="00D17AB8">
        <w:trPr>
          <w:trHeight w:val="300"/>
        </w:trPr>
        <w:tc>
          <w:tcPr>
            <w:tcW w:w="1975" w:type="dxa"/>
            <w:noWrap/>
            <w:hideMark/>
          </w:tcPr>
          <w:p w14:paraId="386D3721" w14:textId="77777777" w:rsidR="00B325F2" w:rsidRPr="00B325F2" w:rsidRDefault="00B325F2" w:rsidP="00B325F2">
            <w:pPr>
              <w:rPr>
                <w:rFonts w:eastAsia="Calibri" w:cs="Arial"/>
                <w:sz w:val="20"/>
                <w:szCs w:val="20"/>
              </w:rPr>
            </w:pPr>
            <w:r w:rsidRPr="00B325F2">
              <w:rPr>
                <w:rFonts w:eastAsia="Calibri" w:cs="Arial"/>
                <w:sz w:val="20"/>
                <w:szCs w:val="20"/>
              </w:rPr>
              <w:t>Aboriginal</w:t>
            </w:r>
          </w:p>
        </w:tc>
        <w:tc>
          <w:tcPr>
            <w:tcW w:w="1620" w:type="dxa"/>
            <w:noWrap/>
            <w:vAlign w:val="center"/>
            <w:hideMark/>
          </w:tcPr>
          <w:p w14:paraId="50E8BBF6"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0B7FB771"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3DAD332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8915057" w14:textId="77777777" w:rsidR="00B325F2" w:rsidRPr="00B325F2" w:rsidRDefault="00B325F2" w:rsidP="00B325F2">
            <w:pPr>
              <w:jc w:val="center"/>
              <w:rPr>
                <w:rFonts w:eastAsia="Calibri" w:cs="Arial"/>
                <w:sz w:val="20"/>
                <w:szCs w:val="20"/>
              </w:rPr>
            </w:pPr>
          </w:p>
        </w:tc>
      </w:tr>
      <w:tr w:rsidR="00B325F2" w:rsidRPr="00B325F2" w14:paraId="66A2A9E6" w14:textId="77777777" w:rsidTr="00D17AB8">
        <w:trPr>
          <w:trHeight w:val="300"/>
        </w:trPr>
        <w:tc>
          <w:tcPr>
            <w:tcW w:w="1975" w:type="dxa"/>
            <w:noWrap/>
            <w:hideMark/>
          </w:tcPr>
          <w:p w14:paraId="2D0BD1D6" w14:textId="77777777" w:rsidR="00B325F2" w:rsidRPr="00B325F2" w:rsidRDefault="00B325F2" w:rsidP="00B325F2">
            <w:pPr>
              <w:rPr>
                <w:rFonts w:eastAsia="Calibri" w:cs="Arial"/>
                <w:sz w:val="20"/>
                <w:szCs w:val="20"/>
              </w:rPr>
            </w:pPr>
            <w:r w:rsidRPr="00B325F2">
              <w:rPr>
                <w:rFonts w:eastAsia="Calibri" w:cs="Arial"/>
                <w:sz w:val="20"/>
                <w:szCs w:val="20"/>
              </w:rPr>
              <w:t>Multicultural</w:t>
            </w:r>
          </w:p>
        </w:tc>
        <w:tc>
          <w:tcPr>
            <w:tcW w:w="1620" w:type="dxa"/>
            <w:noWrap/>
            <w:vAlign w:val="center"/>
            <w:hideMark/>
          </w:tcPr>
          <w:p w14:paraId="397DDC8E"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2C82F6F3"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3748871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4727941" w14:textId="77777777" w:rsidR="00B325F2" w:rsidRPr="00B325F2" w:rsidRDefault="00B325F2" w:rsidP="00B325F2">
            <w:pPr>
              <w:jc w:val="center"/>
              <w:rPr>
                <w:rFonts w:eastAsia="Calibri" w:cs="Arial"/>
                <w:sz w:val="20"/>
                <w:szCs w:val="20"/>
              </w:rPr>
            </w:pPr>
          </w:p>
        </w:tc>
      </w:tr>
      <w:tr w:rsidR="00B325F2" w:rsidRPr="00B325F2" w14:paraId="1EEFFC47" w14:textId="77777777" w:rsidTr="00D17AB8">
        <w:trPr>
          <w:trHeight w:val="300"/>
        </w:trPr>
        <w:tc>
          <w:tcPr>
            <w:tcW w:w="1975" w:type="dxa"/>
            <w:noWrap/>
            <w:hideMark/>
          </w:tcPr>
          <w:p w14:paraId="095CBCFE" w14:textId="77777777" w:rsidR="00B325F2" w:rsidRPr="00B325F2" w:rsidRDefault="00B325F2" w:rsidP="00B325F2">
            <w:pPr>
              <w:rPr>
                <w:rFonts w:eastAsia="Calibri" w:cs="Arial"/>
                <w:sz w:val="20"/>
                <w:szCs w:val="20"/>
              </w:rPr>
            </w:pPr>
            <w:r w:rsidRPr="00B325F2">
              <w:rPr>
                <w:rFonts w:eastAsia="Calibri" w:cs="Arial"/>
                <w:sz w:val="20"/>
                <w:szCs w:val="20"/>
              </w:rPr>
              <w:t>Non-Caucasian</w:t>
            </w:r>
          </w:p>
        </w:tc>
        <w:tc>
          <w:tcPr>
            <w:tcW w:w="1620" w:type="dxa"/>
            <w:noWrap/>
            <w:vAlign w:val="center"/>
            <w:hideMark/>
          </w:tcPr>
          <w:p w14:paraId="45CB06FC"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1800" w:type="dxa"/>
            <w:noWrap/>
            <w:vAlign w:val="center"/>
            <w:hideMark/>
          </w:tcPr>
          <w:p w14:paraId="18D7B98E"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1517" w:type="dxa"/>
            <w:noWrap/>
            <w:vAlign w:val="center"/>
            <w:hideMark/>
          </w:tcPr>
          <w:p w14:paraId="26F6456B"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50D1E2A0" w14:textId="77777777" w:rsidR="00B325F2" w:rsidRPr="00B325F2" w:rsidRDefault="00B325F2" w:rsidP="00B325F2">
            <w:pPr>
              <w:jc w:val="center"/>
              <w:rPr>
                <w:rFonts w:eastAsia="Calibri" w:cs="Arial"/>
                <w:sz w:val="20"/>
                <w:szCs w:val="20"/>
              </w:rPr>
            </w:pPr>
          </w:p>
        </w:tc>
      </w:tr>
      <w:tr w:rsidR="00B325F2" w:rsidRPr="00B325F2" w14:paraId="6C6852DE" w14:textId="77777777" w:rsidTr="00D17AB8">
        <w:trPr>
          <w:trHeight w:val="300"/>
        </w:trPr>
        <w:tc>
          <w:tcPr>
            <w:tcW w:w="1975" w:type="dxa"/>
            <w:hideMark/>
          </w:tcPr>
          <w:p w14:paraId="77ADF5B3" w14:textId="77777777" w:rsidR="00B325F2" w:rsidRPr="00B325F2" w:rsidRDefault="00B325F2" w:rsidP="00B325F2">
            <w:pPr>
              <w:rPr>
                <w:rFonts w:eastAsia="Calibri" w:cs="Arial"/>
                <w:sz w:val="20"/>
                <w:szCs w:val="20"/>
              </w:rPr>
            </w:pPr>
            <w:r w:rsidRPr="00B325F2">
              <w:rPr>
                <w:rFonts w:eastAsia="Calibri" w:cs="Arial"/>
                <w:sz w:val="20"/>
                <w:szCs w:val="20"/>
              </w:rPr>
              <w:t>African American, Asian, or</w:t>
            </w:r>
            <w:r w:rsidRPr="00B325F2">
              <w:rPr>
                <w:rFonts w:eastAsia="Calibri" w:cs="Arial"/>
                <w:sz w:val="20"/>
                <w:szCs w:val="20"/>
              </w:rPr>
              <w:br/>
              <w:t>Other</w:t>
            </w:r>
          </w:p>
        </w:tc>
        <w:tc>
          <w:tcPr>
            <w:tcW w:w="1620" w:type="dxa"/>
            <w:noWrap/>
            <w:vAlign w:val="center"/>
            <w:hideMark/>
          </w:tcPr>
          <w:p w14:paraId="67B7BFEC"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1800" w:type="dxa"/>
            <w:noWrap/>
            <w:vAlign w:val="center"/>
            <w:hideMark/>
          </w:tcPr>
          <w:p w14:paraId="0F4AB028" w14:textId="77777777" w:rsidR="00B325F2" w:rsidRPr="00B325F2" w:rsidRDefault="00B325F2" w:rsidP="00B325F2">
            <w:pPr>
              <w:jc w:val="center"/>
              <w:rPr>
                <w:rFonts w:eastAsia="Calibri" w:cs="Arial"/>
                <w:sz w:val="20"/>
                <w:szCs w:val="20"/>
              </w:rPr>
            </w:pPr>
            <w:r w:rsidRPr="00B325F2">
              <w:rPr>
                <w:rFonts w:eastAsia="Calibri" w:cs="Arial"/>
                <w:sz w:val="20"/>
                <w:szCs w:val="20"/>
              </w:rPr>
              <w:t>0.008</w:t>
            </w:r>
          </w:p>
        </w:tc>
        <w:tc>
          <w:tcPr>
            <w:tcW w:w="1517" w:type="dxa"/>
            <w:noWrap/>
            <w:vAlign w:val="center"/>
            <w:hideMark/>
          </w:tcPr>
          <w:p w14:paraId="3F54A5D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D6A91CE" w14:textId="77777777" w:rsidR="00B325F2" w:rsidRPr="00B325F2" w:rsidRDefault="00B325F2" w:rsidP="00B325F2">
            <w:pPr>
              <w:jc w:val="center"/>
              <w:rPr>
                <w:rFonts w:eastAsia="Calibri" w:cs="Arial"/>
                <w:sz w:val="20"/>
                <w:szCs w:val="20"/>
              </w:rPr>
            </w:pPr>
          </w:p>
        </w:tc>
      </w:tr>
      <w:tr w:rsidR="00B325F2" w:rsidRPr="00B325F2" w14:paraId="201746F2" w14:textId="77777777" w:rsidTr="00D17AB8">
        <w:trPr>
          <w:trHeight w:val="300"/>
        </w:trPr>
        <w:tc>
          <w:tcPr>
            <w:tcW w:w="1975" w:type="dxa"/>
            <w:noWrap/>
            <w:hideMark/>
          </w:tcPr>
          <w:p w14:paraId="793FEFFA" w14:textId="77777777" w:rsidR="00B325F2" w:rsidRPr="00B325F2" w:rsidRDefault="00B325F2" w:rsidP="00B325F2">
            <w:pPr>
              <w:rPr>
                <w:rFonts w:eastAsia="Calibri" w:cs="Arial"/>
                <w:sz w:val="20"/>
                <w:szCs w:val="20"/>
              </w:rPr>
            </w:pPr>
            <w:r w:rsidRPr="00B325F2">
              <w:rPr>
                <w:rFonts w:eastAsia="Calibri" w:cs="Arial"/>
                <w:sz w:val="20"/>
                <w:szCs w:val="20"/>
              </w:rPr>
              <w:t>East Indian</w:t>
            </w:r>
          </w:p>
        </w:tc>
        <w:tc>
          <w:tcPr>
            <w:tcW w:w="1620" w:type="dxa"/>
            <w:noWrap/>
            <w:vAlign w:val="center"/>
            <w:hideMark/>
          </w:tcPr>
          <w:p w14:paraId="24E6483A"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1800" w:type="dxa"/>
            <w:noWrap/>
            <w:vAlign w:val="center"/>
            <w:hideMark/>
          </w:tcPr>
          <w:p w14:paraId="316D9D08" w14:textId="77777777" w:rsidR="00B325F2" w:rsidRPr="00B325F2" w:rsidRDefault="00B325F2" w:rsidP="00B325F2">
            <w:pPr>
              <w:jc w:val="center"/>
              <w:rPr>
                <w:rFonts w:eastAsia="Calibri" w:cs="Arial"/>
                <w:sz w:val="20"/>
                <w:szCs w:val="20"/>
              </w:rPr>
            </w:pPr>
            <w:r w:rsidRPr="00B325F2">
              <w:rPr>
                <w:rFonts w:eastAsia="Calibri" w:cs="Arial"/>
                <w:sz w:val="20"/>
                <w:szCs w:val="20"/>
              </w:rPr>
              <w:t>0.008</w:t>
            </w:r>
          </w:p>
        </w:tc>
        <w:tc>
          <w:tcPr>
            <w:tcW w:w="1517" w:type="dxa"/>
            <w:noWrap/>
            <w:vAlign w:val="center"/>
            <w:hideMark/>
          </w:tcPr>
          <w:p w14:paraId="552E0C1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29242BD" w14:textId="77777777" w:rsidR="00B325F2" w:rsidRPr="00B325F2" w:rsidRDefault="00B325F2" w:rsidP="00B325F2">
            <w:pPr>
              <w:jc w:val="center"/>
              <w:rPr>
                <w:rFonts w:eastAsia="Calibri" w:cs="Arial"/>
                <w:sz w:val="20"/>
                <w:szCs w:val="20"/>
              </w:rPr>
            </w:pPr>
          </w:p>
        </w:tc>
      </w:tr>
      <w:tr w:rsidR="00B325F2" w:rsidRPr="00B325F2" w14:paraId="4BF6CDA0" w14:textId="77777777" w:rsidTr="00D17AB8">
        <w:trPr>
          <w:trHeight w:val="300"/>
        </w:trPr>
        <w:tc>
          <w:tcPr>
            <w:tcW w:w="1975" w:type="dxa"/>
            <w:noWrap/>
            <w:hideMark/>
          </w:tcPr>
          <w:p w14:paraId="3809762D" w14:textId="77777777" w:rsidR="00B325F2" w:rsidRPr="00B325F2" w:rsidRDefault="00B325F2" w:rsidP="00B325F2">
            <w:pPr>
              <w:rPr>
                <w:rFonts w:eastAsia="Calibri" w:cs="Arial"/>
                <w:sz w:val="20"/>
                <w:szCs w:val="20"/>
              </w:rPr>
            </w:pPr>
            <w:r w:rsidRPr="00B325F2">
              <w:rPr>
                <w:rFonts w:eastAsia="Calibri" w:cs="Arial"/>
                <w:sz w:val="20"/>
                <w:szCs w:val="20"/>
              </w:rPr>
              <w:t>African-American/Black</w:t>
            </w:r>
          </w:p>
        </w:tc>
        <w:tc>
          <w:tcPr>
            <w:tcW w:w="1620" w:type="dxa"/>
            <w:noWrap/>
            <w:vAlign w:val="center"/>
            <w:hideMark/>
          </w:tcPr>
          <w:p w14:paraId="5E076208"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1800" w:type="dxa"/>
            <w:noWrap/>
            <w:vAlign w:val="center"/>
            <w:hideMark/>
          </w:tcPr>
          <w:p w14:paraId="5C48A3E6" w14:textId="77777777" w:rsidR="00B325F2" w:rsidRPr="00B325F2" w:rsidRDefault="00B325F2" w:rsidP="00B325F2">
            <w:pPr>
              <w:jc w:val="center"/>
              <w:rPr>
                <w:rFonts w:eastAsia="Calibri" w:cs="Arial"/>
                <w:sz w:val="20"/>
                <w:szCs w:val="20"/>
              </w:rPr>
            </w:pPr>
            <w:r w:rsidRPr="00B325F2">
              <w:rPr>
                <w:rFonts w:eastAsia="Calibri" w:cs="Arial"/>
                <w:sz w:val="20"/>
                <w:szCs w:val="20"/>
              </w:rPr>
              <w:t>0.007</w:t>
            </w:r>
          </w:p>
        </w:tc>
        <w:tc>
          <w:tcPr>
            <w:tcW w:w="1517" w:type="dxa"/>
            <w:noWrap/>
            <w:vAlign w:val="center"/>
            <w:hideMark/>
          </w:tcPr>
          <w:p w14:paraId="69C483F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307C3FF" w14:textId="77777777" w:rsidR="00B325F2" w:rsidRPr="00B325F2" w:rsidRDefault="00B325F2" w:rsidP="00B325F2">
            <w:pPr>
              <w:jc w:val="center"/>
              <w:rPr>
                <w:rFonts w:eastAsia="Calibri" w:cs="Arial"/>
                <w:sz w:val="20"/>
                <w:szCs w:val="20"/>
              </w:rPr>
            </w:pPr>
          </w:p>
        </w:tc>
      </w:tr>
      <w:tr w:rsidR="00B325F2" w:rsidRPr="00B325F2" w14:paraId="4E6DCDDF" w14:textId="77777777" w:rsidTr="00D17AB8">
        <w:trPr>
          <w:trHeight w:val="300"/>
        </w:trPr>
        <w:tc>
          <w:tcPr>
            <w:tcW w:w="1975" w:type="dxa"/>
            <w:noWrap/>
            <w:hideMark/>
          </w:tcPr>
          <w:p w14:paraId="563B519C" w14:textId="77777777" w:rsidR="00B325F2" w:rsidRPr="00B325F2" w:rsidRDefault="00B325F2" w:rsidP="00B325F2">
            <w:pPr>
              <w:rPr>
                <w:rFonts w:eastAsia="Calibri" w:cs="Arial"/>
                <w:sz w:val="20"/>
                <w:szCs w:val="20"/>
              </w:rPr>
            </w:pPr>
            <w:r w:rsidRPr="00B325F2">
              <w:rPr>
                <w:rFonts w:eastAsia="Calibri" w:cs="Arial"/>
                <w:sz w:val="20"/>
                <w:szCs w:val="20"/>
              </w:rPr>
              <w:t>African or Caribbean</w:t>
            </w:r>
          </w:p>
        </w:tc>
        <w:tc>
          <w:tcPr>
            <w:tcW w:w="1620" w:type="dxa"/>
            <w:noWrap/>
            <w:vAlign w:val="center"/>
            <w:hideMark/>
          </w:tcPr>
          <w:p w14:paraId="3CB6A962"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468CFB07"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298720F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009AE3A" w14:textId="77777777" w:rsidR="00B325F2" w:rsidRPr="00B325F2" w:rsidRDefault="00B325F2" w:rsidP="00B325F2">
            <w:pPr>
              <w:jc w:val="center"/>
              <w:rPr>
                <w:rFonts w:eastAsia="Calibri" w:cs="Arial"/>
                <w:sz w:val="20"/>
                <w:szCs w:val="20"/>
              </w:rPr>
            </w:pPr>
          </w:p>
        </w:tc>
      </w:tr>
      <w:tr w:rsidR="00B325F2" w:rsidRPr="00B325F2" w14:paraId="01A1739E" w14:textId="77777777" w:rsidTr="00D17AB8">
        <w:trPr>
          <w:trHeight w:val="300"/>
        </w:trPr>
        <w:tc>
          <w:tcPr>
            <w:tcW w:w="1975" w:type="dxa"/>
            <w:noWrap/>
            <w:hideMark/>
          </w:tcPr>
          <w:p w14:paraId="657FC5F1" w14:textId="77777777" w:rsidR="00B325F2" w:rsidRPr="00B325F2" w:rsidRDefault="00B325F2" w:rsidP="00B325F2">
            <w:pPr>
              <w:rPr>
                <w:rFonts w:eastAsia="Calibri" w:cs="Arial"/>
                <w:sz w:val="20"/>
                <w:szCs w:val="20"/>
              </w:rPr>
            </w:pPr>
            <w:r w:rsidRPr="00B325F2">
              <w:rPr>
                <w:rFonts w:eastAsia="Calibri" w:cs="Arial"/>
                <w:sz w:val="20"/>
                <w:szCs w:val="20"/>
              </w:rPr>
              <w:t>American Indian</w:t>
            </w:r>
          </w:p>
        </w:tc>
        <w:tc>
          <w:tcPr>
            <w:tcW w:w="1620" w:type="dxa"/>
            <w:noWrap/>
            <w:vAlign w:val="center"/>
            <w:hideMark/>
          </w:tcPr>
          <w:p w14:paraId="71D997E6"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43A53B3B"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34DE16D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71EBF65" w14:textId="77777777" w:rsidR="00B325F2" w:rsidRPr="00B325F2" w:rsidRDefault="00B325F2" w:rsidP="00B325F2">
            <w:pPr>
              <w:jc w:val="center"/>
              <w:rPr>
                <w:rFonts w:eastAsia="Calibri" w:cs="Arial"/>
                <w:sz w:val="20"/>
                <w:szCs w:val="20"/>
              </w:rPr>
            </w:pPr>
          </w:p>
        </w:tc>
      </w:tr>
      <w:tr w:rsidR="00B325F2" w:rsidRPr="00B325F2" w14:paraId="07D73404" w14:textId="77777777" w:rsidTr="00D17AB8">
        <w:trPr>
          <w:trHeight w:val="300"/>
        </w:trPr>
        <w:tc>
          <w:tcPr>
            <w:tcW w:w="1975" w:type="dxa"/>
            <w:noWrap/>
            <w:hideMark/>
          </w:tcPr>
          <w:p w14:paraId="29DD136C" w14:textId="77777777" w:rsidR="00B325F2" w:rsidRPr="00B325F2" w:rsidRDefault="00B325F2" w:rsidP="00B325F2">
            <w:pPr>
              <w:rPr>
                <w:rFonts w:eastAsia="Calibri" w:cs="Arial"/>
                <w:sz w:val="20"/>
                <w:szCs w:val="20"/>
              </w:rPr>
            </w:pPr>
            <w:r w:rsidRPr="00B325F2">
              <w:rPr>
                <w:rFonts w:eastAsia="Calibri" w:cs="Arial"/>
                <w:sz w:val="20"/>
                <w:szCs w:val="20"/>
              </w:rPr>
              <w:t>Asian or Pacific Islander</w:t>
            </w:r>
          </w:p>
        </w:tc>
        <w:tc>
          <w:tcPr>
            <w:tcW w:w="1620" w:type="dxa"/>
            <w:noWrap/>
            <w:vAlign w:val="center"/>
            <w:hideMark/>
          </w:tcPr>
          <w:p w14:paraId="213ED15B"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01F25B1A"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499DB7C5"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728" w:type="dxa"/>
            <w:noWrap/>
            <w:vAlign w:val="center"/>
            <w:hideMark/>
          </w:tcPr>
          <w:p w14:paraId="429FCF0E" w14:textId="77777777" w:rsidR="00B325F2" w:rsidRPr="00B325F2" w:rsidRDefault="00B325F2" w:rsidP="00B325F2">
            <w:pPr>
              <w:jc w:val="center"/>
              <w:rPr>
                <w:rFonts w:eastAsia="Calibri" w:cs="Arial"/>
                <w:sz w:val="20"/>
                <w:szCs w:val="20"/>
              </w:rPr>
            </w:pPr>
          </w:p>
        </w:tc>
      </w:tr>
      <w:tr w:rsidR="00B325F2" w:rsidRPr="00B325F2" w14:paraId="3204696E" w14:textId="77777777" w:rsidTr="00D17AB8">
        <w:trPr>
          <w:trHeight w:val="300"/>
        </w:trPr>
        <w:tc>
          <w:tcPr>
            <w:tcW w:w="1975" w:type="dxa"/>
            <w:noWrap/>
            <w:hideMark/>
          </w:tcPr>
          <w:p w14:paraId="65F32E74" w14:textId="77777777" w:rsidR="00B325F2" w:rsidRPr="00B325F2" w:rsidRDefault="00B325F2" w:rsidP="00B325F2">
            <w:pPr>
              <w:rPr>
                <w:rFonts w:eastAsia="Calibri" w:cs="Arial"/>
                <w:sz w:val="20"/>
                <w:szCs w:val="20"/>
              </w:rPr>
            </w:pPr>
            <w:r w:rsidRPr="00B325F2">
              <w:rPr>
                <w:rFonts w:eastAsia="Calibri" w:cs="Arial"/>
                <w:sz w:val="20"/>
                <w:szCs w:val="20"/>
              </w:rPr>
              <w:t>Biracial</w:t>
            </w:r>
          </w:p>
        </w:tc>
        <w:tc>
          <w:tcPr>
            <w:tcW w:w="1620" w:type="dxa"/>
            <w:noWrap/>
            <w:vAlign w:val="center"/>
            <w:hideMark/>
          </w:tcPr>
          <w:p w14:paraId="3D4A1067"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5D640759"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617AC98E"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3E933FD3" w14:textId="77777777" w:rsidR="00B325F2" w:rsidRPr="00B325F2" w:rsidRDefault="00B325F2" w:rsidP="00B325F2">
            <w:pPr>
              <w:jc w:val="center"/>
              <w:rPr>
                <w:rFonts w:eastAsia="Calibri" w:cs="Arial"/>
                <w:sz w:val="20"/>
                <w:szCs w:val="20"/>
              </w:rPr>
            </w:pPr>
          </w:p>
        </w:tc>
      </w:tr>
      <w:tr w:rsidR="00B325F2" w:rsidRPr="00B325F2" w14:paraId="79720438" w14:textId="77777777" w:rsidTr="00D17AB8">
        <w:trPr>
          <w:trHeight w:val="300"/>
        </w:trPr>
        <w:tc>
          <w:tcPr>
            <w:tcW w:w="1975" w:type="dxa"/>
            <w:noWrap/>
            <w:hideMark/>
          </w:tcPr>
          <w:p w14:paraId="6E4D6A63" w14:textId="77777777" w:rsidR="00B325F2" w:rsidRPr="00B325F2" w:rsidRDefault="00B325F2" w:rsidP="00B325F2">
            <w:pPr>
              <w:rPr>
                <w:rFonts w:eastAsia="Calibri" w:cs="Arial"/>
                <w:sz w:val="20"/>
                <w:szCs w:val="20"/>
              </w:rPr>
            </w:pPr>
            <w:r w:rsidRPr="00B325F2">
              <w:rPr>
                <w:rFonts w:eastAsia="Calibri" w:cs="Arial"/>
                <w:sz w:val="20"/>
                <w:szCs w:val="20"/>
              </w:rPr>
              <w:t>Zimbabwean</w:t>
            </w:r>
          </w:p>
        </w:tc>
        <w:tc>
          <w:tcPr>
            <w:tcW w:w="1620" w:type="dxa"/>
            <w:noWrap/>
            <w:vAlign w:val="center"/>
            <w:hideMark/>
          </w:tcPr>
          <w:p w14:paraId="2AF75878"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1800" w:type="dxa"/>
            <w:noWrap/>
            <w:vAlign w:val="center"/>
            <w:hideMark/>
          </w:tcPr>
          <w:p w14:paraId="6E09BAD9" w14:textId="77777777" w:rsidR="00B325F2" w:rsidRPr="00B325F2" w:rsidRDefault="00B325F2" w:rsidP="00B325F2">
            <w:pPr>
              <w:jc w:val="center"/>
              <w:rPr>
                <w:rFonts w:eastAsia="Calibri" w:cs="Arial"/>
                <w:sz w:val="20"/>
                <w:szCs w:val="20"/>
              </w:rPr>
            </w:pPr>
            <w:r w:rsidRPr="00B325F2">
              <w:rPr>
                <w:rFonts w:eastAsia="Calibri" w:cs="Arial"/>
                <w:sz w:val="20"/>
                <w:szCs w:val="20"/>
              </w:rPr>
              <w:t>0.005</w:t>
            </w:r>
          </w:p>
        </w:tc>
        <w:tc>
          <w:tcPr>
            <w:tcW w:w="1517" w:type="dxa"/>
            <w:noWrap/>
            <w:vAlign w:val="center"/>
            <w:hideMark/>
          </w:tcPr>
          <w:p w14:paraId="06520D1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4CC374B" w14:textId="77777777" w:rsidR="00B325F2" w:rsidRPr="00B325F2" w:rsidRDefault="00B325F2" w:rsidP="00B325F2">
            <w:pPr>
              <w:jc w:val="center"/>
              <w:rPr>
                <w:rFonts w:eastAsia="Calibri" w:cs="Arial"/>
                <w:sz w:val="20"/>
                <w:szCs w:val="20"/>
              </w:rPr>
            </w:pPr>
          </w:p>
        </w:tc>
      </w:tr>
      <w:tr w:rsidR="00B325F2" w:rsidRPr="00B325F2" w14:paraId="38B8A730" w14:textId="77777777" w:rsidTr="00D17AB8">
        <w:trPr>
          <w:trHeight w:val="300"/>
        </w:trPr>
        <w:tc>
          <w:tcPr>
            <w:tcW w:w="1975" w:type="dxa"/>
            <w:noWrap/>
            <w:hideMark/>
          </w:tcPr>
          <w:p w14:paraId="2618DF97" w14:textId="77777777" w:rsidR="00B325F2" w:rsidRPr="00B325F2" w:rsidRDefault="00B325F2" w:rsidP="00B325F2">
            <w:pPr>
              <w:rPr>
                <w:rFonts w:eastAsia="Calibri" w:cs="Arial"/>
                <w:sz w:val="20"/>
                <w:szCs w:val="20"/>
              </w:rPr>
            </w:pPr>
            <w:r w:rsidRPr="00B325F2">
              <w:rPr>
                <w:rFonts w:eastAsia="Calibri" w:cs="Arial"/>
                <w:sz w:val="20"/>
                <w:szCs w:val="20"/>
              </w:rPr>
              <w:t>Latin American</w:t>
            </w:r>
          </w:p>
        </w:tc>
        <w:tc>
          <w:tcPr>
            <w:tcW w:w="1620" w:type="dxa"/>
            <w:noWrap/>
            <w:vAlign w:val="center"/>
            <w:hideMark/>
          </w:tcPr>
          <w:p w14:paraId="23467874"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1800" w:type="dxa"/>
            <w:noWrap/>
            <w:vAlign w:val="center"/>
            <w:hideMark/>
          </w:tcPr>
          <w:p w14:paraId="6187B063" w14:textId="77777777" w:rsidR="00B325F2" w:rsidRPr="00B325F2" w:rsidRDefault="00B325F2" w:rsidP="00B325F2">
            <w:pPr>
              <w:jc w:val="center"/>
              <w:rPr>
                <w:rFonts w:eastAsia="Calibri" w:cs="Arial"/>
                <w:sz w:val="20"/>
                <w:szCs w:val="20"/>
              </w:rPr>
            </w:pPr>
            <w:r w:rsidRPr="00B325F2">
              <w:rPr>
                <w:rFonts w:eastAsia="Calibri" w:cs="Arial"/>
                <w:sz w:val="20"/>
                <w:szCs w:val="20"/>
              </w:rPr>
              <w:t>0.004</w:t>
            </w:r>
          </w:p>
        </w:tc>
        <w:tc>
          <w:tcPr>
            <w:tcW w:w="1517" w:type="dxa"/>
            <w:noWrap/>
            <w:vAlign w:val="center"/>
            <w:hideMark/>
          </w:tcPr>
          <w:p w14:paraId="2D86B349"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728" w:type="dxa"/>
            <w:noWrap/>
            <w:vAlign w:val="center"/>
            <w:hideMark/>
          </w:tcPr>
          <w:p w14:paraId="2398D1E3" w14:textId="77777777" w:rsidR="00B325F2" w:rsidRPr="00B325F2" w:rsidRDefault="00B325F2" w:rsidP="00B325F2">
            <w:pPr>
              <w:jc w:val="center"/>
              <w:rPr>
                <w:rFonts w:eastAsia="Calibri" w:cs="Arial"/>
                <w:sz w:val="20"/>
                <w:szCs w:val="20"/>
              </w:rPr>
            </w:pPr>
          </w:p>
        </w:tc>
      </w:tr>
      <w:tr w:rsidR="00B325F2" w:rsidRPr="00B325F2" w14:paraId="6582786A" w14:textId="77777777" w:rsidTr="00D17AB8">
        <w:trPr>
          <w:trHeight w:val="300"/>
        </w:trPr>
        <w:tc>
          <w:tcPr>
            <w:tcW w:w="1975" w:type="dxa"/>
            <w:noWrap/>
            <w:hideMark/>
          </w:tcPr>
          <w:p w14:paraId="1EF2BF58" w14:textId="77777777" w:rsidR="00B325F2" w:rsidRPr="00B325F2" w:rsidRDefault="00B325F2" w:rsidP="00B325F2">
            <w:pPr>
              <w:rPr>
                <w:rFonts w:eastAsia="Calibri" w:cs="Arial"/>
                <w:sz w:val="20"/>
                <w:szCs w:val="20"/>
              </w:rPr>
            </w:pPr>
            <w:r w:rsidRPr="00B325F2">
              <w:rPr>
                <w:rFonts w:eastAsia="Calibri" w:cs="Arial"/>
                <w:sz w:val="20"/>
                <w:szCs w:val="20"/>
              </w:rPr>
              <w:t>First Nations</w:t>
            </w:r>
          </w:p>
        </w:tc>
        <w:tc>
          <w:tcPr>
            <w:tcW w:w="1620" w:type="dxa"/>
            <w:noWrap/>
            <w:vAlign w:val="center"/>
            <w:hideMark/>
          </w:tcPr>
          <w:p w14:paraId="61A363D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54392264"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2EE92B8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42377B50" w14:textId="77777777" w:rsidR="00B325F2" w:rsidRPr="00B325F2" w:rsidRDefault="00B325F2" w:rsidP="00B325F2">
            <w:pPr>
              <w:jc w:val="center"/>
              <w:rPr>
                <w:rFonts w:eastAsia="Calibri" w:cs="Arial"/>
                <w:sz w:val="20"/>
                <w:szCs w:val="20"/>
              </w:rPr>
            </w:pPr>
          </w:p>
        </w:tc>
      </w:tr>
      <w:tr w:rsidR="00B325F2" w:rsidRPr="00B325F2" w14:paraId="3CC9B001" w14:textId="77777777" w:rsidTr="00D17AB8">
        <w:trPr>
          <w:trHeight w:val="300"/>
        </w:trPr>
        <w:tc>
          <w:tcPr>
            <w:tcW w:w="1975" w:type="dxa"/>
            <w:noWrap/>
            <w:hideMark/>
          </w:tcPr>
          <w:p w14:paraId="595257DE" w14:textId="77777777" w:rsidR="00B325F2" w:rsidRPr="00B325F2" w:rsidRDefault="00B325F2" w:rsidP="00B325F2">
            <w:pPr>
              <w:rPr>
                <w:rFonts w:eastAsia="Calibri" w:cs="Arial"/>
                <w:sz w:val="20"/>
                <w:szCs w:val="20"/>
              </w:rPr>
            </w:pPr>
            <w:r w:rsidRPr="00B325F2">
              <w:rPr>
                <w:rFonts w:eastAsia="Calibri" w:cs="Arial"/>
                <w:sz w:val="20"/>
                <w:szCs w:val="20"/>
              </w:rPr>
              <w:t>Multi-ethnic</w:t>
            </w:r>
          </w:p>
        </w:tc>
        <w:tc>
          <w:tcPr>
            <w:tcW w:w="1620" w:type="dxa"/>
            <w:noWrap/>
            <w:vAlign w:val="center"/>
            <w:hideMark/>
          </w:tcPr>
          <w:p w14:paraId="4701C5ED"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2A12EC9E"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330C22D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3A284B3" w14:textId="77777777" w:rsidR="00B325F2" w:rsidRPr="00B325F2" w:rsidRDefault="00B325F2" w:rsidP="00B325F2">
            <w:pPr>
              <w:jc w:val="center"/>
              <w:rPr>
                <w:rFonts w:eastAsia="Calibri" w:cs="Arial"/>
                <w:sz w:val="20"/>
                <w:szCs w:val="20"/>
              </w:rPr>
            </w:pPr>
          </w:p>
        </w:tc>
      </w:tr>
      <w:tr w:rsidR="00B325F2" w:rsidRPr="00B325F2" w14:paraId="5054001B" w14:textId="77777777" w:rsidTr="00D17AB8">
        <w:trPr>
          <w:trHeight w:val="300"/>
        </w:trPr>
        <w:tc>
          <w:tcPr>
            <w:tcW w:w="1975" w:type="dxa"/>
            <w:noWrap/>
            <w:hideMark/>
          </w:tcPr>
          <w:p w14:paraId="2071DC46" w14:textId="77777777" w:rsidR="00B325F2" w:rsidRPr="00B325F2" w:rsidRDefault="00B325F2" w:rsidP="00B325F2">
            <w:pPr>
              <w:rPr>
                <w:rFonts w:eastAsia="Calibri" w:cs="Arial"/>
                <w:sz w:val="20"/>
                <w:szCs w:val="20"/>
              </w:rPr>
            </w:pPr>
            <w:r w:rsidRPr="00B325F2">
              <w:rPr>
                <w:rFonts w:eastAsia="Calibri" w:cs="Arial"/>
                <w:sz w:val="20"/>
                <w:szCs w:val="20"/>
              </w:rPr>
              <w:t>Undeclared ethnicity</w:t>
            </w:r>
          </w:p>
        </w:tc>
        <w:tc>
          <w:tcPr>
            <w:tcW w:w="1620" w:type="dxa"/>
            <w:noWrap/>
            <w:vAlign w:val="center"/>
            <w:hideMark/>
          </w:tcPr>
          <w:p w14:paraId="4B1C2EF6"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134282CA"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79A036A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125E8D00" w14:textId="77777777" w:rsidR="00B325F2" w:rsidRPr="00B325F2" w:rsidRDefault="00B325F2" w:rsidP="00B325F2">
            <w:pPr>
              <w:jc w:val="center"/>
              <w:rPr>
                <w:rFonts w:eastAsia="Calibri" w:cs="Arial"/>
                <w:sz w:val="20"/>
                <w:szCs w:val="20"/>
              </w:rPr>
            </w:pPr>
          </w:p>
        </w:tc>
      </w:tr>
      <w:tr w:rsidR="00B325F2" w:rsidRPr="00B325F2" w14:paraId="3EC9C893" w14:textId="77777777" w:rsidTr="00D17AB8">
        <w:trPr>
          <w:trHeight w:val="300"/>
        </w:trPr>
        <w:tc>
          <w:tcPr>
            <w:tcW w:w="1975" w:type="dxa"/>
            <w:noWrap/>
            <w:hideMark/>
          </w:tcPr>
          <w:p w14:paraId="4194F41C" w14:textId="77777777" w:rsidR="00B325F2" w:rsidRPr="00B325F2" w:rsidRDefault="00B325F2" w:rsidP="00B325F2">
            <w:pPr>
              <w:rPr>
                <w:rFonts w:eastAsia="Calibri" w:cs="Arial"/>
                <w:sz w:val="20"/>
                <w:szCs w:val="20"/>
              </w:rPr>
            </w:pPr>
            <w:r w:rsidRPr="00B325F2">
              <w:rPr>
                <w:rFonts w:eastAsia="Calibri" w:cs="Arial"/>
                <w:sz w:val="20"/>
                <w:szCs w:val="20"/>
              </w:rPr>
              <w:t>Unspecified</w:t>
            </w:r>
          </w:p>
        </w:tc>
        <w:tc>
          <w:tcPr>
            <w:tcW w:w="1620" w:type="dxa"/>
            <w:noWrap/>
            <w:vAlign w:val="center"/>
            <w:hideMark/>
          </w:tcPr>
          <w:p w14:paraId="0A65AA05"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79383F1B"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7DD9DEF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2A4BF384" w14:textId="77777777" w:rsidR="00B325F2" w:rsidRPr="00B325F2" w:rsidRDefault="00B325F2" w:rsidP="00B325F2">
            <w:pPr>
              <w:jc w:val="center"/>
              <w:rPr>
                <w:rFonts w:eastAsia="Calibri" w:cs="Arial"/>
                <w:sz w:val="20"/>
                <w:szCs w:val="20"/>
              </w:rPr>
            </w:pPr>
          </w:p>
        </w:tc>
      </w:tr>
      <w:tr w:rsidR="00B325F2" w:rsidRPr="00B325F2" w14:paraId="534BF1A7" w14:textId="77777777" w:rsidTr="00D17AB8">
        <w:trPr>
          <w:trHeight w:val="300"/>
        </w:trPr>
        <w:tc>
          <w:tcPr>
            <w:tcW w:w="1975" w:type="dxa"/>
            <w:noWrap/>
            <w:hideMark/>
          </w:tcPr>
          <w:p w14:paraId="5E207D07" w14:textId="77777777" w:rsidR="00B325F2" w:rsidRPr="00B325F2" w:rsidRDefault="00B325F2" w:rsidP="00B325F2">
            <w:pPr>
              <w:rPr>
                <w:rFonts w:eastAsia="Calibri" w:cs="Arial"/>
                <w:sz w:val="20"/>
                <w:szCs w:val="20"/>
              </w:rPr>
            </w:pPr>
            <w:r w:rsidRPr="00B325F2">
              <w:rPr>
                <w:rFonts w:eastAsia="Calibri" w:cs="Arial"/>
                <w:sz w:val="20"/>
                <w:szCs w:val="20"/>
              </w:rPr>
              <w:t>White Latino</w:t>
            </w:r>
          </w:p>
        </w:tc>
        <w:tc>
          <w:tcPr>
            <w:tcW w:w="1620" w:type="dxa"/>
            <w:noWrap/>
            <w:vAlign w:val="center"/>
            <w:hideMark/>
          </w:tcPr>
          <w:p w14:paraId="1F69564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1800" w:type="dxa"/>
            <w:noWrap/>
            <w:vAlign w:val="center"/>
            <w:hideMark/>
          </w:tcPr>
          <w:p w14:paraId="271FA861"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1517" w:type="dxa"/>
            <w:noWrap/>
            <w:vAlign w:val="center"/>
            <w:hideMark/>
          </w:tcPr>
          <w:p w14:paraId="048B48C4"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E732B2B" w14:textId="77777777" w:rsidR="00B325F2" w:rsidRPr="00B325F2" w:rsidRDefault="00B325F2" w:rsidP="00B325F2">
            <w:pPr>
              <w:jc w:val="center"/>
              <w:rPr>
                <w:rFonts w:eastAsia="Calibri" w:cs="Arial"/>
                <w:sz w:val="20"/>
                <w:szCs w:val="20"/>
              </w:rPr>
            </w:pPr>
          </w:p>
        </w:tc>
      </w:tr>
      <w:tr w:rsidR="00B325F2" w:rsidRPr="00B325F2" w14:paraId="44391F81" w14:textId="77777777" w:rsidTr="00D17AB8">
        <w:trPr>
          <w:trHeight w:val="300"/>
        </w:trPr>
        <w:tc>
          <w:tcPr>
            <w:tcW w:w="1975" w:type="dxa"/>
            <w:hideMark/>
          </w:tcPr>
          <w:p w14:paraId="23827633" w14:textId="77777777" w:rsidR="00B325F2" w:rsidRPr="00B325F2" w:rsidRDefault="00B325F2" w:rsidP="00B325F2">
            <w:pPr>
              <w:rPr>
                <w:rFonts w:eastAsia="Calibri" w:cs="Arial"/>
                <w:sz w:val="20"/>
                <w:szCs w:val="20"/>
              </w:rPr>
            </w:pPr>
            <w:r w:rsidRPr="00B325F2">
              <w:rPr>
                <w:rFonts w:eastAsia="Calibri" w:cs="Arial"/>
                <w:sz w:val="20"/>
                <w:szCs w:val="20"/>
              </w:rPr>
              <w:lastRenderedPageBreak/>
              <w:t>American Indian or Alaskan</w:t>
            </w:r>
            <w:r w:rsidRPr="00B325F2">
              <w:rPr>
                <w:rFonts w:eastAsia="Calibri" w:cs="Arial"/>
                <w:sz w:val="20"/>
                <w:szCs w:val="20"/>
              </w:rPr>
              <w:br/>
              <w:t>Native</w:t>
            </w:r>
          </w:p>
        </w:tc>
        <w:tc>
          <w:tcPr>
            <w:tcW w:w="1620" w:type="dxa"/>
            <w:noWrap/>
            <w:vAlign w:val="center"/>
            <w:hideMark/>
          </w:tcPr>
          <w:p w14:paraId="5EFD56E5"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37FB7D43"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460146A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3A009AA3" w14:textId="77777777" w:rsidR="00B325F2" w:rsidRPr="00B325F2" w:rsidRDefault="00B325F2" w:rsidP="00B325F2">
            <w:pPr>
              <w:jc w:val="center"/>
              <w:rPr>
                <w:rFonts w:eastAsia="Calibri" w:cs="Arial"/>
                <w:sz w:val="20"/>
                <w:szCs w:val="20"/>
              </w:rPr>
            </w:pPr>
          </w:p>
        </w:tc>
      </w:tr>
      <w:tr w:rsidR="00B325F2" w:rsidRPr="00B325F2" w14:paraId="2D670605" w14:textId="77777777" w:rsidTr="00D17AB8">
        <w:trPr>
          <w:trHeight w:val="300"/>
        </w:trPr>
        <w:tc>
          <w:tcPr>
            <w:tcW w:w="1975" w:type="dxa"/>
            <w:noWrap/>
            <w:hideMark/>
          </w:tcPr>
          <w:p w14:paraId="5E7A6BDB" w14:textId="77777777" w:rsidR="00B325F2" w:rsidRPr="00B325F2" w:rsidRDefault="00B325F2" w:rsidP="00B325F2">
            <w:pPr>
              <w:rPr>
                <w:rFonts w:eastAsia="Calibri" w:cs="Arial"/>
                <w:sz w:val="20"/>
                <w:szCs w:val="20"/>
              </w:rPr>
            </w:pPr>
            <w:r w:rsidRPr="00B325F2">
              <w:rPr>
                <w:rFonts w:eastAsia="Calibri" w:cs="Arial"/>
                <w:sz w:val="20"/>
                <w:szCs w:val="20"/>
              </w:rPr>
              <w:t>Missing</w:t>
            </w:r>
          </w:p>
        </w:tc>
        <w:tc>
          <w:tcPr>
            <w:tcW w:w="1620" w:type="dxa"/>
            <w:noWrap/>
            <w:vAlign w:val="center"/>
            <w:hideMark/>
          </w:tcPr>
          <w:p w14:paraId="1988A227"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29C173BB"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7D81A44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7188EFDE" w14:textId="77777777" w:rsidR="00B325F2" w:rsidRPr="00B325F2" w:rsidRDefault="00B325F2" w:rsidP="00B325F2">
            <w:pPr>
              <w:jc w:val="center"/>
              <w:rPr>
                <w:rFonts w:eastAsia="Calibri" w:cs="Arial"/>
                <w:sz w:val="20"/>
                <w:szCs w:val="20"/>
              </w:rPr>
            </w:pPr>
          </w:p>
        </w:tc>
      </w:tr>
      <w:tr w:rsidR="00B325F2" w:rsidRPr="00B325F2" w14:paraId="55A331AF" w14:textId="77777777" w:rsidTr="00D17AB8">
        <w:trPr>
          <w:trHeight w:val="300"/>
        </w:trPr>
        <w:tc>
          <w:tcPr>
            <w:tcW w:w="1975" w:type="dxa"/>
            <w:hideMark/>
          </w:tcPr>
          <w:p w14:paraId="645EB6B8" w14:textId="77777777" w:rsidR="00B325F2" w:rsidRPr="00B325F2" w:rsidRDefault="00B325F2" w:rsidP="00B325F2">
            <w:pPr>
              <w:rPr>
                <w:rFonts w:eastAsia="Calibri" w:cs="Arial"/>
                <w:sz w:val="20"/>
                <w:szCs w:val="20"/>
              </w:rPr>
            </w:pPr>
            <w:r w:rsidRPr="00B325F2">
              <w:rPr>
                <w:rFonts w:eastAsia="Calibri" w:cs="Arial"/>
                <w:sz w:val="20"/>
                <w:szCs w:val="20"/>
              </w:rPr>
              <w:t>Native American or Alaskan</w:t>
            </w:r>
            <w:r w:rsidRPr="00B325F2">
              <w:rPr>
                <w:rFonts w:eastAsia="Calibri" w:cs="Arial"/>
                <w:sz w:val="20"/>
                <w:szCs w:val="20"/>
              </w:rPr>
              <w:br/>
              <w:t>Native</w:t>
            </w:r>
          </w:p>
        </w:tc>
        <w:tc>
          <w:tcPr>
            <w:tcW w:w="1620" w:type="dxa"/>
            <w:noWrap/>
            <w:vAlign w:val="center"/>
            <w:hideMark/>
          </w:tcPr>
          <w:p w14:paraId="2094A6E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800" w:type="dxa"/>
            <w:noWrap/>
            <w:vAlign w:val="center"/>
            <w:hideMark/>
          </w:tcPr>
          <w:p w14:paraId="01D4DC7F"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1517" w:type="dxa"/>
            <w:noWrap/>
            <w:vAlign w:val="center"/>
            <w:hideMark/>
          </w:tcPr>
          <w:p w14:paraId="5E1B940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1728" w:type="dxa"/>
            <w:noWrap/>
            <w:vAlign w:val="center"/>
            <w:hideMark/>
          </w:tcPr>
          <w:p w14:paraId="630BC576" w14:textId="77777777" w:rsidR="00B325F2" w:rsidRPr="00B325F2" w:rsidRDefault="00B325F2" w:rsidP="00B325F2">
            <w:pPr>
              <w:jc w:val="center"/>
              <w:rPr>
                <w:rFonts w:eastAsia="Calibri" w:cs="Arial"/>
                <w:sz w:val="20"/>
                <w:szCs w:val="20"/>
              </w:rPr>
            </w:pPr>
          </w:p>
        </w:tc>
      </w:tr>
    </w:tbl>
    <w:p w14:paraId="637C2617" w14:textId="0BECA5B3" w:rsidR="00B325F2" w:rsidRDefault="00B325F2" w:rsidP="00E542C3">
      <w:pPr>
        <w:rPr>
          <w:b/>
        </w:rPr>
      </w:pPr>
    </w:p>
    <w:p w14:paraId="109D7C14" w14:textId="77777777" w:rsidR="00B325F2" w:rsidRDefault="00B325F2">
      <w:pPr>
        <w:rPr>
          <w:b/>
        </w:rPr>
      </w:pPr>
      <w:r>
        <w:rPr>
          <w:b/>
        </w:rPr>
        <w:br w:type="page"/>
      </w:r>
    </w:p>
    <w:tbl>
      <w:tblPr>
        <w:tblStyle w:val="TableGrid3"/>
        <w:tblW w:w="0" w:type="auto"/>
        <w:tblLayout w:type="fixed"/>
        <w:tblLook w:val="04A0" w:firstRow="1" w:lastRow="0" w:firstColumn="1" w:lastColumn="0" w:noHBand="0" w:noVBand="1"/>
      </w:tblPr>
      <w:tblGrid>
        <w:gridCol w:w="1728"/>
        <w:gridCol w:w="1728"/>
        <w:gridCol w:w="1728"/>
        <w:gridCol w:w="1728"/>
        <w:gridCol w:w="1728"/>
      </w:tblGrid>
      <w:tr w:rsidR="00B325F2" w:rsidRPr="00B325F2" w14:paraId="73BBE07D" w14:textId="77777777" w:rsidTr="00B325F2">
        <w:trPr>
          <w:trHeight w:val="300"/>
        </w:trPr>
        <w:tc>
          <w:tcPr>
            <w:tcW w:w="1728" w:type="dxa"/>
            <w:noWrap/>
            <w:vAlign w:val="center"/>
          </w:tcPr>
          <w:p w14:paraId="55C406B4" w14:textId="0E7571A3" w:rsidR="00B325F2" w:rsidRPr="00B325F2" w:rsidRDefault="00B325F2" w:rsidP="00B325F2">
            <w:pPr>
              <w:rPr>
                <w:rFonts w:eastAsia="Calibri" w:cs="Arial"/>
                <w:sz w:val="20"/>
                <w:szCs w:val="20"/>
              </w:rPr>
            </w:pPr>
            <w:r>
              <w:rPr>
                <w:rFonts w:eastAsia="Calibri" w:cs="Arial"/>
                <w:sz w:val="20"/>
                <w:szCs w:val="20"/>
              </w:rPr>
              <w:lastRenderedPageBreak/>
              <w:t>Table 4</w:t>
            </w:r>
          </w:p>
        </w:tc>
        <w:tc>
          <w:tcPr>
            <w:tcW w:w="1728" w:type="dxa"/>
            <w:noWrap/>
            <w:vAlign w:val="center"/>
          </w:tcPr>
          <w:p w14:paraId="5C420773" w14:textId="4C7AB323" w:rsidR="00B325F2" w:rsidRPr="00B325F2" w:rsidRDefault="00B325F2" w:rsidP="00B325F2">
            <w:pPr>
              <w:jc w:val="center"/>
              <w:rPr>
                <w:rFonts w:eastAsia="Calibri" w:cs="Arial"/>
                <w:sz w:val="20"/>
                <w:szCs w:val="20"/>
              </w:rPr>
            </w:pPr>
          </w:p>
        </w:tc>
        <w:tc>
          <w:tcPr>
            <w:tcW w:w="1728" w:type="dxa"/>
            <w:noWrap/>
            <w:vAlign w:val="center"/>
          </w:tcPr>
          <w:p w14:paraId="6C249B5E" w14:textId="28D69E11" w:rsidR="00B325F2" w:rsidRPr="00B325F2" w:rsidRDefault="00B325F2" w:rsidP="00B325F2">
            <w:pPr>
              <w:jc w:val="center"/>
              <w:rPr>
                <w:rFonts w:eastAsia="Calibri" w:cs="Arial"/>
                <w:sz w:val="20"/>
                <w:szCs w:val="20"/>
              </w:rPr>
            </w:pPr>
          </w:p>
        </w:tc>
        <w:tc>
          <w:tcPr>
            <w:tcW w:w="1728" w:type="dxa"/>
            <w:noWrap/>
            <w:vAlign w:val="center"/>
          </w:tcPr>
          <w:p w14:paraId="5369681F" w14:textId="03EFFD57" w:rsidR="00B325F2" w:rsidRPr="00B325F2" w:rsidRDefault="00B325F2" w:rsidP="00B325F2">
            <w:pPr>
              <w:jc w:val="center"/>
              <w:rPr>
                <w:rFonts w:eastAsia="Calibri" w:cs="Arial"/>
                <w:sz w:val="20"/>
                <w:szCs w:val="20"/>
              </w:rPr>
            </w:pPr>
          </w:p>
        </w:tc>
        <w:tc>
          <w:tcPr>
            <w:tcW w:w="1728" w:type="dxa"/>
            <w:noWrap/>
            <w:vAlign w:val="center"/>
          </w:tcPr>
          <w:p w14:paraId="0DCC5A96" w14:textId="1CF87D6A" w:rsidR="00B325F2" w:rsidRPr="00B325F2" w:rsidRDefault="00B325F2" w:rsidP="00B325F2">
            <w:pPr>
              <w:jc w:val="center"/>
              <w:rPr>
                <w:rFonts w:eastAsia="Calibri" w:cs="Arial"/>
                <w:sz w:val="20"/>
                <w:szCs w:val="20"/>
              </w:rPr>
            </w:pPr>
          </w:p>
        </w:tc>
      </w:tr>
      <w:tr w:rsidR="00B325F2" w:rsidRPr="00B325F2" w14:paraId="38630968" w14:textId="77777777" w:rsidTr="00D17AB8">
        <w:trPr>
          <w:trHeight w:val="300"/>
        </w:trPr>
        <w:tc>
          <w:tcPr>
            <w:tcW w:w="1728" w:type="dxa"/>
            <w:noWrap/>
            <w:vAlign w:val="center"/>
          </w:tcPr>
          <w:p w14:paraId="63E0845D" w14:textId="0B1504A6" w:rsidR="00B325F2" w:rsidRPr="00B325F2" w:rsidRDefault="00B325F2" w:rsidP="00B325F2">
            <w:pPr>
              <w:rPr>
                <w:rFonts w:eastAsia="Calibri" w:cs="Arial"/>
                <w:sz w:val="20"/>
                <w:szCs w:val="20"/>
              </w:rPr>
            </w:pPr>
            <w:r w:rsidRPr="00B325F2">
              <w:rPr>
                <w:rFonts w:eastAsia="Calibri" w:cs="Arial"/>
                <w:sz w:val="20"/>
                <w:szCs w:val="20"/>
              </w:rPr>
              <w:t>Country of Origin</w:t>
            </w:r>
          </w:p>
        </w:tc>
        <w:tc>
          <w:tcPr>
            <w:tcW w:w="1728" w:type="dxa"/>
            <w:noWrap/>
            <w:vAlign w:val="center"/>
          </w:tcPr>
          <w:p w14:paraId="3742CF4F" w14:textId="40600562"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1728" w:type="dxa"/>
            <w:noWrap/>
            <w:vAlign w:val="center"/>
          </w:tcPr>
          <w:p w14:paraId="1917D647" w14:textId="3EBB5978"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1728" w:type="dxa"/>
            <w:noWrap/>
            <w:vAlign w:val="center"/>
          </w:tcPr>
          <w:p w14:paraId="42842DB2" w14:textId="34641468"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1728" w:type="dxa"/>
            <w:noWrap/>
            <w:vAlign w:val="center"/>
          </w:tcPr>
          <w:p w14:paraId="63D9DF93" w14:textId="7E6F9C04"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r>
      <w:tr w:rsidR="00B325F2" w:rsidRPr="00B325F2" w14:paraId="7F2F7FE9" w14:textId="77777777" w:rsidTr="00D17AB8">
        <w:trPr>
          <w:trHeight w:val="300"/>
        </w:trPr>
        <w:tc>
          <w:tcPr>
            <w:tcW w:w="1728" w:type="dxa"/>
            <w:noWrap/>
            <w:hideMark/>
          </w:tcPr>
          <w:p w14:paraId="09A01DDD" w14:textId="77777777" w:rsidR="00B325F2" w:rsidRPr="00B325F2" w:rsidRDefault="00B325F2" w:rsidP="00B325F2">
            <w:pPr>
              <w:rPr>
                <w:rFonts w:eastAsia="Calibri" w:cs="Times New Roman"/>
              </w:rPr>
            </w:pPr>
            <w:r w:rsidRPr="00B325F2">
              <w:rPr>
                <w:rFonts w:eastAsia="Calibri" w:cs="Times New Roman"/>
              </w:rPr>
              <w:t>United States</w:t>
            </w:r>
          </w:p>
        </w:tc>
        <w:tc>
          <w:tcPr>
            <w:tcW w:w="1728" w:type="dxa"/>
            <w:noWrap/>
            <w:vAlign w:val="center"/>
            <w:hideMark/>
          </w:tcPr>
          <w:p w14:paraId="5EA663E7" w14:textId="77777777" w:rsidR="00B325F2" w:rsidRPr="00B325F2" w:rsidRDefault="00B325F2" w:rsidP="00B325F2">
            <w:pPr>
              <w:jc w:val="center"/>
              <w:rPr>
                <w:rFonts w:eastAsia="Calibri" w:cs="Times New Roman"/>
              </w:rPr>
            </w:pPr>
            <w:r w:rsidRPr="00B325F2">
              <w:rPr>
                <w:rFonts w:eastAsia="Calibri" w:cs="Times New Roman"/>
              </w:rPr>
              <w:t>31793</w:t>
            </w:r>
          </w:p>
        </w:tc>
        <w:tc>
          <w:tcPr>
            <w:tcW w:w="1728" w:type="dxa"/>
            <w:noWrap/>
            <w:vAlign w:val="center"/>
            <w:hideMark/>
          </w:tcPr>
          <w:p w14:paraId="30536CBC" w14:textId="77777777" w:rsidR="00B325F2" w:rsidRPr="00B325F2" w:rsidRDefault="00B325F2" w:rsidP="00B325F2">
            <w:pPr>
              <w:jc w:val="center"/>
              <w:rPr>
                <w:rFonts w:eastAsia="Calibri" w:cs="Times New Roman"/>
              </w:rPr>
            </w:pPr>
            <w:r w:rsidRPr="00B325F2">
              <w:rPr>
                <w:rFonts w:eastAsia="Calibri" w:cs="Times New Roman"/>
              </w:rPr>
              <w:t>92.042</w:t>
            </w:r>
          </w:p>
        </w:tc>
        <w:tc>
          <w:tcPr>
            <w:tcW w:w="1728" w:type="dxa"/>
            <w:noWrap/>
            <w:vAlign w:val="center"/>
            <w:hideMark/>
          </w:tcPr>
          <w:p w14:paraId="0B7F3DA5" w14:textId="77777777" w:rsidR="00B325F2" w:rsidRPr="00B325F2" w:rsidRDefault="00B325F2" w:rsidP="00B325F2">
            <w:pPr>
              <w:jc w:val="center"/>
              <w:rPr>
                <w:rFonts w:eastAsia="Calibri" w:cs="Times New Roman"/>
              </w:rPr>
            </w:pPr>
            <w:r w:rsidRPr="00B325F2">
              <w:rPr>
                <w:rFonts w:eastAsia="Calibri" w:cs="Times New Roman"/>
              </w:rPr>
              <w:t>3</w:t>
            </w:r>
          </w:p>
        </w:tc>
        <w:tc>
          <w:tcPr>
            <w:tcW w:w="1728" w:type="dxa"/>
            <w:noWrap/>
            <w:vAlign w:val="center"/>
            <w:hideMark/>
          </w:tcPr>
          <w:p w14:paraId="2B6C9226" w14:textId="77777777" w:rsidR="00B325F2" w:rsidRPr="00B325F2" w:rsidRDefault="00B325F2" w:rsidP="00B325F2">
            <w:pPr>
              <w:jc w:val="center"/>
              <w:rPr>
                <w:rFonts w:eastAsia="Calibri" w:cs="Times New Roman"/>
              </w:rPr>
            </w:pPr>
            <w:r w:rsidRPr="00B325F2">
              <w:rPr>
                <w:rFonts w:eastAsia="Calibri" w:cs="Times New Roman"/>
              </w:rPr>
              <w:t>3</w:t>
            </w:r>
          </w:p>
        </w:tc>
      </w:tr>
      <w:tr w:rsidR="00B325F2" w:rsidRPr="00B325F2" w14:paraId="0E460892" w14:textId="77777777" w:rsidTr="00D17AB8">
        <w:trPr>
          <w:trHeight w:val="300"/>
        </w:trPr>
        <w:tc>
          <w:tcPr>
            <w:tcW w:w="1728" w:type="dxa"/>
            <w:hideMark/>
          </w:tcPr>
          <w:p w14:paraId="5C4B121E" w14:textId="77777777" w:rsidR="00B325F2" w:rsidRPr="00B325F2" w:rsidRDefault="00B325F2" w:rsidP="00B325F2">
            <w:pPr>
              <w:rPr>
                <w:rFonts w:eastAsia="Calibri" w:cs="Times New Roman"/>
              </w:rPr>
            </w:pPr>
            <w:r w:rsidRPr="00B325F2">
              <w:rPr>
                <w:rFonts w:eastAsia="Calibri" w:cs="Times New Roman"/>
              </w:rPr>
              <w:t>US - English as primary</w:t>
            </w:r>
            <w:r w:rsidRPr="00B325F2">
              <w:rPr>
                <w:rFonts w:eastAsia="Calibri" w:cs="Times New Roman"/>
              </w:rPr>
              <w:br/>
              <w:t>language</w:t>
            </w:r>
          </w:p>
        </w:tc>
        <w:tc>
          <w:tcPr>
            <w:tcW w:w="1728" w:type="dxa"/>
            <w:noWrap/>
            <w:vAlign w:val="center"/>
            <w:hideMark/>
          </w:tcPr>
          <w:p w14:paraId="4702E822" w14:textId="77777777" w:rsidR="00B325F2" w:rsidRPr="00B325F2" w:rsidRDefault="00B325F2" w:rsidP="00B325F2">
            <w:pPr>
              <w:jc w:val="center"/>
              <w:rPr>
                <w:rFonts w:eastAsia="Calibri" w:cs="Times New Roman"/>
              </w:rPr>
            </w:pPr>
            <w:r w:rsidRPr="00B325F2">
              <w:rPr>
                <w:rFonts w:eastAsia="Calibri" w:cs="Times New Roman"/>
              </w:rPr>
              <w:t>275</w:t>
            </w:r>
          </w:p>
        </w:tc>
        <w:tc>
          <w:tcPr>
            <w:tcW w:w="1728" w:type="dxa"/>
            <w:noWrap/>
            <w:vAlign w:val="center"/>
            <w:hideMark/>
          </w:tcPr>
          <w:p w14:paraId="55903505" w14:textId="77777777" w:rsidR="00B325F2" w:rsidRPr="00B325F2" w:rsidRDefault="00B325F2" w:rsidP="00B325F2">
            <w:pPr>
              <w:jc w:val="center"/>
              <w:rPr>
                <w:rFonts w:eastAsia="Calibri" w:cs="Times New Roman"/>
              </w:rPr>
            </w:pPr>
            <w:r w:rsidRPr="00B325F2">
              <w:rPr>
                <w:rFonts w:eastAsia="Calibri" w:cs="Times New Roman"/>
              </w:rPr>
              <w:t>0.796</w:t>
            </w:r>
          </w:p>
        </w:tc>
        <w:tc>
          <w:tcPr>
            <w:tcW w:w="1728" w:type="dxa"/>
            <w:noWrap/>
            <w:vAlign w:val="center"/>
            <w:hideMark/>
          </w:tcPr>
          <w:p w14:paraId="184EE466"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59CDFE5"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7BB4B9CC" w14:textId="77777777" w:rsidTr="00D17AB8">
        <w:trPr>
          <w:trHeight w:val="300"/>
        </w:trPr>
        <w:tc>
          <w:tcPr>
            <w:tcW w:w="1728" w:type="dxa"/>
            <w:noWrap/>
            <w:hideMark/>
          </w:tcPr>
          <w:p w14:paraId="2FC37B3E" w14:textId="77777777" w:rsidR="00B325F2" w:rsidRPr="00B325F2" w:rsidRDefault="00B325F2" w:rsidP="00B325F2">
            <w:pPr>
              <w:rPr>
                <w:rFonts w:eastAsia="Calibri" w:cs="Times New Roman"/>
              </w:rPr>
            </w:pPr>
            <w:r w:rsidRPr="00B325F2">
              <w:rPr>
                <w:rFonts w:eastAsia="Calibri" w:cs="Times New Roman"/>
              </w:rPr>
              <w:t>Norway</w:t>
            </w:r>
          </w:p>
        </w:tc>
        <w:tc>
          <w:tcPr>
            <w:tcW w:w="1728" w:type="dxa"/>
            <w:noWrap/>
            <w:vAlign w:val="center"/>
            <w:hideMark/>
          </w:tcPr>
          <w:p w14:paraId="795BC7D2" w14:textId="77777777" w:rsidR="00B325F2" w:rsidRPr="00B325F2" w:rsidRDefault="00B325F2" w:rsidP="00B325F2">
            <w:pPr>
              <w:jc w:val="center"/>
              <w:rPr>
                <w:rFonts w:eastAsia="Calibri" w:cs="Times New Roman"/>
              </w:rPr>
            </w:pPr>
            <w:r w:rsidRPr="00B325F2">
              <w:rPr>
                <w:rFonts w:eastAsia="Calibri" w:cs="Times New Roman"/>
              </w:rPr>
              <w:t>193</w:t>
            </w:r>
          </w:p>
        </w:tc>
        <w:tc>
          <w:tcPr>
            <w:tcW w:w="1728" w:type="dxa"/>
            <w:noWrap/>
            <w:vAlign w:val="center"/>
            <w:hideMark/>
          </w:tcPr>
          <w:p w14:paraId="510DBC5F" w14:textId="77777777" w:rsidR="00B325F2" w:rsidRPr="00B325F2" w:rsidRDefault="00B325F2" w:rsidP="00B325F2">
            <w:pPr>
              <w:jc w:val="center"/>
              <w:rPr>
                <w:rFonts w:eastAsia="Calibri" w:cs="Times New Roman"/>
              </w:rPr>
            </w:pPr>
            <w:r w:rsidRPr="00B325F2">
              <w:rPr>
                <w:rFonts w:eastAsia="Calibri" w:cs="Times New Roman"/>
              </w:rPr>
              <w:t>0.559</w:t>
            </w:r>
          </w:p>
        </w:tc>
        <w:tc>
          <w:tcPr>
            <w:tcW w:w="1728" w:type="dxa"/>
            <w:noWrap/>
            <w:vAlign w:val="center"/>
            <w:hideMark/>
          </w:tcPr>
          <w:p w14:paraId="170076B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07D7C532"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35B53055" w14:textId="77777777" w:rsidTr="00D17AB8">
        <w:trPr>
          <w:trHeight w:val="300"/>
        </w:trPr>
        <w:tc>
          <w:tcPr>
            <w:tcW w:w="1728" w:type="dxa"/>
            <w:noWrap/>
            <w:hideMark/>
          </w:tcPr>
          <w:p w14:paraId="5F48AE82" w14:textId="77777777" w:rsidR="00B325F2" w:rsidRPr="00B325F2" w:rsidRDefault="00B325F2" w:rsidP="00B325F2">
            <w:pPr>
              <w:rPr>
                <w:rFonts w:eastAsia="Calibri" w:cs="Times New Roman"/>
              </w:rPr>
            </w:pPr>
            <w:r w:rsidRPr="00B325F2">
              <w:rPr>
                <w:rFonts w:eastAsia="Calibri" w:cs="Times New Roman"/>
              </w:rPr>
              <w:t>Australia or New Zealand</w:t>
            </w:r>
          </w:p>
        </w:tc>
        <w:tc>
          <w:tcPr>
            <w:tcW w:w="1728" w:type="dxa"/>
            <w:noWrap/>
            <w:vAlign w:val="center"/>
            <w:hideMark/>
          </w:tcPr>
          <w:p w14:paraId="025BA48C" w14:textId="77777777" w:rsidR="00B325F2" w:rsidRPr="00B325F2" w:rsidRDefault="00B325F2" w:rsidP="00B325F2">
            <w:pPr>
              <w:jc w:val="center"/>
              <w:rPr>
                <w:rFonts w:eastAsia="Calibri" w:cs="Times New Roman"/>
              </w:rPr>
            </w:pPr>
            <w:r w:rsidRPr="00B325F2">
              <w:rPr>
                <w:rFonts w:eastAsia="Calibri" w:cs="Times New Roman"/>
              </w:rPr>
              <w:t>183</w:t>
            </w:r>
          </w:p>
        </w:tc>
        <w:tc>
          <w:tcPr>
            <w:tcW w:w="1728" w:type="dxa"/>
            <w:noWrap/>
            <w:vAlign w:val="center"/>
            <w:hideMark/>
          </w:tcPr>
          <w:p w14:paraId="10C430E1" w14:textId="77777777" w:rsidR="00B325F2" w:rsidRPr="00B325F2" w:rsidRDefault="00B325F2" w:rsidP="00B325F2">
            <w:pPr>
              <w:jc w:val="center"/>
              <w:rPr>
                <w:rFonts w:eastAsia="Calibri" w:cs="Times New Roman"/>
              </w:rPr>
            </w:pPr>
            <w:r w:rsidRPr="00B325F2">
              <w:rPr>
                <w:rFonts w:eastAsia="Calibri" w:cs="Times New Roman"/>
              </w:rPr>
              <w:t>0.53</w:t>
            </w:r>
          </w:p>
        </w:tc>
        <w:tc>
          <w:tcPr>
            <w:tcW w:w="1728" w:type="dxa"/>
            <w:noWrap/>
            <w:vAlign w:val="center"/>
            <w:hideMark/>
          </w:tcPr>
          <w:p w14:paraId="5193ED0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2F9D6E0"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44B809B9" w14:textId="77777777" w:rsidTr="00D17AB8">
        <w:trPr>
          <w:trHeight w:val="300"/>
        </w:trPr>
        <w:tc>
          <w:tcPr>
            <w:tcW w:w="1728" w:type="dxa"/>
            <w:noWrap/>
            <w:hideMark/>
          </w:tcPr>
          <w:p w14:paraId="030C085F" w14:textId="77777777" w:rsidR="00B325F2" w:rsidRPr="00B325F2" w:rsidRDefault="00B325F2" w:rsidP="00B325F2">
            <w:pPr>
              <w:rPr>
                <w:rFonts w:eastAsia="Calibri" w:cs="Times New Roman"/>
              </w:rPr>
            </w:pPr>
            <w:r w:rsidRPr="00B325F2">
              <w:rPr>
                <w:rFonts w:eastAsia="Calibri" w:cs="Times New Roman"/>
              </w:rPr>
              <w:t>US or Canada</w:t>
            </w:r>
          </w:p>
        </w:tc>
        <w:tc>
          <w:tcPr>
            <w:tcW w:w="1728" w:type="dxa"/>
            <w:noWrap/>
            <w:vAlign w:val="center"/>
            <w:hideMark/>
          </w:tcPr>
          <w:p w14:paraId="7FA9CFAB" w14:textId="77777777" w:rsidR="00B325F2" w:rsidRPr="00B325F2" w:rsidRDefault="00B325F2" w:rsidP="00B325F2">
            <w:pPr>
              <w:jc w:val="center"/>
              <w:rPr>
                <w:rFonts w:eastAsia="Calibri" w:cs="Times New Roman"/>
              </w:rPr>
            </w:pPr>
            <w:r w:rsidRPr="00B325F2">
              <w:rPr>
                <w:rFonts w:eastAsia="Calibri" w:cs="Times New Roman"/>
              </w:rPr>
              <w:t>86</w:t>
            </w:r>
          </w:p>
        </w:tc>
        <w:tc>
          <w:tcPr>
            <w:tcW w:w="1728" w:type="dxa"/>
            <w:noWrap/>
            <w:vAlign w:val="center"/>
            <w:hideMark/>
          </w:tcPr>
          <w:p w14:paraId="3090C4F1" w14:textId="77777777" w:rsidR="00B325F2" w:rsidRPr="00B325F2" w:rsidRDefault="00B325F2" w:rsidP="00B325F2">
            <w:pPr>
              <w:jc w:val="center"/>
              <w:rPr>
                <w:rFonts w:eastAsia="Calibri" w:cs="Times New Roman"/>
              </w:rPr>
            </w:pPr>
            <w:r w:rsidRPr="00B325F2">
              <w:rPr>
                <w:rFonts w:eastAsia="Calibri" w:cs="Times New Roman"/>
              </w:rPr>
              <w:t>0.249</w:t>
            </w:r>
          </w:p>
        </w:tc>
        <w:tc>
          <w:tcPr>
            <w:tcW w:w="1728" w:type="dxa"/>
            <w:noWrap/>
            <w:vAlign w:val="center"/>
            <w:hideMark/>
          </w:tcPr>
          <w:p w14:paraId="3CE018A9"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7C1ECD54"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0B1447C5" w14:textId="77777777" w:rsidTr="00D17AB8">
        <w:trPr>
          <w:trHeight w:val="300"/>
        </w:trPr>
        <w:tc>
          <w:tcPr>
            <w:tcW w:w="1728" w:type="dxa"/>
            <w:noWrap/>
            <w:hideMark/>
          </w:tcPr>
          <w:p w14:paraId="6359E1EF" w14:textId="77777777" w:rsidR="00B325F2" w:rsidRPr="00B325F2" w:rsidRDefault="00B325F2" w:rsidP="00B325F2">
            <w:pPr>
              <w:rPr>
                <w:rFonts w:eastAsia="Calibri" w:cs="Times New Roman"/>
              </w:rPr>
            </w:pPr>
            <w:r w:rsidRPr="00B325F2">
              <w:rPr>
                <w:rFonts w:eastAsia="Calibri" w:cs="Times New Roman"/>
              </w:rPr>
              <w:t>Spain</w:t>
            </w:r>
          </w:p>
        </w:tc>
        <w:tc>
          <w:tcPr>
            <w:tcW w:w="1728" w:type="dxa"/>
            <w:noWrap/>
            <w:vAlign w:val="center"/>
            <w:hideMark/>
          </w:tcPr>
          <w:p w14:paraId="0A3D84F7" w14:textId="77777777" w:rsidR="00B325F2" w:rsidRPr="00B325F2" w:rsidRDefault="00B325F2" w:rsidP="00B325F2">
            <w:pPr>
              <w:jc w:val="center"/>
              <w:rPr>
                <w:rFonts w:eastAsia="Calibri" w:cs="Times New Roman"/>
              </w:rPr>
            </w:pPr>
            <w:r w:rsidRPr="00B325F2">
              <w:rPr>
                <w:rFonts w:eastAsia="Calibri" w:cs="Times New Roman"/>
              </w:rPr>
              <w:t>61</w:t>
            </w:r>
          </w:p>
        </w:tc>
        <w:tc>
          <w:tcPr>
            <w:tcW w:w="1728" w:type="dxa"/>
            <w:noWrap/>
            <w:vAlign w:val="center"/>
            <w:hideMark/>
          </w:tcPr>
          <w:p w14:paraId="7522A3DC" w14:textId="77777777" w:rsidR="00B325F2" w:rsidRPr="00B325F2" w:rsidRDefault="00B325F2" w:rsidP="00B325F2">
            <w:pPr>
              <w:jc w:val="center"/>
              <w:rPr>
                <w:rFonts w:eastAsia="Calibri" w:cs="Times New Roman"/>
              </w:rPr>
            </w:pPr>
            <w:r w:rsidRPr="00B325F2">
              <w:rPr>
                <w:rFonts w:eastAsia="Calibri" w:cs="Times New Roman"/>
              </w:rPr>
              <w:t>0.177</w:t>
            </w:r>
          </w:p>
        </w:tc>
        <w:tc>
          <w:tcPr>
            <w:tcW w:w="1728" w:type="dxa"/>
            <w:noWrap/>
            <w:vAlign w:val="center"/>
            <w:hideMark/>
          </w:tcPr>
          <w:p w14:paraId="4CF52E99"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5099133"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5C62A4C7" w14:textId="77777777" w:rsidTr="00D17AB8">
        <w:trPr>
          <w:trHeight w:val="300"/>
        </w:trPr>
        <w:tc>
          <w:tcPr>
            <w:tcW w:w="1728" w:type="dxa"/>
            <w:noWrap/>
            <w:hideMark/>
          </w:tcPr>
          <w:p w14:paraId="2411F5F5" w14:textId="77777777" w:rsidR="00B325F2" w:rsidRPr="00B325F2" w:rsidRDefault="00B325F2" w:rsidP="00B325F2">
            <w:pPr>
              <w:rPr>
                <w:rFonts w:eastAsia="Calibri" w:cs="Times New Roman"/>
              </w:rPr>
            </w:pPr>
            <w:r w:rsidRPr="00B325F2">
              <w:rPr>
                <w:rFonts w:eastAsia="Calibri" w:cs="Times New Roman"/>
              </w:rPr>
              <w:t>Dominican Republic</w:t>
            </w:r>
          </w:p>
        </w:tc>
        <w:tc>
          <w:tcPr>
            <w:tcW w:w="1728" w:type="dxa"/>
            <w:noWrap/>
            <w:vAlign w:val="center"/>
            <w:hideMark/>
          </w:tcPr>
          <w:p w14:paraId="601583FB" w14:textId="77777777" w:rsidR="00B325F2" w:rsidRPr="00B325F2" w:rsidRDefault="00B325F2" w:rsidP="00B325F2">
            <w:pPr>
              <w:jc w:val="center"/>
              <w:rPr>
                <w:rFonts w:eastAsia="Calibri" w:cs="Times New Roman"/>
              </w:rPr>
            </w:pPr>
            <w:r w:rsidRPr="00B325F2">
              <w:rPr>
                <w:rFonts w:eastAsia="Calibri" w:cs="Times New Roman"/>
              </w:rPr>
              <w:t>60</w:t>
            </w:r>
          </w:p>
        </w:tc>
        <w:tc>
          <w:tcPr>
            <w:tcW w:w="1728" w:type="dxa"/>
            <w:noWrap/>
            <w:vAlign w:val="center"/>
            <w:hideMark/>
          </w:tcPr>
          <w:p w14:paraId="34751511" w14:textId="77777777" w:rsidR="00B325F2" w:rsidRPr="00B325F2" w:rsidRDefault="00B325F2" w:rsidP="00B325F2">
            <w:pPr>
              <w:jc w:val="center"/>
              <w:rPr>
                <w:rFonts w:eastAsia="Calibri" w:cs="Times New Roman"/>
              </w:rPr>
            </w:pPr>
            <w:r w:rsidRPr="00B325F2">
              <w:rPr>
                <w:rFonts w:eastAsia="Calibri" w:cs="Times New Roman"/>
              </w:rPr>
              <w:t>0.174</w:t>
            </w:r>
          </w:p>
        </w:tc>
        <w:tc>
          <w:tcPr>
            <w:tcW w:w="1728" w:type="dxa"/>
            <w:noWrap/>
            <w:vAlign w:val="center"/>
            <w:hideMark/>
          </w:tcPr>
          <w:p w14:paraId="0AB601B3"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036BDF50" w14:textId="77777777" w:rsidR="00B325F2" w:rsidRPr="00B325F2" w:rsidRDefault="00B325F2" w:rsidP="00B325F2">
            <w:pPr>
              <w:jc w:val="center"/>
              <w:rPr>
                <w:rFonts w:eastAsia="Calibri" w:cs="Times New Roman"/>
              </w:rPr>
            </w:pPr>
          </w:p>
        </w:tc>
      </w:tr>
      <w:tr w:rsidR="00B325F2" w:rsidRPr="00B325F2" w14:paraId="6B10D24B" w14:textId="77777777" w:rsidTr="00D17AB8">
        <w:trPr>
          <w:trHeight w:val="300"/>
        </w:trPr>
        <w:tc>
          <w:tcPr>
            <w:tcW w:w="1728" w:type="dxa"/>
            <w:noWrap/>
            <w:hideMark/>
          </w:tcPr>
          <w:p w14:paraId="4F584048" w14:textId="77777777" w:rsidR="00B325F2" w:rsidRPr="00B325F2" w:rsidRDefault="00B325F2" w:rsidP="00B325F2">
            <w:pPr>
              <w:rPr>
                <w:rFonts w:eastAsia="Calibri" w:cs="Times New Roman"/>
              </w:rPr>
            </w:pPr>
            <w:r w:rsidRPr="00B325F2">
              <w:rPr>
                <w:rFonts w:eastAsia="Calibri" w:cs="Times New Roman"/>
              </w:rPr>
              <w:t>Netherlands</w:t>
            </w:r>
          </w:p>
        </w:tc>
        <w:tc>
          <w:tcPr>
            <w:tcW w:w="1728" w:type="dxa"/>
            <w:noWrap/>
            <w:vAlign w:val="center"/>
            <w:hideMark/>
          </w:tcPr>
          <w:p w14:paraId="07A6E9C5" w14:textId="77777777" w:rsidR="00B325F2" w:rsidRPr="00B325F2" w:rsidRDefault="00B325F2" w:rsidP="00B325F2">
            <w:pPr>
              <w:jc w:val="center"/>
              <w:rPr>
                <w:rFonts w:eastAsia="Calibri" w:cs="Times New Roman"/>
              </w:rPr>
            </w:pPr>
            <w:r w:rsidRPr="00B325F2">
              <w:rPr>
                <w:rFonts w:eastAsia="Calibri" w:cs="Times New Roman"/>
              </w:rPr>
              <w:t>60</w:t>
            </w:r>
          </w:p>
        </w:tc>
        <w:tc>
          <w:tcPr>
            <w:tcW w:w="1728" w:type="dxa"/>
            <w:noWrap/>
            <w:vAlign w:val="center"/>
            <w:hideMark/>
          </w:tcPr>
          <w:p w14:paraId="2962D55A" w14:textId="77777777" w:rsidR="00B325F2" w:rsidRPr="00B325F2" w:rsidRDefault="00B325F2" w:rsidP="00B325F2">
            <w:pPr>
              <w:jc w:val="center"/>
              <w:rPr>
                <w:rFonts w:eastAsia="Calibri" w:cs="Times New Roman"/>
              </w:rPr>
            </w:pPr>
            <w:r w:rsidRPr="00B325F2">
              <w:rPr>
                <w:rFonts w:eastAsia="Calibri" w:cs="Times New Roman"/>
              </w:rPr>
              <w:t>0.174</w:t>
            </w:r>
          </w:p>
        </w:tc>
        <w:tc>
          <w:tcPr>
            <w:tcW w:w="1728" w:type="dxa"/>
            <w:noWrap/>
            <w:vAlign w:val="center"/>
            <w:hideMark/>
          </w:tcPr>
          <w:p w14:paraId="4F9FACA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BB00732" w14:textId="77777777" w:rsidR="00B325F2" w:rsidRPr="00B325F2" w:rsidRDefault="00B325F2" w:rsidP="00B325F2">
            <w:pPr>
              <w:jc w:val="center"/>
              <w:rPr>
                <w:rFonts w:eastAsia="Calibri" w:cs="Times New Roman"/>
              </w:rPr>
            </w:pPr>
            <w:r w:rsidRPr="00B325F2">
              <w:rPr>
                <w:rFonts w:eastAsia="Calibri" w:cs="Times New Roman"/>
              </w:rPr>
              <w:t>1</w:t>
            </w:r>
          </w:p>
        </w:tc>
      </w:tr>
      <w:tr w:rsidR="00B325F2" w:rsidRPr="00B325F2" w14:paraId="6748C88B" w14:textId="77777777" w:rsidTr="00D17AB8">
        <w:trPr>
          <w:trHeight w:val="300"/>
        </w:trPr>
        <w:tc>
          <w:tcPr>
            <w:tcW w:w="1728" w:type="dxa"/>
            <w:noWrap/>
            <w:hideMark/>
          </w:tcPr>
          <w:p w14:paraId="7F606BDF" w14:textId="77777777" w:rsidR="00B325F2" w:rsidRPr="00B325F2" w:rsidRDefault="00B325F2" w:rsidP="00B325F2">
            <w:pPr>
              <w:rPr>
                <w:rFonts w:eastAsia="Calibri" w:cs="Times New Roman"/>
              </w:rPr>
            </w:pPr>
            <w:r w:rsidRPr="00B325F2">
              <w:rPr>
                <w:rFonts w:eastAsia="Calibri" w:cs="Times New Roman"/>
              </w:rPr>
              <w:t>Mexico</w:t>
            </w:r>
          </w:p>
        </w:tc>
        <w:tc>
          <w:tcPr>
            <w:tcW w:w="1728" w:type="dxa"/>
            <w:noWrap/>
            <w:vAlign w:val="center"/>
            <w:hideMark/>
          </w:tcPr>
          <w:p w14:paraId="3117481E" w14:textId="77777777" w:rsidR="00B325F2" w:rsidRPr="00B325F2" w:rsidRDefault="00B325F2" w:rsidP="00B325F2">
            <w:pPr>
              <w:jc w:val="center"/>
              <w:rPr>
                <w:rFonts w:eastAsia="Calibri" w:cs="Times New Roman"/>
              </w:rPr>
            </w:pPr>
            <w:r w:rsidRPr="00B325F2">
              <w:rPr>
                <w:rFonts w:eastAsia="Calibri" w:cs="Times New Roman"/>
              </w:rPr>
              <w:t>18</w:t>
            </w:r>
          </w:p>
        </w:tc>
        <w:tc>
          <w:tcPr>
            <w:tcW w:w="1728" w:type="dxa"/>
            <w:noWrap/>
            <w:vAlign w:val="center"/>
            <w:hideMark/>
          </w:tcPr>
          <w:p w14:paraId="65367559" w14:textId="77777777" w:rsidR="00B325F2" w:rsidRPr="00B325F2" w:rsidRDefault="00B325F2" w:rsidP="00B325F2">
            <w:pPr>
              <w:jc w:val="center"/>
              <w:rPr>
                <w:rFonts w:eastAsia="Calibri" w:cs="Times New Roman"/>
              </w:rPr>
            </w:pPr>
            <w:r w:rsidRPr="00B325F2">
              <w:rPr>
                <w:rFonts w:eastAsia="Calibri" w:cs="Times New Roman"/>
              </w:rPr>
              <w:t>0.052</w:t>
            </w:r>
          </w:p>
        </w:tc>
        <w:tc>
          <w:tcPr>
            <w:tcW w:w="1728" w:type="dxa"/>
            <w:noWrap/>
            <w:vAlign w:val="center"/>
            <w:hideMark/>
          </w:tcPr>
          <w:p w14:paraId="7540B7FD"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4EDF4AE3" w14:textId="77777777" w:rsidR="00B325F2" w:rsidRPr="00B325F2" w:rsidRDefault="00B325F2" w:rsidP="00B325F2">
            <w:pPr>
              <w:jc w:val="center"/>
              <w:rPr>
                <w:rFonts w:eastAsia="Calibri" w:cs="Times New Roman"/>
              </w:rPr>
            </w:pPr>
          </w:p>
        </w:tc>
      </w:tr>
      <w:tr w:rsidR="00B325F2" w:rsidRPr="00B325F2" w14:paraId="54EA110E" w14:textId="77777777" w:rsidTr="00D17AB8">
        <w:trPr>
          <w:trHeight w:val="300"/>
        </w:trPr>
        <w:tc>
          <w:tcPr>
            <w:tcW w:w="1728" w:type="dxa"/>
            <w:noWrap/>
            <w:hideMark/>
          </w:tcPr>
          <w:p w14:paraId="6E4273C8" w14:textId="77777777" w:rsidR="00B325F2" w:rsidRPr="00B325F2" w:rsidRDefault="00B325F2" w:rsidP="00B325F2">
            <w:pPr>
              <w:rPr>
                <w:rFonts w:eastAsia="Calibri" w:cs="Times New Roman"/>
              </w:rPr>
            </w:pPr>
            <w:r w:rsidRPr="00B325F2">
              <w:rPr>
                <w:rFonts w:eastAsia="Calibri" w:cs="Times New Roman"/>
              </w:rPr>
              <w:t>Venezuela</w:t>
            </w:r>
          </w:p>
        </w:tc>
        <w:tc>
          <w:tcPr>
            <w:tcW w:w="1728" w:type="dxa"/>
            <w:noWrap/>
            <w:vAlign w:val="center"/>
            <w:hideMark/>
          </w:tcPr>
          <w:p w14:paraId="0660A018" w14:textId="77777777" w:rsidR="00B325F2" w:rsidRPr="00B325F2" w:rsidRDefault="00B325F2" w:rsidP="00B325F2">
            <w:pPr>
              <w:jc w:val="center"/>
              <w:rPr>
                <w:rFonts w:eastAsia="Calibri" w:cs="Times New Roman"/>
              </w:rPr>
            </w:pPr>
            <w:r w:rsidRPr="00B325F2">
              <w:rPr>
                <w:rFonts w:eastAsia="Calibri" w:cs="Times New Roman"/>
              </w:rPr>
              <w:t>18</w:t>
            </w:r>
          </w:p>
        </w:tc>
        <w:tc>
          <w:tcPr>
            <w:tcW w:w="1728" w:type="dxa"/>
            <w:noWrap/>
            <w:vAlign w:val="center"/>
            <w:hideMark/>
          </w:tcPr>
          <w:p w14:paraId="43EA6381" w14:textId="77777777" w:rsidR="00B325F2" w:rsidRPr="00B325F2" w:rsidRDefault="00B325F2" w:rsidP="00B325F2">
            <w:pPr>
              <w:jc w:val="center"/>
              <w:rPr>
                <w:rFonts w:eastAsia="Calibri" w:cs="Times New Roman"/>
              </w:rPr>
            </w:pPr>
            <w:r w:rsidRPr="00B325F2">
              <w:rPr>
                <w:rFonts w:eastAsia="Calibri" w:cs="Times New Roman"/>
              </w:rPr>
              <w:t>0.052</w:t>
            </w:r>
          </w:p>
        </w:tc>
        <w:tc>
          <w:tcPr>
            <w:tcW w:w="1728" w:type="dxa"/>
            <w:noWrap/>
            <w:vAlign w:val="center"/>
            <w:hideMark/>
          </w:tcPr>
          <w:p w14:paraId="11F81AD7"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62A6ED0" w14:textId="77777777" w:rsidR="00B325F2" w:rsidRPr="00B325F2" w:rsidRDefault="00B325F2" w:rsidP="00B325F2">
            <w:pPr>
              <w:jc w:val="center"/>
              <w:rPr>
                <w:rFonts w:eastAsia="Calibri" w:cs="Times New Roman"/>
              </w:rPr>
            </w:pPr>
          </w:p>
        </w:tc>
      </w:tr>
      <w:tr w:rsidR="00B325F2" w:rsidRPr="00B325F2" w14:paraId="35E031F1" w14:textId="77777777" w:rsidTr="00D17AB8">
        <w:trPr>
          <w:trHeight w:val="300"/>
        </w:trPr>
        <w:tc>
          <w:tcPr>
            <w:tcW w:w="1728" w:type="dxa"/>
            <w:noWrap/>
            <w:hideMark/>
          </w:tcPr>
          <w:p w14:paraId="329D2AB7" w14:textId="77777777" w:rsidR="00B325F2" w:rsidRPr="00B325F2" w:rsidRDefault="00B325F2" w:rsidP="00B325F2">
            <w:pPr>
              <w:rPr>
                <w:rFonts w:eastAsia="Calibri" w:cs="Times New Roman"/>
              </w:rPr>
            </w:pPr>
            <w:r w:rsidRPr="00B325F2">
              <w:rPr>
                <w:rFonts w:eastAsia="Calibri" w:cs="Times New Roman"/>
              </w:rPr>
              <w:t>Canada</w:t>
            </w:r>
          </w:p>
        </w:tc>
        <w:tc>
          <w:tcPr>
            <w:tcW w:w="1728" w:type="dxa"/>
            <w:noWrap/>
            <w:vAlign w:val="center"/>
            <w:hideMark/>
          </w:tcPr>
          <w:p w14:paraId="527C8625" w14:textId="77777777" w:rsidR="00B325F2" w:rsidRPr="00B325F2" w:rsidRDefault="00B325F2" w:rsidP="00B325F2">
            <w:pPr>
              <w:jc w:val="center"/>
              <w:rPr>
                <w:rFonts w:eastAsia="Calibri" w:cs="Times New Roman"/>
              </w:rPr>
            </w:pPr>
            <w:r w:rsidRPr="00B325F2">
              <w:rPr>
                <w:rFonts w:eastAsia="Calibri" w:cs="Times New Roman"/>
              </w:rPr>
              <w:t>16</w:t>
            </w:r>
          </w:p>
        </w:tc>
        <w:tc>
          <w:tcPr>
            <w:tcW w:w="1728" w:type="dxa"/>
            <w:noWrap/>
            <w:vAlign w:val="center"/>
            <w:hideMark/>
          </w:tcPr>
          <w:p w14:paraId="0E332737" w14:textId="77777777" w:rsidR="00B325F2" w:rsidRPr="00B325F2" w:rsidRDefault="00B325F2" w:rsidP="00B325F2">
            <w:pPr>
              <w:jc w:val="center"/>
              <w:rPr>
                <w:rFonts w:eastAsia="Calibri" w:cs="Times New Roman"/>
              </w:rPr>
            </w:pPr>
            <w:r w:rsidRPr="00B325F2">
              <w:rPr>
                <w:rFonts w:eastAsia="Calibri" w:cs="Times New Roman"/>
              </w:rPr>
              <w:t>0.046</w:t>
            </w:r>
          </w:p>
        </w:tc>
        <w:tc>
          <w:tcPr>
            <w:tcW w:w="1728" w:type="dxa"/>
            <w:noWrap/>
            <w:vAlign w:val="center"/>
            <w:hideMark/>
          </w:tcPr>
          <w:p w14:paraId="5B74206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10CDF53" w14:textId="77777777" w:rsidR="00B325F2" w:rsidRPr="00B325F2" w:rsidRDefault="00B325F2" w:rsidP="00B325F2">
            <w:pPr>
              <w:jc w:val="center"/>
              <w:rPr>
                <w:rFonts w:eastAsia="Calibri" w:cs="Times New Roman"/>
              </w:rPr>
            </w:pPr>
          </w:p>
        </w:tc>
      </w:tr>
      <w:tr w:rsidR="00B325F2" w:rsidRPr="00B325F2" w14:paraId="04FBF55F" w14:textId="77777777" w:rsidTr="00D17AB8">
        <w:trPr>
          <w:trHeight w:val="300"/>
        </w:trPr>
        <w:tc>
          <w:tcPr>
            <w:tcW w:w="1728" w:type="dxa"/>
            <w:hideMark/>
          </w:tcPr>
          <w:p w14:paraId="74E8CCA1" w14:textId="77777777" w:rsidR="00B325F2" w:rsidRPr="00B325F2" w:rsidRDefault="00B325F2" w:rsidP="00B325F2">
            <w:pPr>
              <w:rPr>
                <w:rFonts w:eastAsia="Calibri" w:cs="Times New Roman"/>
              </w:rPr>
            </w:pPr>
            <w:r w:rsidRPr="00B325F2">
              <w:rPr>
                <w:rFonts w:eastAsia="Calibri" w:cs="Times New Roman"/>
              </w:rPr>
              <w:t>US - Spanish as primary</w:t>
            </w:r>
            <w:r w:rsidRPr="00B325F2">
              <w:rPr>
                <w:rFonts w:eastAsia="Calibri" w:cs="Times New Roman"/>
              </w:rPr>
              <w:br/>
              <w:t>language</w:t>
            </w:r>
          </w:p>
        </w:tc>
        <w:tc>
          <w:tcPr>
            <w:tcW w:w="1728" w:type="dxa"/>
            <w:noWrap/>
            <w:vAlign w:val="center"/>
            <w:hideMark/>
          </w:tcPr>
          <w:p w14:paraId="21FF33C7" w14:textId="77777777" w:rsidR="00B325F2" w:rsidRPr="00B325F2" w:rsidRDefault="00B325F2" w:rsidP="00B325F2">
            <w:pPr>
              <w:jc w:val="center"/>
              <w:rPr>
                <w:rFonts w:eastAsia="Calibri" w:cs="Times New Roman"/>
              </w:rPr>
            </w:pPr>
            <w:r w:rsidRPr="00B325F2">
              <w:rPr>
                <w:rFonts w:eastAsia="Calibri" w:cs="Times New Roman"/>
              </w:rPr>
              <w:t>13</w:t>
            </w:r>
          </w:p>
        </w:tc>
        <w:tc>
          <w:tcPr>
            <w:tcW w:w="1728" w:type="dxa"/>
            <w:noWrap/>
            <w:vAlign w:val="center"/>
            <w:hideMark/>
          </w:tcPr>
          <w:p w14:paraId="5672135D" w14:textId="77777777" w:rsidR="00B325F2" w:rsidRPr="00B325F2" w:rsidRDefault="00B325F2" w:rsidP="00B325F2">
            <w:pPr>
              <w:jc w:val="center"/>
              <w:rPr>
                <w:rFonts w:eastAsia="Calibri" w:cs="Times New Roman"/>
              </w:rPr>
            </w:pPr>
            <w:r w:rsidRPr="00B325F2">
              <w:rPr>
                <w:rFonts w:eastAsia="Calibri" w:cs="Times New Roman"/>
              </w:rPr>
              <w:t>0.038</w:t>
            </w:r>
          </w:p>
        </w:tc>
        <w:tc>
          <w:tcPr>
            <w:tcW w:w="1728" w:type="dxa"/>
            <w:noWrap/>
            <w:vAlign w:val="center"/>
            <w:hideMark/>
          </w:tcPr>
          <w:p w14:paraId="715DA7D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0FD6AEE" w14:textId="77777777" w:rsidR="00B325F2" w:rsidRPr="00B325F2" w:rsidRDefault="00B325F2" w:rsidP="00B325F2">
            <w:pPr>
              <w:jc w:val="center"/>
              <w:rPr>
                <w:rFonts w:eastAsia="Calibri" w:cs="Times New Roman"/>
              </w:rPr>
            </w:pPr>
          </w:p>
        </w:tc>
      </w:tr>
      <w:tr w:rsidR="00B325F2" w:rsidRPr="00B325F2" w14:paraId="673D92DB" w14:textId="77777777" w:rsidTr="00D17AB8">
        <w:trPr>
          <w:trHeight w:val="300"/>
        </w:trPr>
        <w:tc>
          <w:tcPr>
            <w:tcW w:w="1728" w:type="dxa"/>
            <w:noWrap/>
            <w:hideMark/>
          </w:tcPr>
          <w:p w14:paraId="5100E6DF" w14:textId="77777777" w:rsidR="00B325F2" w:rsidRPr="00B325F2" w:rsidRDefault="00B325F2" w:rsidP="00B325F2">
            <w:pPr>
              <w:rPr>
                <w:rFonts w:eastAsia="Calibri" w:cs="Times New Roman"/>
              </w:rPr>
            </w:pPr>
            <w:r w:rsidRPr="00B325F2">
              <w:rPr>
                <w:rFonts w:eastAsia="Calibri" w:cs="Times New Roman"/>
              </w:rPr>
              <w:t>United Kingdom</w:t>
            </w:r>
          </w:p>
        </w:tc>
        <w:tc>
          <w:tcPr>
            <w:tcW w:w="1728" w:type="dxa"/>
            <w:noWrap/>
            <w:vAlign w:val="center"/>
            <w:hideMark/>
          </w:tcPr>
          <w:p w14:paraId="2AA5DD0B" w14:textId="77777777" w:rsidR="00B325F2" w:rsidRPr="00B325F2" w:rsidRDefault="00B325F2" w:rsidP="00B325F2">
            <w:pPr>
              <w:jc w:val="center"/>
              <w:rPr>
                <w:rFonts w:eastAsia="Calibri" w:cs="Times New Roman"/>
              </w:rPr>
            </w:pPr>
            <w:r w:rsidRPr="00B325F2">
              <w:rPr>
                <w:rFonts w:eastAsia="Calibri" w:cs="Times New Roman"/>
              </w:rPr>
              <w:t>10</w:t>
            </w:r>
          </w:p>
        </w:tc>
        <w:tc>
          <w:tcPr>
            <w:tcW w:w="1728" w:type="dxa"/>
            <w:noWrap/>
            <w:vAlign w:val="center"/>
            <w:hideMark/>
          </w:tcPr>
          <w:p w14:paraId="381DB548" w14:textId="77777777" w:rsidR="00B325F2" w:rsidRPr="00B325F2" w:rsidRDefault="00B325F2" w:rsidP="00B325F2">
            <w:pPr>
              <w:jc w:val="center"/>
              <w:rPr>
                <w:rFonts w:eastAsia="Calibri" w:cs="Times New Roman"/>
              </w:rPr>
            </w:pPr>
            <w:r w:rsidRPr="00B325F2">
              <w:rPr>
                <w:rFonts w:eastAsia="Calibri" w:cs="Times New Roman"/>
              </w:rPr>
              <w:t>0.029</w:t>
            </w:r>
          </w:p>
        </w:tc>
        <w:tc>
          <w:tcPr>
            <w:tcW w:w="1728" w:type="dxa"/>
            <w:noWrap/>
            <w:vAlign w:val="center"/>
            <w:hideMark/>
          </w:tcPr>
          <w:p w14:paraId="66C04D2B"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A5D456E" w14:textId="77777777" w:rsidR="00B325F2" w:rsidRPr="00B325F2" w:rsidRDefault="00B325F2" w:rsidP="00B325F2">
            <w:pPr>
              <w:jc w:val="center"/>
              <w:rPr>
                <w:rFonts w:eastAsia="Calibri" w:cs="Times New Roman"/>
              </w:rPr>
            </w:pPr>
          </w:p>
        </w:tc>
      </w:tr>
      <w:tr w:rsidR="00B325F2" w:rsidRPr="00B325F2" w14:paraId="64E93FFE" w14:textId="77777777" w:rsidTr="00D17AB8">
        <w:trPr>
          <w:trHeight w:val="300"/>
        </w:trPr>
        <w:tc>
          <w:tcPr>
            <w:tcW w:w="1728" w:type="dxa"/>
            <w:noWrap/>
            <w:hideMark/>
          </w:tcPr>
          <w:p w14:paraId="4037CC2D" w14:textId="77777777" w:rsidR="00B325F2" w:rsidRPr="00B325F2" w:rsidRDefault="00B325F2" w:rsidP="00B325F2">
            <w:pPr>
              <w:rPr>
                <w:rFonts w:eastAsia="Calibri" w:cs="Times New Roman"/>
              </w:rPr>
            </w:pPr>
            <w:r w:rsidRPr="00B325F2">
              <w:rPr>
                <w:rFonts w:eastAsia="Calibri" w:cs="Times New Roman"/>
              </w:rPr>
              <w:t>India</w:t>
            </w:r>
          </w:p>
        </w:tc>
        <w:tc>
          <w:tcPr>
            <w:tcW w:w="1728" w:type="dxa"/>
            <w:noWrap/>
            <w:vAlign w:val="center"/>
            <w:hideMark/>
          </w:tcPr>
          <w:p w14:paraId="37A0B46A" w14:textId="77777777" w:rsidR="00B325F2" w:rsidRPr="00B325F2" w:rsidRDefault="00B325F2" w:rsidP="00B325F2">
            <w:pPr>
              <w:jc w:val="center"/>
              <w:rPr>
                <w:rFonts w:eastAsia="Calibri" w:cs="Times New Roman"/>
              </w:rPr>
            </w:pPr>
            <w:r w:rsidRPr="00B325F2">
              <w:rPr>
                <w:rFonts w:eastAsia="Calibri" w:cs="Times New Roman"/>
              </w:rPr>
              <w:t>7</w:t>
            </w:r>
          </w:p>
        </w:tc>
        <w:tc>
          <w:tcPr>
            <w:tcW w:w="1728" w:type="dxa"/>
            <w:noWrap/>
            <w:vAlign w:val="center"/>
            <w:hideMark/>
          </w:tcPr>
          <w:p w14:paraId="2B3606B9" w14:textId="77777777" w:rsidR="00B325F2" w:rsidRPr="00B325F2" w:rsidRDefault="00B325F2" w:rsidP="00B325F2">
            <w:pPr>
              <w:jc w:val="center"/>
              <w:rPr>
                <w:rFonts w:eastAsia="Calibri" w:cs="Times New Roman"/>
              </w:rPr>
            </w:pPr>
            <w:r w:rsidRPr="00B325F2">
              <w:rPr>
                <w:rFonts w:eastAsia="Calibri" w:cs="Times New Roman"/>
              </w:rPr>
              <w:t>0.02</w:t>
            </w:r>
          </w:p>
        </w:tc>
        <w:tc>
          <w:tcPr>
            <w:tcW w:w="1728" w:type="dxa"/>
            <w:noWrap/>
            <w:vAlign w:val="center"/>
            <w:hideMark/>
          </w:tcPr>
          <w:p w14:paraId="52ACB43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68B3125" w14:textId="77777777" w:rsidR="00B325F2" w:rsidRPr="00B325F2" w:rsidRDefault="00B325F2" w:rsidP="00B325F2">
            <w:pPr>
              <w:jc w:val="center"/>
              <w:rPr>
                <w:rFonts w:eastAsia="Calibri" w:cs="Times New Roman"/>
              </w:rPr>
            </w:pPr>
          </w:p>
        </w:tc>
      </w:tr>
      <w:tr w:rsidR="00B325F2" w:rsidRPr="00B325F2" w14:paraId="68F7376E" w14:textId="77777777" w:rsidTr="00D17AB8">
        <w:trPr>
          <w:trHeight w:val="300"/>
        </w:trPr>
        <w:tc>
          <w:tcPr>
            <w:tcW w:w="1728" w:type="dxa"/>
            <w:noWrap/>
            <w:hideMark/>
          </w:tcPr>
          <w:p w14:paraId="6348CE29" w14:textId="77777777" w:rsidR="00B325F2" w:rsidRPr="00B325F2" w:rsidRDefault="00B325F2" w:rsidP="00B325F2">
            <w:pPr>
              <w:rPr>
                <w:rFonts w:eastAsia="Calibri" w:cs="Times New Roman"/>
              </w:rPr>
            </w:pPr>
            <w:r w:rsidRPr="00B325F2">
              <w:rPr>
                <w:rFonts w:eastAsia="Calibri" w:cs="Times New Roman"/>
              </w:rPr>
              <w:t>South America</w:t>
            </w:r>
          </w:p>
        </w:tc>
        <w:tc>
          <w:tcPr>
            <w:tcW w:w="1728" w:type="dxa"/>
            <w:noWrap/>
            <w:vAlign w:val="center"/>
            <w:hideMark/>
          </w:tcPr>
          <w:p w14:paraId="7B19E165" w14:textId="77777777" w:rsidR="00B325F2" w:rsidRPr="00B325F2" w:rsidRDefault="00B325F2" w:rsidP="00B325F2">
            <w:pPr>
              <w:jc w:val="center"/>
              <w:rPr>
                <w:rFonts w:eastAsia="Calibri" w:cs="Times New Roman"/>
              </w:rPr>
            </w:pPr>
            <w:r w:rsidRPr="00B325F2">
              <w:rPr>
                <w:rFonts w:eastAsia="Calibri" w:cs="Times New Roman"/>
              </w:rPr>
              <w:t>5</w:t>
            </w:r>
          </w:p>
        </w:tc>
        <w:tc>
          <w:tcPr>
            <w:tcW w:w="1728" w:type="dxa"/>
            <w:noWrap/>
            <w:vAlign w:val="center"/>
            <w:hideMark/>
          </w:tcPr>
          <w:p w14:paraId="2AE8CC1D" w14:textId="77777777" w:rsidR="00B325F2" w:rsidRPr="00B325F2" w:rsidRDefault="00B325F2" w:rsidP="00B325F2">
            <w:pPr>
              <w:jc w:val="center"/>
              <w:rPr>
                <w:rFonts w:eastAsia="Calibri" w:cs="Times New Roman"/>
              </w:rPr>
            </w:pPr>
            <w:r w:rsidRPr="00B325F2">
              <w:rPr>
                <w:rFonts w:eastAsia="Calibri" w:cs="Times New Roman"/>
              </w:rPr>
              <w:t>0.014</w:t>
            </w:r>
          </w:p>
        </w:tc>
        <w:tc>
          <w:tcPr>
            <w:tcW w:w="1728" w:type="dxa"/>
            <w:noWrap/>
            <w:vAlign w:val="center"/>
            <w:hideMark/>
          </w:tcPr>
          <w:p w14:paraId="3FEB4815"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0391569" w14:textId="77777777" w:rsidR="00B325F2" w:rsidRPr="00B325F2" w:rsidRDefault="00B325F2" w:rsidP="00B325F2">
            <w:pPr>
              <w:jc w:val="center"/>
              <w:rPr>
                <w:rFonts w:eastAsia="Calibri" w:cs="Times New Roman"/>
              </w:rPr>
            </w:pPr>
          </w:p>
        </w:tc>
      </w:tr>
      <w:tr w:rsidR="00B325F2" w:rsidRPr="00B325F2" w14:paraId="0F58F810" w14:textId="77777777" w:rsidTr="00D17AB8">
        <w:trPr>
          <w:trHeight w:val="300"/>
        </w:trPr>
        <w:tc>
          <w:tcPr>
            <w:tcW w:w="1728" w:type="dxa"/>
            <w:noWrap/>
            <w:hideMark/>
          </w:tcPr>
          <w:p w14:paraId="6F167271" w14:textId="77777777" w:rsidR="00B325F2" w:rsidRPr="00B325F2" w:rsidRDefault="00B325F2" w:rsidP="00B325F2">
            <w:pPr>
              <w:rPr>
                <w:rFonts w:eastAsia="Calibri" w:cs="Times New Roman"/>
              </w:rPr>
            </w:pPr>
            <w:r w:rsidRPr="00B325F2">
              <w:rPr>
                <w:rFonts w:eastAsia="Calibri" w:cs="Times New Roman"/>
              </w:rPr>
              <w:t>Puerto Rico</w:t>
            </w:r>
          </w:p>
        </w:tc>
        <w:tc>
          <w:tcPr>
            <w:tcW w:w="1728" w:type="dxa"/>
            <w:noWrap/>
            <w:vAlign w:val="center"/>
            <w:hideMark/>
          </w:tcPr>
          <w:p w14:paraId="4B314014" w14:textId="77777777" w:rsidR="00B325F2" w:rsidRPr="00B325F2" w:rsidRDefault="00B325F2" w:rsidP="00B325F2">
            <w:pPr>
              <w:jc w:val="center"/>
              <w:rPr>
                <w:rFonts w:eastAsia="Calibri" w:cs="Times New Roman"/>
              </w:rPr>
            </w:pPr>
            <w:r w:rsidRPr="00B325F2">
              <w:rPr>
                <w:rFonts w:eastAsia="Calibri" w:cs="Times New Roman"/>
              </w:rPr>
              <w:t>3</w:t>
            </w:r>
          </w:p>
        </w:tc>
        <w:tc>
          <w:tcPr>
            <w:tcW w:w="1728" w:type="dxa"/>
            <w:noWrap/>
            <w:vAlign w:val="center"/>
            <w:hideMark/>
          </w:tcPr>
          <w:p w14:paraId="3B740FD0" w14:textId="77777777" w:rsidR="00B325F2" w:rsidRPr="00B325F2" w:rsidRDefault="00B325F2" w:rsidP="00B325F2">
            <w:pPr>
              <w:jc w:val="center"/>
              <w:rPr>
                <w:rFonts w:eastAsia="Calibri" w:cs="Times New Roman"/>
              </w:rPr>
            </w:pPr>
            <w:r w:rsidRPr="00B325F2">
              <w:rPr>
                <w:rFonts w:eastAsia="Calibri" w:cs="Times New Roman"/>
              </w:rPr>
              <w:t>0.009</w:t>
            </w:r>
          </w:p>
        </w:tc>
        <w:tc>
          <w:tcPr>
            <w:tcW w:w="1728" w:type="dxa"/>
            <w:noWrap/>
            <w:vAlign w:val="center"/>
            <w:hideMark/>
          </w:tcPr>
          <w:p w14:paraId="6E8F8284"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28EE7A2" w14:textId="77777777" w:rsidR="00B325F2" w:rsidRPr="00B325F2" w:rsidRDefault="00B325F2" w:rsidP="00B325F2">
            <w:pPr>
              <w:jc w:val="center"/>
              <w:rPr>
                <w:rFonts w:eastAsia="Calibri" w:cs="Times New Roman"/>
              </w:rPr>
            </w:pPr>
          </w:p>
        </w:tc>
      </w:tr>
      <w:tr w:rsidR="00B325F2" w:rsidRPr="00B325F2" w14:paraId="094A27D9" w14:textId="77777777" w:rsidTr="00D17AB8">
        <w:trPr>
          <w:trHeight w:val="300"/>
        </w:trPr>
        <w:tc>
          <w:tcPr>
            <w:tcW w:w="1728" w:type="dxa"/>
            <w:noWrap/>
            <w:hideMark/>
          </w:tcPr>
          <w:p w14:paraId="633138DB" w14:textId="77777777" w:rsidR="00B325F2" w:rsidRPr="00B325F2" w:rsidRDefault="00B325F2" w:rsidP="00B325F2">
            <w:pPr>
              <w:rPr>
                <w:rFonts w:eastAsia="Calibri" w:cs="Times New Roman"/>
              </w:rPr>
            </w:pPr>
            <w:r w:rsidRPr="00B325F2">
              <w:rPr>
                <w:rFonts w:eastAsia="Calibri" w:cs="Times New Roman"/>
              </w:rPr>
              <w:t>Cuba</w:t>
            </w:r>
          </w:p>
        </w:tc>
        <w:tc>
          <w:tcPr>
            <w:tcW w:w="1728" w:type="dxa"/>
            <w:noWrap/>
            <w:vAlign w:val="center"/>
            <w:hideMark/>
          </w:tcPr>
          <w:p w14:paraId="725F087D" w14:textId="77777777" w:rsidR="00B325F2" w:rsidRPr="00B325F2" w:rsidRDefault="00B325F2" w:rsidP="00B325F2">
            <w:pPr>
              <w:jc w:val="center"/>
              <w:rPr>
                <w:rFonts w:eastAsia="Calibri" w:cs="Times New Roman"/>
              </w:rPr>
            </w:pPr>
            <w:r w:rsidRPr="00B325F2">
              <w:rPr>
                <w:rFonts w:eastAsia="Calibri" w:cs="Times New Roman"/>
              </w:rPr>
              <w:t>2</w:t>
            </w:r>
          </w:p>
        </w:tc>
        <w:tc>
          <w:tcPr>
            <w:tcW w:w="1728" w:type="dxa"/>
            <w:noWrap/>
            <w:vAlign w:val="center"/>
            <w:hideMark/>
          </w:tcPr>
          <w:p w14:paraId="42D5A8EF" w14:textId="77777777" w:rsidR="00B325F2" w:rsidRPr="00B325F2" w:rsidRDefault="00B325F2" w:rsidP="00B325F2">
            <w:pPr>
              <w:jc w:val="center"/>
              <w:rPr>
                <w:rFonts w:eastAsia="Calibri" w:cs="Times New Roman"/>
              </w:rPr>
            </w:pPr>
            <w:r w:rsidRPr="00B325F2">
              <w:rPr>
                <w:rFonts w:eastAsia="Calibri" w:cs="Times New Roman"/>
              </w:rPr>
              <w:t>0.006</w:t>
            </w:r>
          </w:p>
        </w:tc>
        <w:tc>
          <w:tcPr>
            <w:tcW w:w="1728" w:type="dxa"/>
            <w:noWrap/>
            <w:vAlign w:val="center"/>
            <w:hideMark/>
          </w:tcPr>
          <w:p w14:paraId="19BEA6A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420D0A1F" w14:textId="77777777" w:rsidR="00B325F2" w:rsidRPr="00B325F2" w:rsidRDefault="00B325F2" w:rsidP="00B325F2">
            <w:pPr>
              <w:jc w:val="center"/>
              <w:rPr>
                <w:rFonts w:eastAsia="Calibri" w:cs="Times New Roman"/>
              </w:rPr>
            </w:pPr>
          </w:p>
        </w:tc>
      </w:tr>
      <w:tr w:rsidR="00B325F2" w:rsidRPr="00B325F2" w14:paraId="020F41F8" w14:textId="77777777" w:rsidTr="00D17AB8">
        <w:trPr>
          <w:trHeight w:val="300"/>
        </w:trPr>
        <w:tc>
          <w:tcPr>
            <w:tcW w:w="1728" w:type="dxa"/>
            <w:noWrap/>
            <w:hideMark/>
          </w:tcPr>
          <w:p w14:paraId="7CE76879" w14:textId="77777777" w:rsidR="00B325F2" w:rsidRPr="00B325F2" w:rsidRDefault="00B325F2" w:rsidP="00B325F2">
            <w:pPr>
              <w:rPr>
                <w:rFonts w:eastAsia="Calibri" w:cs="Times New Roman"/>
              </w:rPr>
            </w:pPr>
            <w:r w:rsidRPr="00B325F2">
              <w:rPr>
                <w:rFonts w:eastAsia="Calibri" w:cs="Times New Roman"/>
              </w:rPr>
              <w:t>Brazil</w:t>
            </w:r>
          </w:p>
        </w:tc>
        <w:tc>
          <w:tcPr>
            <w:tcW w:w="1728" w:type="dxa"/>
            <w:noWrap/>
            <w:vAlign w:val="center"/>
            <w:hideMark/>
          </w:tcPr>
          <w:p w14:paraId="549FF672"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7BE636F"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7DF96200"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6331A18B" w14:textId="77777777" w:rsidR="00B325F2" w:rsidRPr="00B325F2" w:rsidRDefault="00B325F2" w:rsidP="00B325F2">
            <w:pPr>
              <w:jc w:val="center"/>
              <w:rPr>
                <w:rFonts w:eastAsia="Calibri" w:cs="Times New Roman"/>
              </w:rPr>
            </w:pPr>
          </w:p>
        </w:tc>
      </w:tr>
      <w:tr w:rsidR="00B325F2" w:rsidRPr="00B325F2" w14:paraId="6531008A" w14:textId="77777777" w:rsidTr="00D17AB8">
        <w:trPr>
          <w:trHeight w:val="300"/>
        </w:trPr>
        <w:tc>
          <w:tcPr>
            <w:tcW w:w="1728" w:type="dxa"/>
            <w:noWrap/>
            <w:hideMark/>
          </w:tcPr>
          <w:p w14:paraId="1E626CDC" w14:textId="77777777" w:rsidR="00B325F2" w:rsidRPr="00B325F2" w:rsidRDefault="00B325F2" w:rsidP="00B325F2">
            <w:pPr>
              <w:rPr>
                <w:rFonts w:eastAsia="Calibri" w:cs="Times New Roman"/>
              </w:rPr>
            </w:pPr>
            <w:r w:rsidRPr="00B325F2">
              <w:rPr>
                <w:rFonts w:eastAsia="Calibri" w:cs="Times New Roman"/>
              </w:rPr>
              <w:t>Egypt</w:t>
            </w:r>
          </w:p>
        </w:tc>
        <w:tc>
          <w:tcPr>
            <w:tcW w:w="1728" w:type="dxa"/>
            <w:noWrap/>
            <w:vAlign w:val="center"/>
            <w:hideMark/>
          </w:tcPr>
          <w:p w14:paraId="40F6FC61"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5E3CF884"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6416D3A4"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5AC225CD" w14:textId="77777777" w:rsidR="00B325F2" w:rsidRPr="00B325F2" w:rsidRDefault="00B325F2" w:rsidP="00B325F2">
            <w:pPr>
              <w:jc w:val="center"/>
              <w:rPr>
                <w:rFonts w:eastAsia="Calibri" w:cs="Times New Roman"/>
              </w:rPr>
            </w:pPr>
          </w:p>
        </w:tc>
      </w:tr>
      <w:tr w:rsidR="00B325F2" w:rsidRPr="00B325F2" w14:paraId="0EDD9559" w14:textId="77777777" w:rsidTr="00D17AB8">
        <w:trPr>
          <w:trHeight w:val="300"/>
        </w:trPr>
        <w:tc>
          <w:tcPr>
            <w:tcW w:w="1728" w:type="dxa"/>
            <w:noWrap/>
            <w:hideMark/>
          </w:tcPr>
          <w:p w14:paraId="23EE8A85" w14:textId="77777777" w:rsidR="00B325F2" w:rsidRPr="00B325F2" w:rsidRDefault="00B325F2" w:rsidP="00B325F2">
            <w:pPr>
              <w:rPr>
                <w:rFonts w:eastAsia="Calibri" w:cs="Times New Roman"/>
              </w:rPr>
            </w:pPr>
            <w:r w:rsidRPr="00B325F2">
              <w:rPr>
                <w:rFonts w:eastAsia="Calibri" w:cs="Times New Roman"/>
              </w:rPr>
              <w:t>Indonesia</w:t>
            </w:r>
          </w:p>
        </w:tc>
        <w:tc>
          <w:tcPr>
            <w:tcW w:w="1728" w:type="dxa"/>
            <w:noWrap/>
            <w:vAlign w:val="center"/>
            <w:hideMark/>
          </w:tcPr>
          <w:p w14:paraId="1144E8B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1BA134AA"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126E125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3C31A88" w14:textId="77777777" w:rsidR="00B325F2" w:rsidRPr="00B325F2" w:rsidRDefault="00B325F2" w:rsidP="00B325F2">
            <w:pPr>
              <w:jc w:val="center"/>
              <w:rPr>
                <w:rFonts w:eastAsia="Calibri" w:cs="Times New Roman"/>
              </w:rPr>
            </w:pPr>
          </w:p>
        </w:tc>
      </w:tr>
      <w:tr w:rsidR="00B325F2" w:rsidRPr="00B325F2" w14:paraId="131BB221" w14:textId="77777777" w:rsidTr="00D17AB8">
        <w:trPr>
          <w:trHeight w:val="300"/>
        </w:trPr>
        <w:tc>
          <w:tcPr>
            <w:tcW w:w="1728" w:type="dxa"/>
            <w:noWrap/>
            <w:hideMark/>
          </w:tcPr>
          <w:p w14:paraId="65B724D0" w14:textId="77777777" w:rsidR="00B325F2" w:rsidRPr="00B325F2" w:rsidRDefault="00B325F2" w:rsidP="00B325F2">
            <w:pPr>
              <w:rPr>
                <w:rFonts w:eastAsia="Calibri" w:cs="Times New Roman"/>
              </w:rPr>
            </w:pPr>
            <w:r w:rsidRPr="00B325F2">
              <w:rPr>
                <w:rFonts w:eastAsia="Calibri" w:cs="Times New Roman"/>
              </w:rPr>
              <w:t>Lebanon</w:t>
            </w:r>
          </w:p>
        </w:tc>
        <w:tc>
          <w:tcPr>
            <w:tcW w:w="1728" w:type="dxa"/>
            <w:noWrap/>
            <w:vAlign w:val="center"/>
            <w:hideMark/>
          </w:tcPr>
          <w:p w14:paraId="3E0C2338"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2AFE525"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60F6B96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74343D2C" w14:textId="77777777" w:rsidR="00B325F2" w:rsidRPr="00B325F2" w:rsidRDefault="00B325F2" w:rsidP="00B325F2">
            <w:pPr>
              <w:jc w:val="center"/>
              <w:rPr>
                <w:rFonts w:eastAsia="Calibri" w:cs="Times New Roman"/>
              </w:rPr>
            </w:pPr>
          </w:p>
        </w:tc>
      </w:tr>
      <w:tr w:rsidR="00B325F2" w:rsidRPr="00B325F2" w14:paraId="21F18CC7" w14:textId="77777777" w:rsidTr="00D17AB8">
        <w:trPr>
          <w:trHeight w:val="300"/>
        </w:trPr>
        <w:tc>
          <w:tcPr>
            <w:tcW w:w="1728" w:type="dxa"/>
            <w:noWrap/>
            <w:hideMark/>
          </w:tcPr>
          <w:p w14:paraId="288D5A41" w14:textId="77777777" w:rsidR="00B325F2" w:rsidRPr="00B325F2" w:rsidRDefault="00B325F2" w:rsidP="00B325F2">
            <w:pPr>
              <w:rPr>
                <w:rFonts w:eastAsia="Calibri" w:cs="Times New Roman"/>
              </w:rPr>
            </w:pPr>
            <w:r w:rsidRPr="00B325F2">
              <w:rPr>
                <w:rFonts w:eastAsia="Calibri" w:cs="Times New Roman"/>
              </w:rPr>
              <w:t>Nicaragua</w:t>
            </w:r>
          </w:p>
        </w:tc>
        <w:tc>
          <w:tcPr>
            <w:tcW w:w="1728" w:type="dxa"/>
            <w:noWrap/>
            <w:vAlign w:val="center"/>
            <w:hideMark/>
          </w:tcPr>
          <w:p w14:paraId="51CC4747"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4D75C91"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7506DE1F"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238434FD" w14:textId="77777777" w:rsidR="00B325F2" w:rsidRPr="00B325F2" w:rsidRDefault="00B325F2" w:rsidP="00B325F2">
            <w:pPr>
              <w:jc w:val="center"/>
              <w:rPr>
                <w:rFonts w:eastAsia="Calibri" w:cs="Times New Roman"/>
              </w:rPr>
            </w:pPr>
          </w:p>
        </w:tc>
      </w:tr>
      <w:tr w:rsidR="00B325F2" w:rsidRPr="00B325F2" w14:paraId="664D1242" w14:textId="77777777" w:rsidTr="00D17AB8">
        <w:trPr>
          <w:trHeight w:val="300"/>
        </w:trPr>
        <w:tc>
          <w:tcPr>
            <w:tcW w:w="1728" w:type="dxa"/>
            <w:noWrap/>
            <w:hideMark/>
          </w:tcPr>
          <w:p w14:paraId="4AB270FB" w14:textId="77777777" w:rsidR="00B325F2" w:rsidRPr="00B325F2" w:rsidRDefault="00B325F2" w:rsidP="00B325F2">
            <w:pPr>
              <w:rPr>
                <w:rFonts w:eastAsia="Calibri" w:cs="Times New Roman"/>
              </w:rPr>
            </w:pPr>
            <w:r w:rsidRPr="00B325F2">
              <w:rPr>
                <w:rFonts w:eastAsia="Calibri" w:cs="Times New Roman"/>
              </w:rPr>
              <w:t>Singapore</w:t>
            </w:r>
          </w:p>
        </w:tc>
        <w:tc>
          <w:tcPr>
            <w:tcW w:w="1728" w:type="dxa"/>
            <w:noWrap/>
            <w:vAlign w:val="center"/>
            <w:hideMark/>
          </w:tcPr>
          <w:p w14:paraId="3AA519FC"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6AE2B95A" w14:textId="77777777" w:rsidR="00B325F2" w:rsidRPr="00B325F2" w:rsidRDefault="00B325F2" w:rsidP="00B325F2">
            <w:pPr>
              <w:jc w:val="center"/>
              <w:rPr>
                <w:rFonts w:eastAsia="Calibri" w:cs="Times New Roman"/>
              </w:rPr>
            </w:pPr>
            <w:r w:rsidRPr="00B325F2">
              <w:rPr>
                <w:rFonts w:eastAsia="Calibri" w:cs="Times New Roman"/>
              </w:rPr>
              <w:t>0.003</w:t>
            </w:r>
          </w:p>
        </w:tc>
        <w:tc>
          <w:tcPr>
            <w:tcW w:w="1728" w:type="dxa"/>
            <w:noWrap/>
            <w:vAlign w:val="center"/>
            <w:hideMark/>
          </w:tcPr>
          <w:p w14:paraId="16EDA59D" w14:textId="77777777" w:rsidR="00B325F2" w:rsidRPr="00B325F2" w:rsidRDefault="00B325F2" w:rsidP="00B325F2">
            <w:pPr>
              <w:jc w:val="center"/>
              <w:rPr>
                <w:rFonts w:eastAsia="Calibri" w:cs="Times New Roman"/>
              </w:rPr>
            </w:pPr>
            <w:r w:rsidRPr="00B325F2">
              <w:rPr>
                <w:rFonts w:eastAsia="Calibri" w:cs="Times New Roman"/>
              </w:rPr>
              <w:t>1</w:t>
            </w:r>
          </w:p>
        </w:tc>
        <w:tc>
          <w:tcPr>
            <w:tcW w:w="1728" w:type="dxa"/>
            <w:noWrap/>
            <w:vAlign w:val="center"/>
            <w:hideMark/>
          </w:tcPr>
          <w:p w14:paraId="35F72B83" w14:textId="77777777" w:rsidR="00B325F2" w:rsidRPr="00B325F2" w:rsidRDefault="00B325F2" w:rsidP="00B325F2">
            <w:pPr>
              <w:jc w:val="center"/>
              <w:rPr>
                <w:rFonts w:eastAsia="Calibri" w:cs="Times New Roman"/>
              </w:rPr>
            </w:pPr>
          </w:p>
        </w:tc>
      </w:tr>
    </w:tbl>
    <w:p w14:paraId="3F7F2649" w14:textId="25625086" w:rsidR="00B325F2" w:rsidRDefault="00B325F2" w:rsidP="00E542C3">
      <w:pPr>
        <w:rPr>
          <w:b/>
        </w:rPr>
      </w:pPr>
    </w:p>
    <w:p w14:paraId="47B7EB43" w14:textId="77777777" w:rsidR="00B325F2" w:rsidRDefault="00B325F2">
      <w:pPr>
        <w:rPr>
          <w:b/>
        </w:rPr>
      </w:pPr>
      <w:r>
        <w:rPr>
          <w:b/>
        </w:rPr>
        <w:br w:type="page"/>
      </w:r>
    </w:p>
    <w:tbl>
      <w:tblPr>
        <w:tblStyle w:val="TableGrid4"/>
        <w:tblW w:w="0" w:type="auto"/>
        <w:tblLook w:val="04A0" w:firstRow="1" w:lastRow="0" w:firstColumn="1" w:lastColumn="0" w:noHBand="0" w:noVBand="1"/>
      </w:tblPr>
      <w:tblGrid>
        <w:gridCol w:w="1675"/>
        <w:gridCol w:w="1668"/>
        <w:gridCol w:w="1869"/>
        <w:gridCol w:w="1305"/>
        <w:gridCol w:w="1508"/>
        <w:gridCol w:w="1325"/>
      </w:tblGrid>
      <w:tr w:rsidR="00B325F2" w:rsidRPr="00B325F2" w14:paraId="685A78F5" w14:textId="77777777" w:rsidTr="00B325F2">
        <w:trPr>
          <w:trHeight w:val="315"/>
        </w:trPr>
        <w:tc>
          <w:tcPr>
            <w:tcW w:w="0" w:type="auto"/>
            <w:noWrap/>
            <w:vAlign w:val="center"/>
          </w:tcPr>
          <w:p w14:paraId="1DCC57AA" w14:textId="744D6614" w:rsidR="00B325F2" w:rsidRPr="00B325F2" w:rsidRDefault="00B325F2" w:rsidP="00B325F2">
            <w:pPr>
              <w:rPr>
                <w:rFonts w:eastAsia="Calibri" w:cs="Arial"/>
                <w:sz w:val="20"/>
                <w:szCs w:val="20"/>
              </w:rPr>
            </w:pPr>
            <w:r>
              <w:rPr>
                <w:rFonts w:eastAsia="Calibri" w:cs="Arial"/>
                <w:sz w:val="20"/>
                <w:szCs w:val="20"/>
              </w:rPr>
              <w:lastRenderedPageBreak/>
              <w:t>Table 5</w:t>
            </w:r>
          </w:p>
        </w:tc>
        <w:tc>
          <w:tcPr>
            <w:tcW w:w="0" w:type="auto"/>
            <w:noWrap/>
            <w:vAlign w:val="center"/>
          </w:tcPr>
          <w:p w14:paraId="434BC71C" w14:textId="121957F5" w:rsidR="00B325F2" w:rsidRPr="00B325F2" w:rsidRDefault="00B325F2" w:rsidP="00B325F2">
            <w:pPr>
              <w:jc w:val="center"/>
              <w:rPr>
                <w:rFonts w:eastAsia="Calibri" w:cs="Arial"/>
                <w:sz w:val="20"/>
                <w:szCs w:val="20"/>
              </w:rPr>
            </w:pPr>
          </w:p>
        </w:tc>
        <w:tc>
          <w:tcPr>
            <w:tcW w:w="0" w:type="auto"/>
            <w:noWrap/>
            <w:vAlign w:val="center"/>
          </w:tcPr>
          <w:p w14:paraId="4D225968" w14:textId="7FFC6E1D" w:rsidR="00B325F2" w:rsidRPr="00B325F2" w:rsidRDefault="00B325F2" w:rsidP="00B325F2">
            <w:pPr>
              <w:jc w:val="center"/>
              <w:rPr>
                <w:rFonts w:eastAsia="Calibri" w:cs="Arial"/>
                <w:sz w:val="20"/>
                <w:szCs w:val="20"/>
              </w:rPr>
            </w:pPr>
          </w:p>
        </w:tc>
        <w:tc>
          <w:tcPr>
            <w:tcW w:w="0" w:type="auto"/>
            <w:noWrap/>
            <w:vAlign w:val="center"/>
          </w:tcPr>
          <w:p w14:paraId="39CCDBA0" w14:textId="21B38B87" w:rsidR="00B325F2" w:rsidRPr="00B325F2" w:rsidRDefault="00B325F2" w:rsidP="00B325F2">
            <w:pPr>
              <w:jc w:val="center"/>
              <w:rPr>
                <w:rFonts w:eastAsia="Calibri" w:cs="Arial"/>
                <w:sz w:val="20"/>
                <w:szCs w:val="20"/>
              </w:rPr>
            </w:pPr>
          </w:p>
        </w:tc>
        <w:tc>
          <w:tcPr>
            <w:tcW w:w="0" w:type="auto"/>
            <w:noWrap/>
            <w:vAlign w:val="center"/>
          </w:tcPr>
          <w:p w14:paraId="031251BC" w14:textId="3EE63CB4" w:rsidR="00B325F2" w:rsidRPr="00B325F2" w:rsidRDefault="00B325F2" w:rsidP="00B325F2">
            <w:pPr>
              <w:jc w:val="center"/>
              <w:rPr>
                <w:rFonts w:eastAsia="Calibri" w:cs="Arial"/>
                <w:sz w:val="20"/>
                <w:szCs w:val="20"/>
              </w:rPr>
            </w:pPr>
          </w:p>
        </w:tc>
        <w:tc>
          <w:tcPr>
            <w:tcW w:w="0" w:type="auto"/>
            <w:noWrap/>
            <w:vAlign w:val="center"/>
          </w:tcPr>
          <w:p w14:paraId="70D64D25" w14:textId="5D6676BE" w:rsidR="00B325F2" w:rsidRPr="00B325F2" w:rsidRDefault="00B325F2" w:rsidP="00B325F2">
            <w:pPr>
              <w:jc w:val="center"/>
              <w:rPr>
                <w:rFonts w:eastAsia="Calibri" w:cs="Arial"/>
                <w:sz w:val="20"/>
                <w:szCs w:val="20"/>
              </w:rPr>
            </w:pPr>
          </w:p>
        </w:tc>
      </w:tr>
      <w:tr w:rsidR="00B325F2" w:rsidRPr="00B325F2" w14:paraId="63E9357B" w14:textId="77777777" w:rsidTr="00D17AB8">
        <w:trPr>
          <w:trHeight w:val="315"/>
        </w:trPr>
        <w:tc>
          <w:tcPr>
            <w:tcW w:w="0" w:type="auto"/>
            <w:noWrap/>
            <w:vAlign w:val="center"/>
          </w:tcPr>
          <w:p w14:paraId="61561A6F" w14:textId="0840693A" w:rsidR="00B325F2" w:rsidRPr="00B325F2" w:rsidRDefault="00B325F2" w:rsidP="00B325F2">
            <w:pPr>
              <w:rPr>
                <w:rFonts w:eastAsia="Calibri" w:cs="Arial"/>
                <w:sz w:val="20"/>
                <w:szCs w:val="20"/>
              </w:rPr>
            </w:pPr>
            <w:r w:rsidRPr="00B325F2">
              <w:rPr>
                <w:rFonts w:eastAsia="Calibri" w:cs="Arial"/>
                <w:sz w:val="20"/>
                <w:szCs w:val="20"/>
              </w:rPr>
              <w:t>Language</w:t>
            </w:r>
          </w:p>
        </w:tc>
        <w:tc>
          <w:tcPr>
            <w:tcW w:w="0" w:type="auto"/>
            <w:noWrap/>
            <w:vAlign w:val="center"/>
          </w:tcPr>
          <w:p w14:paraId="3F40EF4A" w14:textId="2A119B3B" w:rsidR="00B325F2" w:rsidRPr="00B325F2" w:rsidRDefault="00B325F2" w:rsidP="00B325F2">
            <w:pPr>
              <w:jc w:val="center"/>
              <w:rPr>
                <w:rFonts w:eastAsia="Calibri" w:cs="Arial"/>
                <w:sz w:val="20"/>
                <w:szCs w:val="20"/>
              </w:rPr>
            </w:pPr>
            <w:r w:rsidRPr="00B325F2">
              <w:rPr>
                <w:rFonts w:eastAsia="Calibri" w:cs="Arial"/>
                <w:sz w:val="20"/>
                <w:szCs w:val="20"/>
              </w:rPr>
              <w:t>Total number of participants</w:t>
            </w:r>
          </w:p>
        </w:tc>
        <w:tc>
          <w:tcPr>
            <w:tcW w:w="0" w:type="auto"/>
            <w:noWrap/>
            <w:vAlign w:val="center"/>
          </w:tcPr>
          <w:p w14:paraId="3928B0FE" w14:textId="007CF304" w:rsidR="00B325F2" w:rsidRPr="00B325F2" w:rsidRDefault="00B325F2" w:rsidP="00B325F2">
            <w:pPr>
              <w:jc w:val="center"/>
              <w:rPr>
                <w:rFonts w:eastAsia="Calibri" w:cs="Arial"/>
                <w:sz w:val="20"/>
                <w:szCs w:val="20"/>
              </w:rPr>
            </w:pPr>
            <w:r w:rsidRPr="00B325F2">
              <w:rPr>
                <w:rFonts w:eastAsia="Calibri" w:cs="Arial"/>
                <w:sz w:val="20"/>
                <w:szCs w:val="20"/>
              </w:rPr>
              <w:t>Proportion of all participants (%)</w:t>
            </w:r>
          </w:p>
        </w:tc>
        <w:tc>
          <w:tcPr>
            <w:tcW w:w="0" w:type="auto"/>
            <w:noWrap/>
            <w:vAlign w:val="center"/>
          </w:tcPr>
          <w:p w14:paraId="691AC235" w14:textId="548385FE" w:rsidR="00B325F2" w:rsidRPr="00B325F2" w:rsidRDefault="00B325F2" w:rsidP="00B325F2">
            <w:pPr>
              <w:jc w:val="center"/>
              <w:rPr>
                <w:rFonts w:eastAsia="Calibri" w:cs="Arial"/>
                <w:sz w:val="20"/>
                <w:szCs w:val="20"/>
              </w:rPr>
            </w:pPr>
            <w:r w:rsidRPr="00B325F2">
              <w:rPr>
                <w:rFonts w:eastAsia="Calibri" w:cs="Arial"/>
                <w:sz w:val="20"/>
                <w:szCs w:val="20"/>
              </w:rPr>
              <w:t># of studies reporting</w:t>
            </w:r>
          </w:p>
        </w:tc>
        <w:tc>
          <w:tcPr>
            <w:tcW w:w="0" w:type="auto"/>
            <w:noWrap/>
            <w:vAlign w:val="center"/>
          </w:tcPr>
          <w:p w14:paraId="42996576" w14:textId="54B83B30" w:rsidR="00B325F2" w:rsidRPr="00B325F2" w:rsidRDefault="00B325F2" w:rsidP="00B325F2">
            <w:pPr>
              <w:jc w:val="center"/>
              <w:rPr>
                <w:rFonts w:eastAsia="Calibri" w:cs="Arial"/>
                <w:sz w:val="20"/>
                <w:szCs w:val="20"/>
              </w:rPr>
            </w:pPr>
            <w:r w:rsidRPr="00B325F2">
              <w:rPr>
                <w:rFonts w:eastAsia="Calibri" w:cs="Arial"/>
                <w:sz w:val="20"/>
                <w:szCs w:val="20"/>
              </w:rPr>
              <w:t># of studies with majority</w:t>
            </w:r>
          </w:p>
        </w:tc>
        <w:tc>
          <w:tcPr>
            <w:tcW w:w="0" w:type="auto"/>
            <w:noWrap/>
            <w:vAlign w:val="center"/>
          </w:tcPr>
          <w:p w14:paraId="11D64386" w14:textId="3AC3848B" w:rsidR="00B325F2" w:rsidRPr="00B325F2" w:rsidRDefault="00B325F2" w:rsidP="00B325F2">
            <w:pPr>
              <w:jc w:val="center"/>
              <w:rPr>
                <w:rFonts w:eastAsia="Calibri" w:cs="Arial"/>
                <w:sz w:val="20"/>
                <w:szCs w:val="20"/>
              </w:rPr>
            </w:pPr>
            <w:r w:rsidRPr="00B325F2">
              <w:rPr>
                <w:rFonts w:eastAsia="Calibri" w:cs="Arial"/>
                <w:sz w:val="20"/>
                <w:szCs w:val="20"/>
              </w:rPr>
              <w:t># of unilingual studies</w:t>
            </w:r>
          </w:p>
        </w:tc>
      </w:tr>
      <w:tr w:rsidR="00B325F2" w:rsidRPr="00B325F2" w14:paraId="7421095A" w14:textId="77777777" w:rsidTr="00D17AB8">
        <w:trPr>
          <w:trHeight w:val="300"/>
        </w:trPr>
        <w:tc>
          <w:tcPr>
            <w:tcW w:w="0" w:type="auto"/>
            <w:noWrap/>
            <w:vAlign w:val="center"/>
            <w:hideMark/>
          </w:tcPr>
          <w:p w14:paraId="71DF2ACA" w14:textId="77777777" w:rsidR="00B325F2" w:rsidRPr="00B325F2" w:rsidRDefault="00B325F2" w:rsidP="00B325F2">
            <w:pPr>
              <w:rPr>
                <w:rFonts w:eastAsia="Calibri" w:cs="Arial"/>
                <w:sz w:val="20"/>
                <w:szCs w:val="20"/>
              </w:rPr>
            </w:pPr>
            <w:r w:rsidRPr="00B325F2">
              <w:rPr>
                <w:rFonts w:eastAsia="Calibri" w:cs="Arial"/>
                <w:sz w:val="20"/>
                <w:szCs w:val="20"/>
              </w:rPr>
              <w:t>English</w:t>
            </w:r>
          </w:p>
        </w:tc>
        <w:tc>
          <w:tcPr>
            <w:tcW w:w="0" w:type="auto"/>
            <w:noWrap/>
            <w:vAlign w:val="center"/>
            <w:hideMark/>
          </w:tcPr>
          <w:p w14:paraId="197974C8" w14:textId="77777777" w:rsidR="00B325F2" w:rsidRPr="00B325F2" w:rsidRDefault="00B325F2" w:rsidP="00B325F2">
            <w:pPr>
              <w:jc w:val="center"/>
              <w:rPr>
                <w:rFonts w:eastAsia="Calibri" w:cs="Arial"/>
                <w:sz w:val="20"/>
                <w:szCs w:val="20"/>
              </w:rPr>
            </w:pPr>
            <w:r w:rsidRPr="00B325F2">
              <w:rPr>
                <w:rFonts w:eastAsia="Calibri" w:cs="Arial"/>
                <w:sz w:val="20"/>
                <w:szCs w:val="20"/>
              </w:rPr>
              <w:t>79733</w:t>
            </w:r>
          </w:p>
        </w:tc>
        <w:tc>
          <w:tcPr>
            <w:tcW w:w="0" w:type="auto"/>
            <w:noWrap/>
            <w:vAlign w:val="center"/>
            <w:hideMark/>
          </w:tcPr>
          <w:p w14:paraId="6381D79F" w14:textId="77777777" w:rsidR="00B325F2" w:rsidRPr="00B325F2" w:rsidRDefault="00B325F2" w:rsidP="00B325F2">
            <w:pPr>
              <w:jc w:val="center"/>
              <w:rPr>
                <w:rFonts w:eastAsia="Calibri" w:cs="Arial"/>
                <w:sz w:val="20"/>
                <w:szCs w:val="20"/>
              </w:rPr>
            </w:pPr>
            <w:r w:rsidRPr="00B325F2">
              <w:rPr>
                <w:rFonts w:eastAsia="Calibri" w:cs="Arial"/>
                <w:sz w:val="20"/>
                <w:szCs w:val="20"/>
              </w:rPr>
              <w:t>83.503</w:t>
            </w:r>
          </w:p>
        </w:tc>
        <w:tc>
          <w:tcPr>
            <w:tcW w:w="0" w:type="auto"/>
            <w:noWrap/>
            <w:vAlign w:val="center"/>
            <w:hideMark/>
          </w:tcPr>
          <w:p w14:paraId="0739ED18" w14:textId="77777777" w:rsidR="00B325F2" w:rsidRPr="00B325F2" w:rsidRDefault="00B325F2" w:rsidP="00B325F2">
            <w:pPr>
              <w:jc w:val="center"/>
              <w:rPr>
                <w:rFonts w:eastAsia="Calibri" w:cs="Arial"/>
                <w:sz w:val="20"/>
                <w:szCs w:val="20"/>
              </w:rPr>
            </w:pPr>
            <w:r w:rsidRPr="00B325F2">
              <w:rPr>
                <w:rFonts w:eastAsia="Calibri" w:cs="Arial"/>
                <w:sz w:val="20"/>
                <w:szCs w:val="20"/>
              </w:rPr>
              <w:t>134</w:t>
            </w:r>
          </w:p>
        </w:tc>
        <w:tc>
          <w:tcPr>
            <w:tcW w:w="0" w:type="auto"/>
            <w:noWrap/>
            <w:vAlign w:val="center"/>
            <w:hideMark/>
          </w:tcPr>
          <w:p w14:paraId="54496EA2" w14:textId="77777777" w:rsidR="00B325F2" w:rsidRPr="00B325F2" w:rsidRDefault="00B325F2" w:rsidP="00B325F2">
            <w:pPr>
              <w:jc w:val="center"/>
              <w:rPr>
                <w:rFonts w:eastAsia="Calibri" w:cs="Arial"/>
                <w:sz w:val="20"/>
                <w:szCs w:val="20"/>
              </w:rPr>
            </w:pPr>
            <w:r w:rsidRPr="00B325F2">
              <w:rPr>
                <w:rFonts w:eastAsia="Calibri" w:cs="Arial"/>
                <w:sz w:val="20"/>
                <w:szCs w:val="20"/>
              </w:rPr>
              <w:t>132</w:t>
            </w:r>
          </w:p>
        </w:tc>
        <w:tc>
          <w:tcPr>
            <w:tcW w:w="0" w:type="auto"/>
            <w:noWrap/>
            <w:vAlign w:val="center"/>
            <w:hideMark/>
          </w:tcPr>
          <w:p w14:paraId="2026308B" w14:textId="77777777" w:rsidR="00B325F2" w:rsidRPr="00B325F2" w:rsidRDefault="00B325F2" w:rsidP="00B325F2">
            <w:pPr>
              <w:jc w:val="center"/>
              <w:rPr>
                <w:rFonts w:eastAsia="Calibri" w:cs="Arial"/>
                <w:sz w:val="20"/>
                <w:szCs w:val="20"/>
              </w:rPr>
            </w:pPr>
            <w:r w:rsidRPr="00B325F2">
              <w:rPr>
                <w:rFonts w:eastAsia="Calibri" w:cs="Arial"/>
                <w:sz w:val="20"/>
                <w:szCs w:val="20"/>
              </w:rPr>
              <w:t>122</w:t>
            </w:r>
          </w:p>
        </w:tc>
      </w:tr>
      <w:tr w:rsidR="00B325F2" w:rsidRPr="00B325F2" w14:paraId="01AB97E2" w14:textId="77777777" w:rsidTr="00D17AB8">
        <w:trPr>
          <w:trHeight w:val="300"/>
        </w:trPr>
        <w:tc>
          <w:tcPr>
            <w:tcW w:w="0" w:type="auto"/>
            <w:noWrap/>
            <w:vAlign w:val="center"/>
            <w:hideMark/>
          </w:tcPr>
          <w:p w14:paraId="3270BF20" w14:textId="77777777" w:rsidR="00B325F2" w:rsidRPr="00B325F2" w:rsidRDefault="00B325F2" w:rsidP="00B325F2">
            <w:pPr>
              <w:rPr>
                <w:rFonts w:eastAsia="Calibri" w:cs="Arial"/>
                <w:sz w:val="20"/>
                <w:szCs w:val="20"/>
              </w:rPr>
            </w:pPr>
            <w:r w:rsidRPr="00B325F2">
              <w:rPr>
                <w:rFonts w:eastAsia="Calibri" w:cs="Arial"/>
                <w:sz w:val="20"/>
                <w:szCs w:val="20"/>
              </w:rPr>
              <w:t>Spanish-English Bilingual</w:t>
            </w:r>
          </w:p>
        </w:tc>
        <w:tc>
          <w:tcPr>
            <w:tcW w:w="0" w:type="auto"/>
            <w:noWrap/>
            <w:vAlign w:val="center"/>
            <w:hideMark/>
          </w:tcPr>
          <w:p w14:paraId="2A610B2A" w14:textId="77777777" w:rsidR="00B325F2" w:rsidRPr="00B325F2" w:rsidRDefault="00B325F2" w:rsidP="00B325F2">
            <w:pPr>
              <w:jc w:val="center"/>
              <w:rPr>
                <w:rFonts w:eastAsia="Calibri" w:cs="Arial"/>
                <w:sz w:val="20"/>
                <w:szCs w:val="20"/>
              </w:rPr>
            </w:pPr>
            <w:r w:rsidRPr="00B325F2">
              <w:rPr>
                <w:rFonts w:eastAsia="Calibri" w:cs="Arial"/>
                <w:sz w:val="20"/>
                <w:szCs w:val="20"/>
              </w:rPr>
              <w:t>11856</w:t>
            </w:r>
          </w:p>
        </w:tc>
        <w:tc>
          <w:tcPr>
            <w:tcW w:w="0" w:type="auto"/>
            <w:noWrap/>
            <w:vAlign w:val="center"/>
            <w:hideMark/>
          </w:tcPr>
          <w:p w14:paraId="67F60A3F" w14:textId="77777777" w:rsidR="00B325F2" w:rsidRPr="00B325F2" w:rsidRDefault="00B325F2" w:rsidP="00B325F2">
            <w:pPr>
              <w:jc w:val="center"/>
              <w:rPr>
                <w:rFonts w:eastAsia="Calibri" w:cs="Arial"/>
                <w:sz w:val="20"/>
                <w:szCs w:val="20"/>
              </w:rPr>
            </w:pPr>
            <w:r w:rsidRPr="00B325F2">
              <w:rPr>
                <w:rFonts w:eastAsia="Calibri" w:cs="Arial"/>
                <w:sz w:val="20"/>
                <w:szCs w:val="20"/>
              </w:rPr>
              <w:t>12.417</w:t>
            </w:r>
          </w:p>
        </w:tc>
        <w:tc>
          <w:tcPr>
            <w:tcW w:w="0" w:type="auto"/>
            <w:noWrap/>
            <w:vAlign w:val="center"/>
            <w:hideMark/>
          </w:tcPr>
          <w:p w14:paraId="64F3F15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7D7FA538" w14:textId="77777777" w:rsidR="00B325F2" w:rsidRPr="00B325F2" w:rsidRDefault="00B325F2" w:rsidP="00B325F2">
            <w:pPr>
              <w:jc w:val="center"/>
              <w:rPr>
                <w:rFonts w:eastAsia="Calibri" w:cs="Arial"/>
                <w:sz w:val="20"/>
                <w:szCs w:val="20"/>
              </w:rPr>
            </w:pPr>
          </w:p>
        </w:tc>
        <w:tc>
          <w:tcPr>
            <w:tcW w:w="0" w:type="auto"/>
            <w:noWrap/>
            <w:vAlign w:val="center"/>
            <w:hideMark/>
          </w:tcPr>
          <w:p w14:paraId="24F26223" w14:textId="77777777" w:rsidR="00B325F2" w:rsidRPr="00B325F2" w:rsidRDefault="00B325F2" w:rsidP="00B325F2">
            <w:pPr>
              <w:jc w:val="center"/>
              <w:rPr>
                <w:rFonts w:eastAsia="Calibri" w:cs="Arial"/>
                <w:sz w:val="20"/>
                <w:szCs w:val="20"/>
              </w:rPr>
            </w:pPr>
          </w:p>
        </w:tc>
      </w:tr>
      <w:tr w:rsidR="00B325F2" w:rsidRPr="00B325F2" w14:paraId="0F3572B7" w14:textId="77777777" w:rsidTr="00D17AB8">
        <w:trPr>
          <w:trHeight w:val="300"/>
        </w:trPr>
        <w:tc>
          <w:tcPr>
            <w:tcW w:w="0" w:type="auto"/>
            <w:noWrap/>
            <w:vAlign w:val="center"/>
            <w:hideMark/>
          </w:tcPr>
          <w:p w14:paraId="2EEE714D" w14:textId="77777777" w:rsidR="00B325F2" w:rsidRPr="00B325F2" w:rsidRDefault="00B325F2" w:rsidP="00B325F2">
            <w:pPr>
              <w:rPr>
                <w:rFonts w:eastAsia="Calibri" w:cs="Arial"/>
                <w:sz w:val="20"/>
                <w:szCs w:val="20"/>
              </w:rPr>
            </w:pPr>
            <w:r w:rsidRPr="00B325F2">
              <w:rPr>
                <w:rFonts w:eastAsia="Calibri" w:cs="Arial"/>
                <w:sz w:val="20"/>
                <w:szCs w:val="20"/>
              </w:rPr>
              <w:t>French</w:t>
            </w:r>
          </w:p>
        </w:tc>
        <w:tc>
          <w:tcPr>
            <w:tcW w:w="0" w:type="auto"/>
            <w:noWrap/>
            <w:vAlign w:val="center"/>
            <w:hideMark/>
          </w:tcPr>
          <w:p w14:paraId="0C7D534C" w14:textId="77777777" w:rsidR="00B325F2" w:rsidRPr="00B325F2" w:rsidRDefault="00B325F2" w:rsidP="00B325F2">
            <w:pPr>
              <w:jc w:val="center"/>
              <w:rPr>
                <w:rFonts w:eastAsia="Calibri" w:cs="Arial"/>
                <w:sz w:val="20"/>
                <w:szCs w:val="20"/>
              </w:rPr>
            </w:pPr>
            <w:r w:rsidRPr="00B325F2">
              <w:rPr>
                <w:rFonts w:eastAsia="Calibri" w:cs="Arial"/>
                <w:sz w:val="20"/>
                <w:szCs w:val="20"/>
              </w:rPr>
              <w:t>777</w:t>
            </w:r>
          </w:p>
        </w:tc>
        <w:tc>
          <w:tcPr>
            <w:tcW w:w="0" w:type="auto"/>
            <w:noWrap/>
            <w:vAlign w:val="center"/>
            <w:hideMark/>
          </w:tcPr>
          <w:p w14:paraId="3EF13731" w14:textId="77777777" w:rsidR="00B325F2" w:rsidRPr="00B325F2" w:rsidRDefault="00B325F2" w:rsidP="00B325F2">
            <w:pPr>
              <w:jc w:val="center"/>
              <w:rPr>
                <w:rFonts w:eastAsia="Calibri" w:cs="Arial"/>
                <w:sz w:val="20"/>
                <w:szCs w:val="20"/>
              </w:rPr>
            </w:pPr>
            <w:r w:rsidRPr="00B325F2">
              <w:rPr>
                <w:rFonts w:eastAsia="Calibri" w:cs="Arial"/>
                <w:sz w:val="20"/>
                <w:szCs w:val="20"/>
              </w:rPr>
              <w:t>0.814</w:t>
            </w:r>
          </w:p>
        </w:tc>
        <w:tc>
          <w:tcPr>
            <w:tcW w:w="0" w:type="auto"/>
            <w:noWrap/>
            <w:vAlign w:val="center"/>
            <w:hideMark/>
          </w:tcPr>
          <w:p w14:paraId="46DF2F90" w14:textId="77777777" w:rsidR="00B325F2" w:rsidRPr="00B325F2" w:rsidRDefault="00B325F2" w:rsidP="00B325F2">
            <w:pPr>
              <w:jc w:val="center"/>
              <w:rPr>
                <w:rFonts w:eastAsia="Calibri" w:cs="Arial"/>
                <w:sz w:val="20"/>
                <w:szCs w:val="20"/>
              </w:rPr>
            </w:pPr>
            <w:r w:rsidRPr="00B325F2">
              <w:rPr>
                <w:rFonts w:eastAsia="Calibri" w:cs="Arial"/>
                <w:sz w:val="20"/>
                <w:szCs w:val="20"/>
              </w:rPr>
              <w:t>8</w:t>
            </w:r>
          </w:p>
        </w:tc>
        <w:tc>
          <w:tcPr>
            <w:tcW w:w="0" w:type="auto"/>
            <w:noWrap/>
            <w:vAlign w:val="center"/>
            <w:hideMark/>
          </w:tcPr>
          <w:p w14:paraId="7B307C34"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c>
          <w:tcPr>
            <w:tcW w:w="0" w:type="auto"/>
            <w:noWrap/>
            <w:vAlign w:val="center"/>
            <w:hideMark/>
          </w:tcPr>
          <w:p w14:paraId="0E19CF61" w14:textId="77777777" w:rsidR="00B325F2" w:rsidRPr="00B325F2" w:rsidRDefault="00B325F2" w:rsidP="00B325F2">
            <w:pPr>
              <w:jc w:val="center"/>
              <w:rPr>
                <w:rFonts w:eastAsia="Calibri" w:cs="Arial"/>
                <w:sz w:val="20"/>
                <w:szCs w:val="20"/>
              </w:rPr>
            </w:pPr>
            <w:r w:rsidRPr="00B325F2">
              <w:rPr>
                <w:rFonts w:eastAsia="Calibri" w:cs="Arial"/>
                <w:sz w:val="20"/>
                <w:szCs w:val="20"/>
              </w:rPr>
              <w:t>7</w:t>
            </w:r>
          </w:p>
        </w:tc>
      </w:tr>
      <w:tr w:rsidR="00B325F2" w:rsidRPr="00B325F2" w14:paraId="7BBED557" w14:textId="77777777" w:rsidTr="00D17AB8">
        <w:trPr>
          <w:trHeight w:val="300"/>
        </w:trPr>
        <w:tc>
          <w:tcPr>
            <w:tcW w:w="0" w:type="auto"/>
            <w:noWrap/>
            <w:vAlign w:val="center"/>
            <w:hideMark/>
          </w:tcPr>
          <w:p w14:paraId="107E8BFC" w14:textId="77777777" w:rsidR="00B325F2" w:rsidRPr="00B325F2" w:rsidRDefault="00B325F2" w:rsidP="00B325F2">
            <w:pPr>
              <w:rPr>
                <w:rFonts w:eastAsia="Calibri" w:cs="Arial"/>
                <w:sz w:val="20"/>
                <w:szCs w:val="20"/>
              </w:rPr>
            </w:pPr>
            <w:r w:rsidRPr="00B325F2">
              <w:rPr>
                <w:rFonts w:eastAsia="Calibri" w:cs="Arial"/>
                <w:sz w:val="20"/>
                <w:szCs w:val="20"/>
              </w:rPr>
              <w:t>Finnish</w:t>
            </w:r>
          </w:p>
        </w:tc>
        <w:tc>
          <w:tcPr>
            <w:tcW w:w="0" w:type="auto"/>
            <w:noWrap/>
            <w:vAlign w:val="center"/>
            <w:hideMark/>
          </w:tcPr>
          <w:p w14:paraId="61CCEA2F" w14:textId="77777777" w:rsidR="00B325F2" w:rsidRPr="00B325F2" w:rsidRDefault="00B325F2" w:rsidP="00B325F2">
            <w:pPr>
              <w:jc w:val="center"/>
              <w:rPr>
                <w:rFonts w:eastAsia="Calibri" w:cs="Arial"/>
                <w:sz w:val="20"/>
                <w:szCs w:val="20"/>
              </w:rPr>
            </w:pPr>
            <w:r w:rsidRPr="00B325F2">
              <w:rPr>
                <w:rFonts w:eastAsia="Calibri" w:cs="Arial"/>
                <w:sz w:val="20"/>
                <w:szCs w:val="20"/>
              </w:rPr>
              <w:t>523</w:t>
            </w:r>
          </w:p>
        </w:tc>
        <w:tc>
          <w:tcPr>
            <w:tcW w:w="0" w:type="auto"/>
            <w:noWrap/>
            <w:vAlign w:val="center"/>
            <w:hideMark/>
          </w:tcPr>
          <w:p w14:paraId="0D40EA4A" w14:textId="77777777" w:rsidR="00B325F2" w:rsidRPr="00B325F2" w:rsidRDefault="00B325F2" w:rsidP="00B325F2">
            <w:pPr>
              <w:jc w:val="center"/>
              <w:rPr>
                <w:rFonts w:eastAsia="Calibri" w:cs="Arial"/>
                <w:sz w:val="20"/>
                <w:szCs w:val="20"/>
              </w:rPr>
            </w:pPr>
            <w:r w:rsidRPr="00B325F2">
              <w:rPr>
                <w:rFonts w:eastAsia="Calibri" w:cs="Arial"/>
                <w:sz w:val="20"/>
                <w:szCs w:val="20"/>
              </w:rPr>
              <w:t>0.548</w:t>
            </w:r>
          </w:p>
        </w:tc>
        <w:tc>
          <w:tcPr>
            <w:tcW w:w="0" w:type="auto"/>
            <w:noWrap/>
            <w:vAlign w:val="center"/>
            <w:hideMark/>
          </w:tcPr>
          <w:p w14:paraId="0E68CADD"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653B39AE"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0" w:type="auto"/>
            <w:noWrap/>
            <w:vAlign w:val="center"/>
            <w:hideMark/>
          </w:tcPr>
          <w:p w14:paraId="2C20A74C"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29DBF5C" w14:textId="77777777" w:rsidTr="00D17AB8">
        <w:trPr>
          <w:trHeight w:val="300"/>
        </w:trPr>
        <w:tc>
          <w:tcPr>
            <w:tcW w:w="0" w:type="auto"/>
            <w:noWrap/>
            <w:vAlign w:val="center"/>
            <w:hideMark/>
          </w:tcPr>
          <w:p w14:paraId="630B566D" w14:textId="77777777" w:rsidR="00B325F2" w:rsidRPr="00B325F2" w:rsidRDefault="00B325F2" w:rsidP="00B325F2">
            <w:pPr>
              <w:rPr>
                <w:rFonts w:eastAsia="Calibri" w:cs="Arial"/>
                <w:sz w:val="20"/>
                <w:szCs w:val="20"/>
              </w:rPr>
            </w:pPr>
            <w:r w:rsidRPr="00B325F2">
              <w:rPr>
                <w:rFonts w:eastAsia="Calibri" w:cs="Arial"/>
                <w:sz w:val="20"/>
                <w:szCs w:val="20"/>
              </w:rPr>
              <w:t>Spanish</w:t>
            </w:r>
          </w:p>
        </w:tc>
        <w:tc>
          <w:tcPr>
            <w:tcW w:w="0" w:type="auto"/>
            <w:noWrap/>
            <w:vAlign w:val="center"/>
            <w:hideMark/>
          </w:tcPr>
          <w:p w14:paraId="44FF7C1F" w14:textId="77777777" w:rsidR="00B325F2" w:rsidRPr="00B325F2" w:rsidRDefault="00B325F2" w:rsidP="00B325F2">
            <w:pPr>
              <w:jc w:val="center"/>
              <w:rPr>
                <w:rFonts w:eastAsia="Calibri" w:cs="Arial"/>
                <w:sz w:val="20"/>
                <w:szCs w:val="20"/>
              </w:rPr>
            </w:pPr>
            <w:r w:rsidRPr="00B325F2">
              <w:rPr>
                <w:rFonts w:eastAsia="Calibri" w:cs="Arial"/>
                <w:sz w:val="20"/>
                <w:szCs w:val="20"/>
              </w:rPr>
              <w:t>317</w:t>
            </w:r>
          </w:p>
        </w:tc>
        <w:tc>
          <w:tcPr>
            <w:tcW w:w="0" w:type="auto"/>
            <w:noWrap/>
            <w:vAlign w:val="center"/>
            <w:hideMark/>
          </w:tcPr>
          <w:p w14:paraId="18499A04" w14:textId="77777777" w:rsidR="00B325F2" w:rsidRPr="00B325F2" w:rsidRDefault="00B325F2" w:rsidP="00B325F2">
            <w:pPr>
              <w:jc w:val="center"/>
              <w:rPr>
                <w:rFonts w:eastAsia="Calibri" w:cs="Arial"/>
                <w:sz w:val="20"/>
                <w:szCs w:val="20"/>
              </w:rPr>
            </w:pPr>
            <w:r w:rsidRPr="00B325F2">
              <w:rPr>
                <w:rFonts w:eastAsia="Calibri" w:cs="Arial"/>
                <w:sz w:val="20"/>
                <w:szCs w:val="20"/>
              </w:rPr>
              <w:t>0.332</w:t>
            </w:r>
          </w:p>
        </w:tc>
        <w:tc>
          <w:tcPr>
            <w:tcW w:w="0" w:type="auto"/>
            <w:noWrap/>
            <w:vAlign w:val="center"/>
            <w:hideMark/>
          </w:tcPr>
          <w:p w14:paraId="5AA63C61"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3667468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3099B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26598273" w14:textId="77777777" w:rsidTr="00D17AB8">
        <w:trPr>
          <w:trHeight w:val="300"/>
        </w:trPr>
        <w:tc>
          <w:tcPr>
            <w:tcW w:w="0" w:type="auto"/>
            <w:noWrap/>
            <w:vAlign w:val="center"/>
            <w:hideMark/>
          </w:tcPr>
          <w:p w14:paraId="48C2D675" w14:textId="77777777" w:rsidR="00B325F2" w:rsidRPr="00B325F2" w:rsidRDefault="00B325F2" w:rsidP="00B325F2">
            <w:pPr>
              <w:rPr>
                <w:rFonts w:eastAsia="Calibri" w:cs="Arial"/>
                <w:sz w:val="20"/>
                <w:szCs w:val="20"/>
              </w:rPr>
            </w:pPr>
            <w:r w:rsidRPr="00B325F2">
              <w:rPr>
                <w:rFonts w:eastAsia="Calibri" w:cs="Arial"/>
                <w:sz w:val="20"/>
                <w:szCs w:val="20"/>
              </w:rPr>
              <w:t>English or Spanish</w:t>
            </w:r>
          </w:p>
        </w:tc>
        <w:tc>
          <w:tcPr>
            <w:tcW w:w="0" w:type="auto"/>
            <w:noWrap/>
            <w:vAlign w:val="center"/>
            <w:hideMark/>
          </w:tcPr>
          <w:p w14:paraId="75AA1C85" w14:textId="77777777" w:rsidR="00B325F2" w:rsidRPr="00B325F2" w:rsidRDefault="00B325F2" w:rsidP="00B325F2">
            <w:pPr>
              <w:jc w:val="center"/>
              <w:rPr>
                <w:rFonts w:eastAsia="Calibri" w:cs="Arial"/>
                <w:sz w:val="20"/>
                <w:szCs w:val="20"/>
              </w:rPr>
            </w:pPr>
            <w:r w:rsidRPr="00B325F2">
              <w:rPr>
                <w:rFonts w:eastAsia="Calibri" w:cs="Arial"/>
                <w:sz w:val="20"/>
                <w:szCs w:val="20"/>
              </w:rPr>
              <w:t>245</w:t>
            </w:r>
          </w:p>
        </w:tc>
        <w:tc>
          <w:tcPr>
            <w:tcW w:w="0" w:type="auto"/>
            <w:noWrap/>
            <w:vAlign w:val="center"/>
            <w:hideMark/>
          </w:tcPr>
          <w:p w14:paraId="1A15083D" w14:textId="77777777" w:rsidR="00B325F2" w:rsidRPr="00B325F2" w:rsidRDefault="00B325F2" w:rsidP="00B325F2">
            <w:pPr>
              <w:jc w:val="center"/>
              <w:rPr>
                <w:rFonts w:eastAsia="Calibri" w:cs="Arial"/>
                <w:sz w:val="20"/>
                <w:szCs w:val="20"/>
              </w:rPr>
            </w:pPr>
            <w:r w:rsidRPr="00B325F2">
              <w:rPr>
                <w:rFonts w:eastAsia="Calibri" w:cs="Arial"/>
                <w:sz w:val="20"/>
                <w:szCs w:val="20"/>
              </w:rPr>
              <w:t>0.257</w:t>
            </w:r>
          </w:p>
        </w:tc>
        <w:tc>
          <w:tcPr>
            <w:tcW w:w="0" w:type="auto"/>
            <w:noWrap/>
            <w:vAlign w:val="center"/>
            <w:hideMark/>
          </w:tcPr>
          <w:p w14:paraId="33E9D19F"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2C1B82DA"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3677A09D"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180F4B52" w14:textId="77777777" w:rsidTr="00D17AB8">
        <w:trPr>
          <w:trHeight w:val="300"/>
        </w:trPr>
        <w:tc>
          <w:tcPr>
            <w:tcW w:w="0" w:type="auto"/>
            <w:noWrap/>
            <w:vAlign w:val="center"/>
            <w:hideMark/>
          </w:tcPr>
          <w:p w14:paraId="52EE4055" w14:textId="77777777" w:rsidR="00B325F2" w:rsidRPr="00B325F2" w:rsidRDefault="00B325F2" w:rsidP="00B325F2">
            <w:pPr>
              <w:rPr>
                <w:rFonts w:eastAsia="Calibri" w:cs="Arial"/>
                <w:sz w:val="20"/>
                <w:szCs w:val="20"/>
              </w:rPr>
            </w:pPr>
            <w:r w:rsidRPr="00B325F2">
              <w:rPr>
                <w:rFonts w:eastAsia="Calibri" w:cs="Arial"/>
                <w:sz w:val="20"/>
                <w:szCs w:val="20"/>
              </w:rPr>
              <w:t>English or Afrikaans</w:t>
            </w:r>
          </w:p>
        </w:tc>
        <w:tc>
          <w:tcPr>
            <w:tcW w:w="0" w:type="auto"/>
            <w:noWrap/>
            <w:vAlign w:val="center"/>
            <w:hideMark/>
          </w:tcPr>
          <w:p w14:paraId="1926CC75" w14:textId="77777777" w:rsidR="00B325F2" w:rsidRPr="00B325F2" w:rsidRDefault="00B325F2" w:rsidP="00B325F2">
            <w:pPr>
              <w:jc w:val="center"/>
              <w:rPr>
                <w:rFonts w:eastAsia="Calibri" w:cs="Arial"/>
                <w:sz w:val="20"/>
                <w:szCs w:val="20"/>
              </w:rPr>
            </w:pPr>
            <w:r w:rsidRPr="00B325F2">
              <w:rPr>
                <w:rFonts w:eastAsia="Calibri" w:cs="Arial"/>
                <w:sz w:val="20"/>
                <w:szCs w:val="20"/>
              </w:rPr>
              <w:t>226</w:t>
            </w:r>
          </w:p>
        </w:tc>
        <w:tc>
          <w:tcPr>
            <w:tcW w:w="0" w:type="auto"/>
            <w:noWrap/>
            <w:vAlign w:val="center"/>
            <w:hideMark/>
          </w:tcPr>
          <w:p w14:paraId="007E543D" w14:textId="77777777" w:rsidR="00B325F2" w:rsidRPr="00B325F2" w:rsidRDefault="00B325F2" w:rsidP="00B325F2">
            <w:pPr>
              <w:jc w:val="center"/>
              <w:rPr>
                <w:rFonts w:eastAsia="Calibri" w:cs="Arial"/>
                <w:sz w:val="20"/>
                <w:szCs w:val="20"/>
              </w:rPr>
            </w:pPr>
            <w:r w:rsidRPr="00B325F2">
              <w:rPr>
                <w:rFonts w:eastAsia="Calibri" w:cs="Arial"/>
                <w:sz w:val="20"/>
                <w:szCs w:val="20"/>
              </w:rPr>
              <w:t>0.237</w:t>
            </w:r>
          </w:p>
        </w:tc>
        <w:tc>
          <w:tcPr>
            <w:tcW w:w="0" w:type="auto"/>
            <w:noWrap/>
            <w:vAlign w:val="center"/>
            <w:hideMark/>
          </w:tcPr>
          <w:p w14:paraId="0972505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180416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05A6CD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0263578E" w14:textId="77777777" w:rsidTr="00D17AB8">
        <w:trPr>
          <w:trHeight w:val="300"/>
        </w:trPr>
        <w:tc>
          <w:tcPr>
            <w:tcW w:w="0" w:type="auto"/>
            <w:noWrap/>
            <w:vAlign w:val="center"/>
            <w:hideMark/>
          </w:tcPr>
          <w:p w14:paraId="1DC934C6" w14:textId="77777777" w:rsidR="00B325F2" w:rsidRPr="00B325F2" w:rsidRDefault="00B325F2" w:rsidP="00B325F2">
            <w:pPr>
              <w:rPr>
                <w:rFonts w:eastAsia="Calibri" w:cs="Arial"/>
                <w:sz w:val="20"/>
                <w:szCs w:val="20"/>
              </w:rPr>
            </w:pPr>
            <w:r w:rsidRPr="00B325F2">
              <w:rPr>
                <w:rFonts w:eastAsia="Calibri" w:cs="Arial"/>
                <w:sz w:val="20"/>
                <w:szCs w:val="20"/>
              </w:rPr>
              <w:t>German</w:t>
            </w:r>
          </w:p>
        </w:tc>
        <w:tc>
          <w:tcPr>
            <w:tcW w:w="0" w:type="auto"/>
            <w:noWrap/>
            <w:vAlign w:val="center"/>
            <w:hideMark/>
          </w:tcPr>
          <w:p w14:paraId="4AFA5B4F" w14:textId="77777777" w:rsidR="00B325F2" w:rsidRPr="00B325F2" w:rsidRDefault="00B325F2" w:rsidP="00B325F2">
            <w:pPr>
              <w:jc w:val="center"/>
              <w:rPr>
                <w:rFonts w:eastAsia="Calibri" w:cs="Arial"/>
                <w:sz w:val="20"/>
                <w:szCs w:val="20"/>
              </w:rPr>
            </w:pPr>
            <w:r w:rsidRPr="00B325F2">
              <w:rPr>
                <w:rFonts w:eastAsia="Calibri" w:cs="Arial"/>
                <w:sz w:val="20"/>
                <w:szCs w:val="20"/>
              </w:rPr>
              <w:t>217</w:t>
            </w:r>
          </w:p>
        </w:tc>
        <w:tc>
          <w:tcPr>
            <w:tcW w:w="0" w:type="auto"/>
            <w:noWrap/>
            <w:vAlign w:val="center"/>
            <w:hideMark/>
          </w:tcPr>
          <w:p w14:paraId="018DB534" w14:textId="77777777" w:rsidR="00B325F2" w:rsidRPr="00B325F2" w:rsidRDefault="00B325F2" w:rsidP="00B325F2">
            <w:pPr>
              <w:jc w:val="center"/>
              <w:rPr>
                <w:rFonts w:eastAsia="Calibri" w:cs="Arial"/>
                <w:sz w:val="20"/>
                <w:szCs w:val="20"/>
              </w:rPr>
            </w:pPr>
            <w:r w:rsidRPr="00B325F2">
              <w:rPr>
                <w:rFonts w:eastAsia="Calibri" w:cs="Arial"/>
                <w:sz w:val="20"/>
                <w:szCs w:val="20"/>
              </w:rPr>
              <w:t>0.227</w:t>
            </w:r>
          </w:p>
        </w:tc>
        <w:tc>
          <w:tcPr>
            <w:tcW w:w="0" w:type="auto"/>
            <w:noWrap/>
            <w:vAlign w:val="center"/>
            <w:hideMark/>
          </w:tcPr>
          <w:p w14:paraId="346D34A7" w14:textId="77777777" w:rsidR="00B325F2" w:rsidRPr="00B325F2" w:rsidRDefault="00B325F2" w:rsidP="00B325F2">
            <w:pPr>
              <w:jc w:val="center"/>
              <w:rPr>
                <w:rFonts w:eastAsia="Calibri" w:cs="Arial"/>
                <w:sz w:val="20"/>
                <w:szCs w:val="20"/>
              </w:rPr>
            </w:pPr>
            <w:r w:rsidRPr="00B325F2">
              <w:rPr>
                <w:rFonts w:eastAsia="Calibri" w:cs="Arial"/>
                <w:sz w:val="20"/>
                <w:szCs w:val="20"/>
              </w:rPr>
              <w:t>5</w:t>
            </w:r>
          </w:p>
        </w:tc>
        <w:tc>
          <w:tcPr>
            <w:tcW w:w="0" w:type="auto"/>
            <w:noWrap/>
            <w:vAlign w:val="center"/>
            <w:hideMark/>
          </w:tcPr>
          <w:p w14:paraId="5C89BD50" w14:textId="77777777" w:rsidR="00B325F2" w:rsidRPr="00B325F2" w:rsidRDefault="00B325F2" w:rsidP="00B325F2">
            <w:pPr>
              <w:jc w:val="center"/>
              <w:rPr>
                <w:rFonts w:eastAsia="Calibri" w:cs="Arial"/>
                <w:sz w:val="20"/>
                <w:szCs w:val="20"/>
              </w:rPr>
            </w:pPr>
            <w:r w:rsidRPr="00B325F2">
              <w:rPr>
                <w:rFonts w:eastAsia="Calibri" w:cs="Arial"/>
                <w:sz w:val="20"/>
                <w:szCs w:val="20"/>
              </w:rPr>
              <w:t>4</w:t>
            </w:r>
          </w:p>
        </w:tc>
        <w:tc>
          <w:tcPr>
            <w:tcW w:w="0" w:type="auto"/>
            <w:noWrap/>
            <w:vAlign w:val="center"/>
            <w:hideMark/>
          </w:tcPr>
          <w:p w14:paraId="2B3098D1"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r>
      <w:tr w:rsidR="00B325F2" w:rsidRPr="00B325F2" w14:paraId="25C8044D" w14:textId="77777777" w:rsidTr="00D17AB8">
        <w:trPr>
          <w:trHeight w:val="300"/>
        </w:trPr>
        <w:tc>
          <w:tcPr>
            <w:tcW w:w="0" w:type="auto"/>
            <w:noWrap/>
            <w:vAlign w:val="center"/>
            <w:hideMark/>
          </w:tcPr>
          <w:p w14:paraId="38229CF5" w14:textId="77777777" w:rsidR="00B325F2" w:rsidRPr="00B325F2" w:rsidRDefault="00B325F2" w:rsidP="00B325F2">
            <w:pPr>
              <w:rPr>
                <w:rFonts w:eastAsia="Calibri" w:cs="Arial"/>
                <w:sz w:val="20"/>
                <w:szCs w:val="20"/>
              </w:rPr>
            </w:pPr>
            <w:r w:rsidRPr="00B325F2">
              <w:rPr>
                <w:rFonts w:eastAsia="Calibri" w:cs="Arial"/>
                <w:sz w:val="20"/>
                <w:szCs w:val="20"/>
              </w:rPr>
              <w:t>Swedish</w:t>
            </w:r>
          </w:p>
        </w:tc>
        <w:tc>
          <w:tcPr>
            <w:tcW w:w="0" w:type="auto"/>
            <w:noWrap/>
            <w:vAlign w:val="center"/>
            <w:hideMark/>
          </w:tcPr>
          <w:p w14:paraId="22EC2997" w14:textId="77777777" w:rsidR="00B325F2" w:rsidRPr="00B325F2" w:rsidRDefault="00B325F2" w:rsidP="00B325F2">
            <w:pPr>
              <w:jc w:val="center"/>
              <w:rPr>
                <w:rFonts w:eastAsia="Calibri" w:cs="Arial"/>
                <w:sz w:val="20"/>
                <w:szCs w:val="20"/>
              </w:rPr>
            </w:pPr>
            <w:r w:rsidRPr="00B325F2">
              <w:rPr>
                <w:rFonts w:eastAsia="Calibri" w:cs="Arial"/>
                <w:sz w:val="20"/>
                <w:szCs w:val="20"/>
              </w:rPr>
              <w:t>181</w:t>
            </w:r>
          </w:p>
        </w:tc>
        <w:tc>
          <w:tcPr>
            <w:tcW w:w="0" w:type="auto"/>
            <w:noWrap/>
            <w:vAlign w:val="center"/>
            <w:hideMark/>
          </w:tcPr>
          <w:p w14:paraId="59045461" w14:textId="77777777" w:rsidR="00B325F2" w:rsidRPr="00B325F2" w:rsidRDefault="00B325F2" w:rsidP="00B325F2">
            <w:pPr>
              <w:jc w:val="center"/>
              <w:rPr>
                <w:rFonts w:eastAsia="Calibri" w:cs="Arial"/>
                <w:sz w:val="20"/>
                <w:szCs w:val="20"/>
              </w:rPr>
            </w:pPr>
            <w:r w:rsidRPr="00B325F2">
              <w:rPr>
                <w:rFonts w:eastAsia="Calibri" w:cs="Arial"/>
                <w:sz w:val="20"/>
                <w:szCs w:val="20"/>
              </w:rPr>
              <w:t>0.19</w:t>
            </w:r>
          </w:p>
        </w:tc>
        <w:tc>
          <w:tcPr>
            <w:tcW w:w="0" w:type="auto"/>
            <w:noWrap/>
            <w:vAlign w:val="center"/>
            <w:hideMark/>
          </w:tcPr>
          <w:p w14:paraId="1625F4DE"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492FA424"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43B8DB7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194F072C" w14:textId="77777777" w:rsidTr="00D17AB8">
        <w:trPr>
          <w:trHeight w:val="300"/>
        </w:trPr>
        <w:tc>
          <w:tcPr>
            <w:tcW w:w="0" w:type="auto"/>
            <w:noWrap/>
            <w:vAlign w:val="center"/>
            <w:hideMark/>
          </w:tcPr>
          <w:p w14:paraId="0559CDED" w14:textId="77777777" w:rsidR="00B325F2" w:rsidRPr="00B325F2" w:rsidRDefault="00B325F2" w:rsidP="00B325F2">
            <w:pPr>
              <w:rPr>
                <w:rFonts w:eastAsia="Calibri" w:cs="Arial"/>
                <w:sz w:val="20"/>
                <w:szCs w:val="20"/>
              </w:rPr>
            </w:pPr>
            <w:r w:rsidRPr="00B325F2">
              <w:rPr>
                <w:rFonts w:eastAsia="Calibri" w:cs="Arial"/>
                <w:sz w:val="20"/>
                <w:szCs w:val="20"/>
              </w:rPr>
              <w:t>Greek</w:t>
            </w:r>
          </w:p>
        </w:tc>
        <w:tc>
          <w:tcPr>
            <w:tcW w:w="0" w:type="auto"/>
            <w:noWrap/>
            <w:vAlign w:val="center"/>
            <w:hideMark/>
          </w:tcPr>
          <w:p w14:paraId="613DA94E" w14:textId="77777777" w:rsidR="00B325F2" w:rsidRPr="00B325F2" w:rsidRDefault="00B325F2" w:rsidP="00B325F2">
            <w:pPr>
              <w:jc w:val="center"/>
              <w:rPr>
                <w:rFonts w:eastAsia="Calibri" w:cs="Arial"/>
                <w:sz w:val="20"/>
                <w:szCs w:val="20"/>
              </w:rPr>
            </w:pPr>
            <w:r w:rsidRPr="00B325F2">
              <w:rPr>
                <w:rFonts w:eastAsia="Calibri" w:cs="Arial"/>
                <w:sz w:val="20"/>
                <w:szCs w:val="20"/>
              </w:rPr>
              <w:t>102</w:t>
            </w:r>
          </w:p>
        </w:tc>
        <w:tc>
          <w:tcPr>
            <w:tcW w:w="0" w:type="auto"/>
            <w:noWrap/>
            <w:vAlign w:val="center"/>
            <w:hideMark/>
          </w:tcPr>
          <w:p w14:paraId="1594F59F" w14:textId="77777777" w:rsidR="00B325F2" w:rsidRPr="00B325F2" w:rsidRDefault="00B325F2" w:rsidP="00B325F2">
            <w:pPr>
              <w:jc w:val="center"/>
              <w:rPr>
                <w:rFonts w:eastAsia="Calibri" w:cs="Arial"/>
                <w:sz w:val="20"/>
                <w:szCs w:val="20"/>
              </w:rPr>
            </w:pPr>
            <w:r w:rsidRPr="00B325F2">
              <w:rPr>
                <w:rFonts w:eastAsia="Calibri" w:cs="Arial"/>
                <w:sz w:val="20"/>
                <w:szCs w:val="20"/>
              </w:rPr>
              <w:t>0.107</w:t>
            </w:r>
          </w:p>
        </w:tc>
        <w:tc>
          <w:tcPr>
            <w:tcW w:w="0" w:type="auto"/>
            <w:noWrap/>
            <w:vAlign w:val="center"/>
            <w:hideMark/>
          </w:tcPr>
          <w:p w14:paraId="0E9F97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1B9322CE"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76AB00E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459F5D2A" w14:textId="77777777" w:rsidTr="00D17AB8">
        <w:trPr>
          <w:trHeight w:val="300"/>
        </w:trPr>
        <w:tc>
          <w:tcPr>
            <w:tcW w:w="0" w:type="auto"/>
            <w:noWrap/>
            <w:vAlign w:val="center"/>
            <w:hideMark/>
          </w:tcPr>
          <w:p w14:paraId="07D2E7B3" w14:textId="77777777" w:rsidR="00B325F2" w:rsidRPr="00B325F2" w:rsidRDefault="00B325F2" w:rsidP="00B325F2">
            <w:pPr>
              <w:rPr>
                <w:rFonts w:eastAsia="Calibri" w:cs="Arial"/>
                <w:sz w:val="20"/>
                <w:szCs w:val="20"/>
              </w:rPr>
            </w:pPr>
            <w:r w:rsidRPr="00B325F2">
              <w:rPr>
                <w:rFonts w:eastAsia="Calibri" w:cs="Arial"/>
                <w:sz w:val="20"/>
                <w:szCs w:val="20"/>
              </w:rPr>
              <w:t>English as first language</w:t>
            </w:r>
          </w:p>
        </w:tc>
        <w:tc>
          <w:tcPr>
            <w:tcW w:w="0" w:type="auto"/>
            <w:noWrap/>
            <w:vAlign w:val="center"/>
            <w:hideMark/>
          </w:tcPr>
          <w:p w14:paraId="410F60CB" w14:textId="77777777" w:rsidR="00B325F2" w:rsidRPr="00B325F2" w:rsidRDefault="00B325F2" w:rsidP="00B325F2">
            <w:pPr>
              <w:jc w:val="center"/>
              <w:rPr>
                <w:rFonts w:eastAsia="Calibri" w:cs="Arial"/>
                <w:sz w:val="20"/>
                <w:szCs w:val="20"/>
              </w:rPr>
            </w:pPr>
            <w:r w:rsidRPr="00B325F2">
              <w:rPr>
                <w:rFonts w:eastAsia="Calibri" w:cs="Arial"/>
                <w:sz w:val="20"/>
                <w:szCs w:val="20"/>
              </w:rPr>
              <w:t>81</w:t>
            </w:r>
          </w:p>
        </w:tc>
        <w:tc>
          <w:tcPr>
            <w:tcW w:w="0" w:type="auto"/>
            <w:noWrap/>
            <w:vAlign w:val="center"/>
            <w:hideMark/>
          </w:tcPr>
          <w:p w14:paraId="06013061" w14:textId="77777777" w:rsidR="00B325F2" w:rsidRPr="00B325F2" w:rsidRDefault="00B325F2" w:rsidP="00B325F2">
            <w:pPr>
              <w:jc w:val="center"/>
              <w:rPr>
                <w:rFonts w:eastAsia="Calibri" w:cs="Arial"/>
                <w:sz w:val="20"/>
                <w:szCs w:val="20"/>
              </w:rPr>
            </w:pPr>
            <w:r w:rsidRPr="00B325F2">
              <w:rPr>
                <w:rFonts w:eastAsia="Calibri" w:cs="Arial"/>
                <w:sz w:val="20"/>
                <w:szCs w:val="20"/>
              </w:rPr>
              <w:t>0.085</w:t>
            </w:r>
          </w:p>
        </w:tc>
        <w:tc>
          <w:tcPr>
            <w:tcW w:w="0" w:type="auto"/>
            <w:noWrap/>
            <w:vAlign w:val="center"/>
            <w:hideMark/>
          </w:tcPr>
          <w:p w14:paraId="76A9AA8A"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66005DE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71F44CE" w14:textId="77777777" w:rsidR="00B325F2" w:rsidRPr="00B325F2" w:rsidRDefault="00B325F2" w:rsidP="00B325F2">
            <w:pPr>
              <w:jc w:val="center"/>
              <w:rPr>
                <w:rFonts w:eastAsia="Calibri" w:cs="Arial"/>
                <w:sz w:val="20"/>
                <w:szCs w:val="20"/>
              </w:rPr>
            </w:pPr>
          </w:p>
        </w:tc>
      </w:tr>
      <w:tr w:rsidR="00B325F2" w:rsidRPr="00B325F2" w14:paraId="1FACF7B8" w14:textId="77777777" w:rsidTr="00D17AB8">
        <w:trPr>
          <w:trHeight w:val="300"/>
        </w:trPr>
        <w:tc>
          <w:tcPr>
            <w:tcW w:w="0" w:type="auto"/>
            <w:noWrap/>
            <w:vAlign w:val="center"/>
            <w:hideMark/>
          </w:tcPr>
          <w:p w14:paraId="0DC5F54B" w14:textId="77777777" w:rsidR="00B325F2" w:rsidRPr="00B325F2" w:rsidRDefault="00B325F2" w:rsidP="00B325F2">
            <w:pPr>
              <w:rPr>
                <w:rFonts w:eastAsia="Calibri" w:cs="Arial"/>
                <w:sz w:val="20"/>
                <w:szCs w:val="20"/>
              </w:rPr>
            </w:pPr>
            <w:r w:rsidRPr="00B325F2">
              <w:rPr>
                <w:rFonts w:eastAsia="Calibri" w:cs="Arial"/>
                <w:sz w:val="20"/>
                <w:szCs w:val="20"/>
              </w:rPr>
              <w:t>English or French</w:t>
            </w:r>
          </w:p>
        </w:tc>
        <w:tc>
          <w:tcPr>
            <w:tcW w:w="0" w:type="auto"/>
            <w:noWrap/>
            <w:vAlign w:val="center"/>
            <w:hideMark/>
          </w:tcPr>
          <w:p w14:paraId="7E5FFA56" w14:textId="77777777" w:rsidR="00B325F2" w:rsidRPr="00B325F2" w:rsidRDefault="00B325F2" w:rsidP="00B325F2">
            <w:pPr>
              <w:jc w:val="center"/>
              <w:rPr>
                <w:rFonts w:eastAsia="Calibri" w:cs="Arial"/>
                <w:sz w:val="20"/>
                <w:szCs w:val="20"/>
              </w:rPr>
            </w:pPr>
            <w:r w:rsidRPr="00B325F2">
              <w:rPr>
                <w:rFonts w:eastAsia="Calibri" w:cs="Arial"/>
                <w:sz w:val="20"/>
                <w:szCs w:val="20"/>
              </w:rPr>
              <w:t>80</w:t>
            </w:r>
          </w:p>
        </w:tc>
        <w:tc>
          <w:tcPr>
            <w:tcW w:w="0" w:type="auto"/>
            <w:noWrap/>
            <w:vAlign w:val="center"/>
            <w:hideMark/>
          </w:tcPr>
          <w:p w14:paraId="4313A902" w14:textId="77777777" w:rsidR="00B325F2" w:rsidRPr="00B325F2" w:rsidRDefault="00B325F2" w:rsidP="00B325F2">
            <w:pPr>
              <w:jc w:val="center"/>
              <w:rPr>
                <w:rFonts w:eastAsia="Calibri" w:cs="Arial"/>
                <w:sz w:val="20"/>
                <w:szCs w:val="20"/>
              </w:rPr>
            </w:pPr>
            <w:r w:rsidRPr="00B325F2">
              <w:rPr>
                <w:rFonts w:eastAsia="Calibri" w:cs="Arial"/>
                <w:sz w:val="20"/>
                <w:szCs w:val="20"/>
              </w:rPr>
              <w:t>0.084</w:t>
            </w:r>
          </w:p>
        </w:tc>
        <w:tc>
          <w:tcPr>
            <w:tcW w:w="0" w:type="auto"/>
            <w:noWrap/>
            <w:vAlign w:val="center"/>
            <w:hideMark/>
          </w:tcPr>
          <w:p w14:paraId="64477DA1"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25AB6367"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B113F0F"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r>
      <w:tr w:rsidR="00B325F2" w:rsidRPr="00B325F2" w14:paraId="713F812A" w14:textId="77777777" w:rsidTr="00D17AB8">
        <w:trPr>
          <w:trHeight w:val="300"/>
        </w:trPr>
        <w:tc>
          <w:tcPr>
            <w:tcW w:w="0" w:type="auto"/>
            <w:noWrap/>
            <w:vAlign w:val="center"/>
            <w:hideMark/>
          </w:tcPr>
          <w:p w14:paraId="49A81C71" w14:textId="77777777" w:rsidR="00B325F2" w:rsidRPr="00B325F2" w:rsidRDefault="00B325F2" w:rsidP="00B325F2">
            <w:pPr>
              <w:rPr>
                <w:rFonts w:eastAsia="Calibri" w:cs="Arial"/>
                <w:sz w:val="20"/>
                <w:szCs w:val="20"/>
              </w:rPr>
            </w:pPr>
            <w:r w:rsidRPr="00B325F2">
              <w:rPr>
                <w:rFonts w:eastAsia="Calibri" w:cs="Arial"/>
                <w:sz w:val="20"/>
                <w:szCs w:val="20"/>
              </w:rPr>
              <w:t>English as a second language</w:t>
            </w:r>
          </w:p>
        </w:tc>
        <w:tc>
          <w:tcPr>
            <w:tcW w:w="0" w:type="auto"/>
            <w:noWrap/>
            <w:vAlign w:val="center"/>
            <w:hideMark/>
          </w:tcPr>
          <w:p w14:paraId="515809A5" w14:textId="77777777" w:rsidR="00B325F2" w:rsidRPr="00B325F2" w:rsidRDefault="00B325F2" w:rsidP="00B325F2">
            <w:pPr>
              <w:jc w:val="center"/>
              <w:rPr>
                <w:rFonts w:eastAsia="Calibri" w:cs="Arial"/>
                <w:sz w:val="20"/>
                <w:szCs w:val="20"/>
              </w:rPr>
            </w:pPr>
            <w:r w:rsidRPr="00B325F2">
              <w:rPr>
                <w:rFonts w:eastAsia="Calibri" w:cs="Arial"/>
                <w:sz w:val="20"/>
                <w:szCs w:val="20"/>
              </w:rPr>
              <w:t>79</w:t>
            </w:r>
          </w:p>
        </w:tc>
        <w:tc>
          <w:tcPr>
            <w:tcW w:w="0" w:type="auto"/>
            <w:noWrap/>
            <w:vAlign w:val="center"/>
            <w:hideMark/>
          </w:tcPr>
          <w:p w14:paraId="3976DCAD" w14:textId="77777777" w:rsidR="00B325F2" w:rsidRPr="00B325F2" w:rsidRDefault="00B325F2" w:rsidP="00B325F2">
            <w:pPr>
              <w:jc w:val="center"/>
              <w:rPr>
                <w:rFonts w:eastAsia="Calibri" w:cs="Arial"/>
                <w:sz w:val="20"/>
                <w:szCs w:val="20"/>
              </w:rPr>
            </w:pPr>
            <w:r w:rsidRPr="00B325F2">
              <w:rPr>
                <w:rFonts w:eastAsia="Calibri" w:cs="Arial"/>
                <w:sz w:val="20"/>
                <w:szCs w:val="20"/>
              </w:rPr>
              <w:t>0.083</w:t>
            </w:r>
          </w:p>
        </w:tc>
        <w:tc>
          <w:tcPr>
            <w:tcW w:w="0" w:type="auto"/>
            <w:noWrap/>
            <w:vAlign w:val="center"/>
            <w:hideMark/>
          </w:tcPr>
          <w:p w14:paraId="1FFCBB9B"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DB5EC38" w14:textId="77777777" w:rsidR="00B325F2" w:rsidRPr="00B325F2" w:rsidRDefault="00B325F2" w:rsidP="00B325F2">
            <w:pPr>
              <w:jc w:val="center"/>
              <w:rPr>
                <w:rFonts w:eastAsia="Calibri" w:cs="Arial"/>
                <w:sz w:val="20"/>
                <w:szCs w:val="20"/>
              </w:rPr>
            </w:pPr>
          </w:p>
        </w:tc>
        <w:tc>
          <w:tcPr>
            <w:tcW w:w="0" w:type="auto"/>
            <w:noWrap/>
            <w:vAlign w:val="center"/>
            <w:hideMark/>
          </w:tcPr>
          <w:p w14:paraId="0734020E" w14:textId="77777777" w:rsidR="00B325F2" w:rsidRPr="00B325F2" w:rsidRDefault="00B325F2" w:rsidP="00B325F2">
            <w:pPr>
              <w:jc w:val="center"/>
              <w:rPr>
                <w:rFonts w:eastAsia="Calibri" w:cs="Arial"/>
                <w:sz w:val="20"/>
                <w:szCs w:val="20"/>
              </w:rPr>
            </w:pPr>
          </w:p>
        </w:tc>
      </w:tr>
      <w:tr w:rsidR="00B325F2" w:rsidRPr="00B325F2" w14:paraId="0B108A92" w14:textId="77777777" w:rsidTr="00D17AB8">
        <w:trPr>
          <w:trHeight w:val="300"/>
        </w:trPr>
        <w:tc>
          <w:tcPr>
            <w:tcW w:w="0" w:type="auto"/>
            <w:noWrap/>
            <w:vAlign w:val="center"/>
            <w:hideMark/>
          </w:tcPr>
          <w:p w14:paraId="2C4B1D4C" w14:textId="77777777" w:rsidR="00B325F2" w:rsidRPr="00B325F2" w:rsidRDefault="00B325F2" w:rsidP="00B325F2">
            <w:pPr>
              <w:rPr>
                <w:rFonts w:eastAsia="Calibri" w:cs="Arial"/>
                <w:sz w:val="20"/>
                <w:szCs w:val="20"/>
              </w:rPr>
            </w:pPr>
            <w:r w:rsidRPr="00B325F2">
              <w:rPr>
                <w:rFonts w:eastAsia="Calibri" w:cs="Arial"/>
                <w:sz w:val="20"/>
                <w:szCs w:val="20"/>
              </w:rPr>
              <w:t>Czech</w:t>
            </w:r>
          </w:p>
        </w:tc>
        <w:tc>
          <w:tcPr>
            <w:tcW w:w="0" w:type="auto"/>
            <w:noWrap/>
            <w:vAlign w:val="center"/>
            <w:hideMark/>
          </w:tcPr>
          <w:p w14:paraId="58AFBBF5" w14:textId="77777777" w:rsidR="00B325F2" w:rsidRPr="00B325F2" w:rsidRDefault="00B325F2" w:rsidP="00B325F2">
            <w:pPr>
              <w:jc w:val="center"/>
              <w:rPr>
                <w:rFonts w:eastAsia="Calibri" w:cs="Arial"/>
                <w:sz w:val="20"/>
                <w:szCs w:val="20"/>
              </w:rPr>
            </w:pPr>
            <w:r w:rsidRPr="00B325F2">
              <w:rPr>
                <w:rFonts w:eastAsia="Calibri" w:cs="Arial"/>
                <w:sz w:val="20"/>
                <w:szCs w:val="20"/>
              </w:rPr>
              <w:t>45</w:t>
            </w:r>
          </w:p>
        </w:tc>
        <w:tc>
          <w:tcPr>
            <w:tcW w:w="0" w:type="auto"/>
            <w:noWrap/>
            <w:vAlign w:val="center"/>
            <w:hideMark/>
          </w:tcPr>
          <w:p w14:paraId="68CA8D8D" w14:textId="77777777" w:rsidR="00B325F2" w:rsidRPr="00B325F2" w:rsidRDefault="00B325F2" w:rsidP="00B325F2">
            <w:pPr>
              <w:jc w:val="center"/>
              <w:rPr>
                <w:rFonts w:eastAsia="Calibri" w:cs="Arial"/>
                <w:sz w:val="20"/>
                <w:szCs w:val="20"/>
              </w:rPr>
            </w:pPr>
            <w:r w:rsidRPr="00B325F2">
              <w:rPr>
                <w:rFonts w:eastAsia="Calibri" w:cs="Arial"/>
                <w:sz w:val="20"/>
                <w:szCs w:val="20"/>
              </w:rPr>
              <w:t>0.047</w:t>
            </w:r>
          </w:p>
        </w:tc>
        <w:tc>
          <w:tcPr>
            <w:tcW w:w="0" w:type="auto"/>
            <w:noWrap/>
            <w:vAlign w:val="center"/>
            <w:hideMark/>
          </w:tcPr>
          <w:p w14:paraId="3DA55B7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BB31776" w14:textId="77777777" w:rsidR="00B325F2" w:rsidRPr="00B325F2" w:rsidRDefault="00B325F2" w:rsidP="00B325F2">
            <w:pPr>
              <w:jc w:val="center"/>
              <w:rPr>
                <w:rFonts w:eastAsia="Calibri" w:cs="Arial"/>
                <w:sz w:val="20"/>
                <w:szCs w:val="20"/>
              </w:rPr>
            </w:pPr>
          </w:p>
        </w:tc>
        <w:tc>
          <w:tcPr>
            <w:tcW w:w="0" w:type="auto"/>
            <w:noWrap/>
            <w:vAlign w:val="center"/>
            <w:hideMark/>
          </w:tcPr>
          <w:p w14:paraId="7097CFEC" w14:textId="77777777" w:rsidR="00B325F2" w:rsidRPr="00B325F2" w:rsidRDefault="00B325F2" w:rsidP="00B325F2">
            <w:pPr>
              <w:jc w:val="center"/>
              <w:rPr>
                <w:rFonts w:eastAsia="Calibri" w:cs="Arial"/>
                <w:sz w:val="20"/>
                <w:szCs w:val="20"/>
              </w:rPr>
            </w:pPr>
          </w:p>
        </w:tc>
      </w:tr>
      <w:tr w:rsidR="00B325F2" w:rsidRPr="00B325F2" w14:paraId="428DF108" w14:textId="77777777" w:rsidTr="00D17AB8">
        <w:trPr>
          <w:trHeight w:val="300"/>
        </w:trPr>
        <w:tc>
          <w:tcPr>
            <w:tcW w:w="0" w:type="auto"/>
            <w:vAlign w:val="center"/>
            <w:hideMark/>
          </w:tcPr>
          <w:p w14:paraId="14A0C401" w14:textId="77777777" w:rsidR="00B325F2" w:rsidRPr="00B325F2" w:rsidRDefault="00B325F2" w:rsidP="00B325F2">
            <w:pPr>
              <w:rPr>
                <w:rFonts w:eastAsia="Calibri" w:cs="Arial"/>
                <w:sz w:val="20"/>
                <w:szCs w:val="20"/>
              </w:rPr>
            </w:pPr>
            <w:r w:rsidRPr="00B325F2">
              <w:rPr>
                <w:rFonts w:eastAsia="Calibri" w:cs="Arial"/>
                <w:sz w:val="20"/>
                <w:szCs w:val="20"/>
              </w:rPr>
              <w:t>English Bilingual (any second</w:t>
            </w:r>
            <w:r w:rsidRPr="00B325F2">
              <w:rPr>
                <w:rFonts w:eastAsia="Calibri" w:cs="Arial"/>
                <w:sz w:val="20"/>
                <w:szCs w:val="20"/>
              </w:rPr>
              <w:br/>
              <w:t>language)</w:t>
            </w:r>
          </w:p>
        </w:tc>
        <w:tc>
          <w:tcPr>
            <w:tcW w:w="0" w:type="auto"/>
            <w:noWrap/>
            <w:vAlign w:val="center"/>
            <w:hideMark/>
          </w:tcPr>
          <w:p w14:paraId="768C2058" w14:textId="77777777" w:rsidR="00B325F2" w:rsidRPr="00B325F2" w:rsidRDefault="00B325F2" w:rsidP="00B325F2">
            <w:pPr>
              <w:jc w:val="center"/>
              <w:rPr>
                <w:rFonts w:eastAsia="Calibri" w:cs="Arial"/>
                <w:sz w:val="20"/>
                <w:szCs w:val="20"/>
              </w:rPr>
            </w:pPr>
            <w:r w:rsidRPr="00B325F2">
              <w:rPr>
                <w:rFonts w:eastAsia="Calibri" w:cs="Arial"/>
                <w:sz w:val="20"/>
                <w:szCs w:val="20"/>
              </w:rPr>
              <w:t>41</w:t>
            </w:r>
          </w:p>
        </w:tc>
        <w:tc>
          <w:tcPr>
            <w:tcW w:w="0" w:type="auto"/>
            <w:noWrap/>
            <w:vAlign w:val="center"/>
            <w:hideMark/>
          </w:tcPr>
          <w:p w14:paraId="78C1C2D5" w14:textId="77777777" w:rsidR="00B325F2" w:rsidRPr="00B325F2" w:rsidRDefault="00B325F2" w:rsidP="00B325F2">
            <w:pPr>
              <w:jc w:val="center"/>
              <w:rPr>
                <w:rFonts w:eastAsia="Calibri" w:cs="Arial"/>
                <w:sz w:val="20"/>
                <w:szCs w:val="20"/>
              </w:rPr>
            </w:pPr>
            <w:r w:rsidRPr="00B325F2">
              <w:rPr>
                <w:rFonts w:eastAsia="Calibri" w:cs="Arial"/>
                <w:sz w:val="20"/>
                <w:szCs w:val="20"/>
              </w:rPr>
              <w:t>0.043</w:t>
            </w:r>
          </w:p>
        </w:tc>
        <w:tc>
          <w:tcPr>
            <w:tcW w:w="0" w:type="auto"/>
            <w:noWrap/>
            <w:vAlign w:val="center"/>
            <w:hideMark/>
          </w:tcPr>
          <w:p w14:paraId="3C5C50C0" w14:textId="77777777" w:rsidR="00B325F2" w:rsidRPr="00B325F2" w:rsidRDefault="00B325F2" w:rsidP="00B325F2">
            <w:pPr>
              <w:jc w:val="center"/>
              <w:rPr>
                <w:rFonts w:eastAsia="Calibri" w:cs="Arial"/>
                <w:sz w:val="20"/>
                <w:szCs w:val="20"/>
              </w:rPr>
            </w:pPr>
            <w:r w:rsidRPr="00B325F2">
              <w:rPr>
                <w:rFonts w:eastAsia="Calibri" w:cs="Arial"/>
                <w:sz w:val="20"/>
                <w:szCs w:val="20"/>
              </w:rPr>
              <w:t>2</w:t>
            </w:r>
          </w:p>
        </w:tc>
        <w:tc>
          <w:tcPr>
            <w:tcW w:w="0" w:type="auto"/>
            <w:noWrap/>
            <w:vAlign w:val="center"/>
            <w:hideMark/>
          </w:tcPr>
          <w:p w14:paraId="3C92BAD4" w14:textId="77777777" w:rsidR="00B325F2" w:rsidRPr="00B325F2" w:rsidRDefault="00B325F2" w:rsidP="00B325F2">
            <w:pPr>
              <w:jc w:val="center"/>
              <w:rPr>
                <w:rFonts w:eastAsia="Calibri" w:cs="Arial"/>
                <w:sz w:val="20"/>
                <w:szCs w:val="20"/>
              </w:rPr>
            </w:pPr>
          </w:p>
        </w:tc>
        <w:tc>
          <w:tcPr>
            <w:tcW w:w="0" w:type="auto"/>
            <w:noWrap/>
            <w:vAlign w:val="center"/>
            <w:hideMark/>
          </w:tcPr>
          <w:p w14:paraId="64163220" w14:textId="77777777" w:rsidR="00B325F2" w:rsidRPr="00B325F2" w:rsidRDefault="00B325F2" w:rsidP="00B325F2">
            <w:pPr>
              <w:jc w:val="center"/>
              <w:rPr>
                <w:rFonts w:eastAsia="Calibri" w:cs="Arial"/>
                <w:sz w:val="20"/>
                <w:szCs w:val="20"/>
              </w:rPr>
            </w:pPr>
          </w:p>
        </w:tc>
      </w:tr>
      <w:tr w:rsidR="00B325F2" w:rsidRPr="00B325F2" w14:paraId="388C4876" w14:textId="77777777" w:rsidTr="00D17AB8">
        <w:trPr>
          <w:trHeight w:val="300"/>
        </w:trPr>
        <w:tc>
          <w:tcPr>
            <w:tcW w:w="0" w:type="auto"/>
            <w:noWrap/>
            <w:vAlign w:val="center"/>
            <w:hideMark/>
          </w:tcPr>
          <w:p w14:paraId="5A649FF7" w14:textId="77777777" w:rsidR="00B325F2" w:rsidRPr="00B325F2" w:rsidRDefault="00B325F2" w:rsidP="00B325F2">
            <w:pPr>
              <w:rPr>
                <w:rFonts w:eastAsia="Calibri" w:cs="Arial"/>
                <w:sz w:val="20"/>
                <w:szCs w:val="20"/>
              </w:rPr>
            </w:pPr>
            <w:r w:rsidRPr="00B325F2">
              <w:rPr>
                <w:rFonts w:eastAsia="Calibri" w:cs="Arial"/>
                <w:sz w:val="20"/>
                <w:szCs w:val="20"/>
              </w:rPr>
              <w:t>Dutch</w:t>
            </w:r>
          </w:p>
        </w:tc>
        <w:tc>
          <w:tcPr>
            <w:tcW w:w="0" w:type="auto"/>
            <w:noWrap/>
            <w:vAlign w:val="center"/>
            <w:hideMark/>
          </w:tcPr>
          <w:p w14:paraId="61599B53" w14:textId="77777777" w:rsidR="00B325F2" w:rsidRPr="00B325F2" w:rsidRDefault="00B325F2" w:rsidP="00B325F2">
            <w:pPr>
              <w:jc w:val="center"/>
              <w:rPr>
                <w:rFonts w:eastAsia="Calibri" w:cs="Arial"/>
                <w:sz w:val="20"/>
                <w:szCs w:val="20"/>
              </w:rPr>
            </w:pPr>
            <w:r w:rsidRPr="00B325F2">
              <w:rPr>
                <w:rFonts w:eastAsia="Calibri" w:cs="Arial"/>
                <w:sz w:val="20"/>
                <w:szCs w:val="20"/>
              </w:rPr>
              <w:t>40</w:t>
            </w:r>
          </w:p>
        </w:tc>
        <w:tc>
          <w:tcPr>
            <w:tcW w:w="0" w:type="auto"/>
            <w:noWrap/>
            <w:vAlign w:val="center"/>
            <w:hideMark/>
          </w:tcPr>
          <w:p w14:paraId="45A89BC4" w14:textId="77777777" w:rsidR="00B325F2" w:rsidRPr="00B325F2" w:rsidRDefault="00B325F2" w:rsidP="00B325F2">
            <w:pPr>
              <w:jc w:val="center"/>
              <w:rPr>
                <w:rFonts w:eastAsia="Calibri" w:cs="Arial"/>
                <w:sz w:val="20"/>
                <w:szCs w:val="20"/>
              </w:rPr>
            </w:pPr>
            <w:r w:rsidRPr="00B325F2">
              <w:rPr>
                <w:rFonts w:eastAsia="Calibri" w:cs="Arial"/>
                <w:sz w:val="20"/>
                <w:szCs w:val="20"/>
              </w:rPr>
              <w:t>0.042</w:t>
            </w:r>
          </w:p>
        </w:tc>
        <w:tc>
          <w:tcPr>
            <w:tcW w:w="0" w:type="auto"/>
            <w:noWrap/>
            <w:vAlign w:val="center"/>
            <w:hideMark/>
          </w:tcPr>
          <w:p w14:paraId="706C7528"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BD7804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6560403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3BFFB666" w14:textId="77777777" w:rsidTr="00D17AB8">
        <w:trPr>
          <w:trHeight w:val="300"/>
        </w:trPr>
        <w:tc>
          <w:tcPr>
            <w:tcW w:w="0" w:type="auto"/>
            <w:noWrap/>
            <w:vAlign w:val="center"/>
            <w:hideMark/>
          </w:tcPr>
          <w:p w14:paraId="78C49F78" w14:textId="77777777" w:rsidR="00B325F2" w:rsidRPr="00B325F2" w:rsidRDefault="00B325F2" w:rsidP="00B325F2">
            <w:pPr>
              <w:rPr>
                <w:rFonts w:eastAsia="Calibri" w:cs="Arial"/>
                <w:sz w:val="20"/>
                <w:szCs w:val="20"/>
              </w:rPr>
            </w:pPr>
            <w:r w:rsidRPr="00B325F2">
              <w:rPr>
                <w:rFonts w:eastAsia="Calibri" w:cs="Arial"/>
                <w:sz w:val="20"/>
                <w:szCs w:val="20"/>
              </w:rPr>
              <w:t>Spanish Preferred</w:t>
            </w:r>
          </w:p>
        </w:tc>
        <w:tc>
          <w:tcPr>
            <w:tcW w:w="0" w:type="auto"/>
            <w:noWrap/>
            <w:vAlign w:val="center"/>
            <w:hideMark/>
          </w:tcPr>
          <w:p w14:paraId="2A26BF2C" w14:textId="77777777" w:rsidR="00B325F2" w:rsidRPr="00B325F2" w:rsidRDefault="00B325F2" w:rsidP="00B325F2">
            <w:pPr>
              <w:jc w:val="center"/>
              <w:rPr>
                <w:rFonts w:eastAsia="Calibri" w:cs="Arial"/>
                <w:sz w:val="20"/>
                <w:szCs w:val="20"/>
              </w:rPr>
            </w:pPr>
            <w:r w:rsidRPr="00B325F2">
              <w:rPr>
                <w:rFonts w:eastAsia="Calibri" w:cs="Arial"/>
                <w:sz w:val="20"/>
                <w:szCs w:val="20"/>
              </w:rPr>
              <w:t>38</w:t>
            </w:r>
          </w:p>
        </w:tc>
        <w:tc>
          <w:tcPr>
            <w:tcW w:w="0" w:type="auto"/>
            <w:noWrap/>
            <w:vAlign w:val="center"/>
            <w:hideMark/>
          </w:tcPr>
          <w:p w14:paraId="2B80C923" w14:textId="77777777" w:rsidR="00B325F2" w:rsidRPr="00B325F2" w:rsidRDefault="00B325F2" w:rsidP="00B325F2">
            <w:pPr>
              <w:jc w:val="center"/>
              <w:rPr>
                <w:rFonts w:eastAsia="Calibri" w:cs="Arial"/>
                <w:sz w:val="20"/>
                <w:szCs w:val="20"/>
              </w:rPr>
            </w:pPr>
            <w:r w:rsidRPr="00B325F2">
              <w:rPr>
                <w:rFonts w:eastAsia="Calibri" w:cs="Arial"/>
                <w:sz w:val="20"/>
                <w:szCs w:val="20"/>
              </w:rPr>
              <w:t>0.04</w:t>
            </w:r>
          </w:p>
        </w:tc>
        <w:tc>
          <w:tcPr>
            <w:tcW w:w="0" w:type="auto"/>
            <w:noWrap/>
            <w:vAlign w:val="center"/>
            <w:hideMark/>
          </w:tcPr>
          <w:p w14:paraId="06B1088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509FE699"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215E5C18" w14:textId="77777777" w:rsidR="00B325F2" w:rsidRPr="00B325F2" w:rsidRDefault="00B325F2" w:rsidP="00B325F2">
            <w:pPr>
              <w:jc w:val="center"/>
              <w:rPr>
                <w:rFonts w:eastAsia="Calibri" w:cs="Arial"/>
                <w:sz w:val="20"/>
                <w:szCs w:val="20"/>
              </w:rPr>
            </w:pPr>
          </w:p>
        </w:tc>
      </w:tr>
      <w:tr w:rsidR="00B325F2" w:rsidRPr="00B325F2" w14:paraId="4149815A" w14:textId="77777777" w:rsidTr="00D17AB8">
        <w:trPr>
          <w:trHeight w:val="300"/>
        </w:trPr>
        <w:tc>
          <w:tcPr>
            <w:tcW w:w="0" w:type="auto"/>
            <w:noWrap/>
            <w:vAlign w:val="center"/>
            <w:hideMark/>
          </w:tcPr>
          <w:p w14:paraId="5C052AF0" w14:textId="77777777" w:rsidR="00B325F2" w:rsidRPr="00B325F2" w:rsidRDefault="00B325F2" w:rsidP="00B325F2">
            <w:pPr>
              <w:rPr>
                <w:rFonts w:eastAsia="Calibri" w:cs="Arial"/>
                <w:sz w:val="20"/>
                <w:szCs w:val="20"/>
              </w:rPr>
            </w:pPr>
            <w:r w:rsidRPr="00B325F2">
              <w:rPr>
                <w:rFonts w:eastAsia="Calibri" w:cs="Arial"/>
                <w:sz w:val="20"/>
                <w:szCs w:val="20"/>
              </w:rPr>
              <w:t>Russian</w:t>
            </w:r>
          </w:p>
        </w:tc>
        <w:tc>
          <w:tcPr>
            <w:tcW w:w="0" w:type="auto"/>
            <w:noWrap/>
            <w:vAlign w:val="center"/>
            <w:hideMark/>
          </w:tcPr>
          <w:p w14:paraId="4D4D28C1" w14:textId="77777777" w:rsidR="00B325F2" w:rsidRPr="00B325F2" w:rsidRDefault="00B325F2" w:rsidP="00B325F2">
            <w:pPr>
              <w:jc w:val="center"/>
              <w:rPr>
                <w:rFonts w:eastAsia="Calibri" w:cs="Arial"/>
                <w:sz w:val="20"/>
                <w:szCs w:val="20"/>
              </w:rPr>
            </w:pPr>
            <w:r w:rsidRPr="00B325F2">
              <w:rPr>
                <w:rFonts w:eastAsia="Calibri" w:cs="Arial"/>
                <w:sz w:val="20"/>
                <w:szCs w:val="20"/>
              </w:rPr>
              <w:t>24</w:t>
            </w:r>
          </w:p>
        </w:tc>
        <w:tc>
          <w:tcPr>
            <w:tcW w:w="0" w:type="auto"/>
            <w:noWrap/>
            <w:vAlign w:val="center"/>
            <w:hideMark/>
          </w:tcPr>
          <w:p w14:paraId="24215FB6" w14:textId="77777777" w:rsidR="00B325F2" w:rsidRPr="00B325F2" w:rsidRDefault="00B325F2" w:rsidP="00B325F2">
            <w:pPr>
              <w:jc w:val="center"/>
              <w:rPr>
                <w:rFonts w:eastAsia="Calibri" w:cs="Arial"/>
                <w:sz w:val="20"/>
                <w:szCs w:val="20"/>
              </w:rPr>
            </w:pPr>
            <w:r w:rsidRPr="00B325F2">
              <w:rPr>
                <w:rFonts w:eastAsia="Calibri" w:cs="Arial"/>
                <w:sz w:val="20"/>
                <w:szCs w:val="20"/>
              </w:rPr>
              <w:t>0.025</w:t>
            </w:r>
          </w:p>
        </w:tc>
        <w:tc>
          <w:tcPr>
            <w:tcW w:w="0" w:type="auto"/>
            <w:noWrap/>
            <w:vAlign w:val="center"/>
            <w:hideMark/>
          </w:tcPr>
          <w:p w14:paraId="2F619CA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EC3ED8A" w14:textId="77777777" w:rsidR="00B325F2" w:rsidRPr="00B325F2" w:rsidRDefault="00B325F2" w:rsidP="00B325F2">
            <w:pPr>
              <w:jc w:val="center"/>
              <w:rPr>
                <w:rFonts w:eastAsia="Calibri" w:cs="Arial"/>
                <w:sz w:val="20"/>
                <w:szCs w:val="20"/>
              </w:rPr>
            </w:pPr>
          </w:p>
        </w:tc>
        <w:tc>
          <w:tcPr>
            <w:tcW w:w="0" w:type="auto"/>
            <w:noWrap/>
            <w:vAlign w:val="center"/>
            <w:hideMark/>
          </w:tcPr>
          <w:p w14:paraId="4D7CA16C" w14:textId="77777777" w:rsidR="00B325F2" w:rsidRPr="00B325F2" w:rsidRDefault="00B325F2" w:rsidP="00B325F2">
            <w:pPr>
              <w:jc w:val="center"/>
              <w:rPr>
                <w:rFonts w:eastAsia="Calibri" w:cs="Arial"/>
                <w:sz w:val="20"/>
                <w:szCs w:val="20"/>
              </w:rPr>
            </w:pPr>
          </w:p>
        </w:tc>
      </w:tr>
      <w:tr w:rsidR="00B325F2" w:rsidRPr="00B325F2" w14:paraId="00FF5BC2" w14:textId="77777777" w:rsidTr="00D17AB8">
        <w:trPr>
          <w:trHeight w:val="300"/>
        </w:trPr>
        <w:tc>
          <w:tcPr>
            <w:tcW w:w="0" w:type="auto"/>
            <w:noWrap/>
            <w:vAlign w:val="center"/>
            <w:hideMark/>
          </w:tcPr>
          <w:p w14:paraId="3BF440B9" w14:textId="77777777" w:rsidR="00B325F2" w:rsidRPr="00B325F2" w:rsidRDefault="00B325F2" w:rsidP="00B325F2">
            <w:pPr>
              <w:rPr>
                <w:rFonts w:eastAsia="Calibri" w:cs="Arial"/>
                <w:sz w:val="20"/>
                <w:szCs w:val="20"/>
              </w:rPr>
            </w:pPr>
            <w:r w:rsidRPr="00B325F2">
              <w:rPr>
                <w:rFonts w:eastAsia="Calibri" w:cs="Arial"/>
                <w:sz w:val="20"/>
                <w:szCs w:val="20"/>
              </w:rPr>
              <w:t>Italian</w:t>
            </w:r>
          </w:p>
        </w:tc>
        <w:tc>
          <w:tcPr>
            <w:tcW w:w="0" w:type="auto"/>
            <w:noWrap/>
            <w:vAlign w:val="center"/>
            <w:hideMark/>
          </w:tcPr>
          <w:p w14:paraId="2463C9AF" w14:textId="77777777" w:rsidR="00B325F2" w:rsidRPr="00B325F2" w:rsidRDefault="00B325F2" w:rsidP="00B325F2">
            <w:pPr>
              <w:jc w:val="center"/>
              <w:rPr>
                <w:rFonts w:eastAsia="Calibri" w:cs="Arial"/>
                <w:sz w:val="20"/>
                <w:szCs w:val="20"/>
              </w:rPr>
            </w:pPr>
            <w:r w:rsidRPr="00B325F2">
              <w:rPr>
                <w:rFonts w:eastAsia="Calibri" w:cs="Arial"/>
                <w:sz w:val="20"/>
                <w:szCs w:val="20"/>
              </w:rPr>
              <w:t>23</w:t>
            </w:r>
          </w:p>
        </w:tc>
        <w:tc>
          <w:tcPr>
            <w:tcW w:w="0" w:type="auto"/>
            <w:noWrap/>
            <w:vAlign w:val="center"/>
            <w:hideMark/>
          </w:tcPr>
          <w:p w14:paraId="233CF533" w14:textId="77777777" w:rsidR="00B325F2" w:rsidRPr="00B325F2" w:rsidRDefault="00B325F2" w:rsidP="00B325F2">
            <w:pPr>
              <w:jc w:val="center"/>
              <w:rPr>
                <w:rFonts w:eastAsia="Calibri" w:cs="Arial"/>
                <w:sz w:val="20"/>
                <w:szCs w:val="20"/>
              </w:rPr>
            </w:pPr>
            <w:r w:rsidRPr="00B325F2">
              <w:rPr>
                <w:rFonts w:eastAsia="Calibri" w:cs="Arial"/>
                <w:sz w:val="20"/>
                <w:szCs w:val="20"/>
              </w:rPr>
              <w:t>0.024</w:t>
            </w:r>
          </w:p>
        </w:tc>
        <w:tc>
          <w:tcPr>
            <w:tcW w:w="0" w:type="auto"/>
            <w:noWrap/>
            <w:vAlign w:val="center"/>
            <w:hideMark/>
          </w:tcPr>
          <w:p w14:paraId="749768F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6FA2917C"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AB44672"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62833417" w14:textId="77777777" w:rsidTr="00D17AB8">
        <w:trPr>
          <w:trHeight w:val="300"/>
        </w:trPr>
        <w:tc>
          <w:tcPr>
            <w:tcW w:w="0" w:type="auto"/>
            <w:noWrap/>
            <w:vAlign w:val="center"/>
            <w:hideMark/>
          </w:tcPr>
          <w:p w14:paraId="5F6FDADF" w14:textId="77777777" w:rsidR="00B325F2" w:rsidRPr="00B325F2" w:rsidRDefault="00B325F2" w:rsidP="00B325F2">
            <w:pPr>
              <w:rPr>
                <w:rFonts w:eastAsia="Calibri" w:cs="Arial"/>
                <w:sz w:val="20"/>
                <w:szCs w:val="20"/>
              </w:rPr>
            </w:pPr>
            <w:r w:rsidRPr="00B325F2">
              <w:rPr>
                <w:rFonts w:eastAsia="Calibri" w:cs="Arial"/>
                <w:sz w:val="20"/>
                <w:szCs w:val="20"/>
              </w:rPr>
              <w:t>Mandarin</w:t>
            </w:r>
          </w:p>
        </w:tc>
        <w:tc>
          <w:tcPr>
            <w:tcW w:w="0" w:type="auto"/>
            <w:noWrap/>
            <w:vAlign w:val="center"/>
            <w:hideMark/>
          </w:tcPr>
          <w:p w14:paraId="612C7C18" w14:textId="77777777" w:rsidR="00B325F2" w:rsidRPr="00B325F2" w:rsidRDefault="00B325F2" w:rsidP="00B325F2">
            <w:pPr>
              <w:jc w:val="center"/>
              <w:rPr>
                <w:rFonts w:eastAsia="Calibri" w:cs="Arial"/>
                <w:sz w:val="20"/>
                <w:szCs w:val="20"/>
              </w:rPr>
            </w:pPr>
            <w:r w:rsidRPr="00B325F2">
              <w:rPr>
                <w:rFonts w:eastAsia="Calibri" w:cs="Arial"/>
                <w:sz w:val="20"/>
                <w:szCs w:val="20"/>
              </w:rPr>
              <w:t>22</w:t>
            </w:r>
          </w:p>
        </w:tc>
        <w:tc>
          <w:tcPr>
            <w:tcW w:w="0" w:type="auto"/>
            <w:noWrap/>
            <w:vAlign w:val="center"/>
            <w:hideMark/>
          </w:tcPr>
          <w:p w14:paraId="02A19D48" w14:textId="77777777" w:rsidR="00B325F2" w:rsidRPr="00B325F2" w:rsidRDefault="00B325F2" w:rsidP="00B325F2">
            <w:pPr>
              <w:jc w:val="center"/>
              <w:rPr>
                <w:rFonts w:eastAsia="Calibri" w:cs="Arial"/>
                <w:sz w:val="20"/>
                <w:szCs w:val="20"/>
              </w:rPr>
            </w:pPr>
            <w:r w:rsidRPr="00B325F2">
              <w:rPr>
                <w:rFonts w:eastAsia="Calibri" w:cs="Arial"/>
                <w:sz w:val="20"/>
                <w:szCs w:val="20"/>
              </w:rPr>
              <w:t>0.023</w:t>
            </w:r>
          </w:p>
        </w:tc>
        <w:tc>
          <w:tcPr>
            <w:tcW w:w="0" w:type="auto"/>
            <w:noWrap/>
            <w:vAlign w:val="center"/>
            <w:hideMark/>
          </w:tcPr>
          <w:p w14:paraId="0D1B909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5871553" w14:textId="77777777" w:rsidR="00B325F2" w:rsidRPr="00B325F2" w:rsidRDefault="00B325F2" w:rsidP="00B325F2">
            <w:pPr>
              <w:jc w:val="center"/>
              <w:rPr>
                <w:rFonts w:eastAsia="Calibri" w:cs="Arial"/>
                <w:sz w:val="20"/>
                <w:szCs w:val="20"/>
              </w:rPr>
            </w:pPr>
          </w:p>
        </w:tc>
        <w:tc>
          <w:tcPr>
            <w:tcW w:w="0" w:type="auto"/>
            <w:noWrap/>
            <w:vAlign w:val="center"/>
            <w:hideMark/>
          </w:tcPr>
          <w:p w14:paraId="5A49F685" w14:textId="77777777" w:rsidR="00B325F2" w:rsidRPr="00B325F2" w:rsidRDefault="00B325F2" w:rsidP="00B325F2">
            <w:pPr>
              <w:jc w:val="center"/>
              <w:rPr>
                <w:rFonts w:eastAsia="Calibri" w:cs="Arial"/>
                <w:sz w:val="20"/>
                <w:szCs w:val="20"/>
              </w:rPr>
            </w:pPr>
          </w:p>
        </w:tc>
      </w:tr>
      <w:tr w:rsidR="00B325F2" w:rsidRPr="00B325F2" w14:paraId="5B22B446" w14:textId="77777777" w:rsidTr="00D17AB8">
        <w:trPr>
          <w:trHeight w:val="300"/>
        </w:trPr>
        <w:tc>
          <w:tcPr>
            <w:tcW w:w="0" w:type="auto"/>
            <w:noWrap/>
            <w:vAlign w:val="center"/>
            <w:hideMark/>
          </w:tcPr>
          <w:p w14:paraId="5E724626" w14:textId="77777777" w:rsidR="00B325F2" w:rsidRPr="00B325F2" w:rsidRDefault="00B325F2" w:rsidP="00B325F2">
            <w:pPr>
              <w:rPr>
                <w:rFonts w:eastAsia="Calibri" w:cs="Arial"/>
                <w:sz w:val="20"/>
                <w:szCs w:val="20"/>
              </w:rPr>
            </w:pPr>
            <w:r w:rsidRPr="00B325F2">
              <w:rPr>
                <w:rFonts w:eastAsia="Calibri" w:cs="Arial"/>
                <w:sz w:val="20"/>
                <w:szCs w:val="20"/>
              </w:rPr>
              <w:t>English or Malay</w:t>
            </w:r>
          </w:p>
        </w:tc>
        <w:tc>
          <w:tcPr>
            <w:tcW w:w="0" w:type="auto"/>
            <w:noWrap/>
            <w:vAlign w:val="center"/>
            <w:hideMark/>
          </w:tcPr>
          <w:p w14:paraId="60F9F9F1" w14:textId="77777777" w:rsidR="00B325F2" w:rsidRPr="00B325F2" w:rsidRDefault="00B325F2" w:rsidP="00B325F2">
            <w:pPr>
              <w:jc w:val="center"/>
              <w:rPr>
                <w:rFonts w:eastAsia="Calibri" w:cs="Arial"/>
                <w:sz w:val="20"/>
                <w:szCs w:val="20"/>
              </w:rPr>
            </w:pPr>
            <w:r w:rsidRPr="00B325F2">
              <w:rPr>
                <w:rFonts w:eastAsia="Calibri" w:cs="Arial"/>
                <w:sz w:val="20"/>
                <w:szCs w:val="20"/>
              </w:rPr>
              <w:t>21</w:t>
            </w:r>
          </w:p>
        </w:tc>
        <w:tc>
          <w:tcPr>
            <w:tcW w:w="0" w:type="auto"/>
            <w:noWrap/>
            <w:vAlign w:val="center"/>
            <w:hideMark/>
          </w:tcPr>
          <w:p w14:paraId="70F68018" w14:textId="77777777" w:rsidR="00B325F2" w:rsidRPr="00B325F2" w:rsidRDefault="00B325F2" w:rsidP="00B325F2">
            <w:pPr>
              <w:jc w:val="center"/>
              <w:rPr>
                <w:rFonts w:eastAsia="Calibri" w:cs="Arial"/>
                <w:sz w:val="20"/>
                <w:szCs w:val="20"/>
              </w:rPr>
            </w:pPr>
            <w:r w:rsidRPr="00B325F2">
              <w:rPr>
                <w:rFonts w:eastAsia="Calibri" w:cs="Arial"/>
                <w:sz w:val="20"/>
                <w:szCs w:val="20"/>
              </w:rPr>
              <w:t>0.022</w:t>
            </w:r>
          </w:p>
        </w:tc>
        <w:tc>
          <w:tcPr>
            <w:tcW w:w="0" w:type="auto"/>
            <w:noWrap/>
            <w:vAlign w:val="center"/>
            <w:hideMark/>
          </w:tcPr>
          <w:p w14:paraId="3B9D07FD"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124844B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980BEC0"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r>
      <w:tr w:rsidR="00B325F2" w:rsidRPr="00B325F2" w14:paraId="727680DF" w14:textId="77777777" w:rsidTr="00D17AB8">
        <w:trPr>
          <w:trHeight w:val="300"/>
        </w:trPr>
        <w:tc>
          <w:tcPr>
            <w:tcW w:w="0" w:type="auto"/>
            <w:noWrap/>
            <w:vAlign w:val="center"/>
            <w:hideMark/>
          </w:tcPr>
          <w:p w14:paraId="5D6ACA41" w14:textId="77777777" w:rsidR="00B325F2" w:rsidRPr="00B325F2" w:rsidRDefault="00B325F2" w:rsidP="00B325F2">
            <w:pPr>
              <w:rPr>
                <w:rFonts w:eastAsia="Calibri" w:cs="Arial"/>
                <w:sz w:val="20"/>
                <w:szCs w:val="20"/>
              </w:rPr>
            </w:pPr>
            <w:r w:rsidRPr="00B325F2">
              <w:rPr>
                <w:rFonts w:eastAsia="Calibri" w:cs="Arial"/>
                <w:sz w:val="20"/>
                <w:szCs w:val="20"/>
              </w:rPr>
              <w:t>Non-English and non-Finnish</w:t>
            </w:r>
          </w:p>
        </w:tc>
        <w:tc>
          <w:tcPr>
            <w:tcW w:w="0" w:type="auto"/>
            <w:noWrap/>
            <w:vAlign w:val="center"/>
            <w:hideMark/>
          </w:tcPr>
          <w:p w14:paraId="64DDFDDF" w14:textId="77777777" w:rsidR="00B325F2" w:rsidRPr="00B325F2" w:rsidRDefault="00B325F2" w:rsidP="00B325F2">
            <w:pPr>
              <w:jc w:val="center"/>
              <w:rPr>
                <w:rFonts w:eastAsia="Calibri" w:cs="Arial"/>
                <w:sz w:val="20"/>
                <w:szCs w:val="20"/>
              </w:rPr>
            </w:pPr>
            <w:r w:rsidRPr="00B325F2">
              <w:rPr>
                <w:rFonts w:eastAsia="Calibri" w:cs="Arial"/>
                <w:sz w:val="20"/>
                <w:szCs w:val="20"/>
              </w:rPr>
              <w:t>19</w:t>
            </w:r>
          </w:p>
        </w:tc>
        <w:tc>
          <w:tcPr>
            <w:tcW w:w="0" w:type="auto"/>
            <w:noWrap/>
            <w:vAlign w:val="center"/>
            <w:hideMark/>
          </w:tcPr>
          <w:p w14:paraId="3361412F" w14:textId="77777777" w:rsidR="00B325F2" w:rsidRPr="00B325F2" w:rsidRDefault="00B325F2" w:rsidP="00B325F2">
            <w:pPr>
              <w:jc w:val="center"/>
              <w:rPr>
                <w:rFonts w:eastAsia="Calibri" w:cs="Arial"/>
                <w:sz w:val="20"/>
                <w:szCs w:val="20"/>
              </w:rPr>
            </w:pPr>
            <w:r w:rsidRPr="00B325F2">
              <w:rPr>
                <w:rFonts w:eastAsia="Calibri" w:cs="Arial"/>
                <w:sz w:val="20"/>
                <w:szCs w:val="20"/>
              </w:rPr>
              <w:t>0.02</w:t>
            </w:r>
          </w:p>
        </w:tc>
        <w:tc>
          <w:tcPr>
            <w:tcW w:w="0" w:type="auto"/>
            <w:noWrap/>
            <w:vAlign w:val="center"/>
            <w:hideMark/>
          </w:tcPr>
          <w:p w14:paraId="350E7481"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69836D5" w14:textId="77777777" w:rsidR="00B325F2" w:rsidRPr="00B325F2" w:rsidRDefault="00B325F2" w:rsidP="00B325F2">
            <w:pPr>
              <w:jc w:val="center"/>
              <w:rPr>
                <w:rFonts w:eastAsia="Calibri" w:cs="Arial"/>
                <w:sz w:val="20"/>
                <w:szCs w:val="20"/>
              </w:rPr>
            </w:pPr>
          </w:p>
        </w:tc>
        <w:tc>
          <w:tcPr>
            <w:tcW w:w="0" w:type="auto"/>
            <w:noWrap/>
            <w:vAlign w:val="center"/>
            <w:hideMark/>
          </w:tcPr>
          <w:p w14:paraId="187C452D" w14:textId="77777777" w:rsidR="00B325F2" w:rsidRPr="00B325F2" w:rsidRDefault="00B325F2" w:rsidP="00B325F2">
            <w:pPr>
              <w:jc w:val="center"/>
              <w:rPr>
                <w:rFonts w:eastAsia="Calibri" w:cs="Arial"/>
                <w:sz w:val="20"/>
                <w:szCs w:val="20"/>
              </w:rPr>
            </w:pPr>
          </w:p>
        </w:tc>
      </w:tr>
      <w:tr w:rsidR="00B325F2" w:rsidRPr="00B325F2" w14:paraId="64F075B7" w14:textId="77777777" w:rsidTr="00D17AB8">
        <w:trPr>
          <w:trHeight w:val="300"/>
        </w:trPr>
        <w:tc>
          <w:tcPr>
            <w:tcW w:w="0" w:type="auto"/>
            <w:noWrap/>
            <w:vAlign w:val="center"/>
            <w:hideMark/>
          </w:tcPr>
          <w:p w14:paraId="473AEDB0" w14:textId="77777777" w:rsidR="00B325F2" w:rsidRPr="00B325F2" w:rsidRDefault="00B325F2" w:rsidP="00B325F2">
            <w:pPr>
              <w:rPr>
                <w:rFonts w:eastAsia="Calibri" w:cs="Arial"/>
                <w:sz w:val="20"/>
                <w:szCs w:val="20"/>
              </w:rPr>
            </w:pPr>
            <w:r w:rsidRPr="00B325F2">
              <w:rPr>
                <w:rFonts w:eastAsia="Calibri" w:cs="Arial"/>
                <w:sz w:val="20"/>
                <w:szCs w:val="20"/>
              </w:rPr>
              <w:t>English Preferred</w:t>
            </w:r>
          </w:p>
        </w:tc>
        <w:tc>
          <w:tcPr>
            <w:tcW w:w="0" w:type="auto"/>
            <w:noWrap/>
            <w:vAlign w:val="center"/>
            <w:hideMark/>
          </w:tcPr>
          <w:p w14:paraId="3ABD4A63" w14:textId="77777777" w:rsidR="00B325F2" w:rsidRPr="00B325F2" w:rsidRDefault="00B325F2" w:rsidP="00B325F2">
            <w:pPr>
              <w:jc w:val="center"/>
              <w:rPr>
                <w:rFonts w:eastAsia="Calibri" w:cs="Arial"/>
                <w:sz w:val="20"/>
                <w:szCs w:val="20"/>
              </w:rPr>
            </w:pPr>
            <w:r w:rsidRPr="00B325F2">
              <w:rPr>
                <w:rFonts w:eastAsia="Calibri" w:cs="Arial"/>
                <w:sz w:val="20"/>
                <w:szCs w:val="20"/>
              </w:rPr>
              <w:t>16</w:t>
            </w:r>
          </w:p>
        </w:tc>
        <w:tc>
          <w:tcPr>
            <w:tcW w:w="0" w:type="auto"/>
            <w:noWrap/>
            <w:vAlign w:val="center"/>
            <w:hideMark/>
          </w:tcPr>
          <w:p w14:paraId="0ADB7C74" w14:textId="77777777" w:rsidR="00B325F2" w:rsidRPr="00B325F2" w:rsidRDefault="00B325F2" w:rsidP="00B325F2">
            <w:pPr>
              <w:jc w:val="center"/>
              <w:rPr>
                <w:rFonts w:eastAsia="Calibri" w:cs="Arial"/>
                <w:sz w:val="20"/>
                <w:szCs w:val="20"/>
              </w:rPr>
            </w:pPr>
            <w:r w:rsidRPr="00B325F2">
              <w:rPr>
                <w:rFonts w:eastAsia="Calibri" w:cs="Arial"/>
                <w:sz w:val="20"/>
                <w:szCs w:val="20"/>
              </w:rPr>
              <w:t>0.017</w:t>
            </w:r>
          </w:p>
        </w:tc>
        <w:tc>
          <w:tcPr>
            <w:tcW w:w="0" w:type="auto"/>
            <w:noWrap/>
            <w:vAlign w:val="center"/>
            <w:hideMark/>
          </w:tcPr>
          <w:p w14:paraId="2142225E"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12D3AC8" w14:textId="77777777" w:rsidR="00B325F2" w:rsidRPr="00B325F2" w:rsidRDefault="00B325F2" w:rsidP="00B325F2">
            <w:pPr>
              <w:jc w:val="center"/>
              <w:rPr>
                <w:rFonts w:eastAsia="Calibri" w:cs="Arial"/>
                <w:sz w:val="20"/>
                <w:szCs w:val="20"/>
              </w:rPr>
            </w:pPr>
          </w:p>
        </w:tc>
        <w:tc>
          <w:tcPr>
            <w:tcW w:w="0" w:type="auto"/>
            <w:noWrap/>
            <w:vAlign w:val="center"/>
            <w:hideMark/>
          </w:tcPr>
          <w:p w14:paraId="3F34BAD6" w14:textId="77777777" w:rsidR="00B325F2" w:rsidRPr="00B325F2" w:rsidRDefault="00B325F2" w:rsidP="00B325F2">
            <w:pPr>
              <w:jc w:val="center"/>
              <w:rPr>
                <w:rFonts w:eastAsia="Calibri" w:cs="Arial"/>
                <w:sz w:val="20"/>
                <w:szCs w:val="20"/>
              </w:rPr>
            </w:pPr>
          </w:p>
        </w:tc>
      </w:tr>
      <w:tr w:rsidR="00B325F2" w:rsidRPr="00B325F2" w14:paraId="4C85432B" w14:textId="77777777" w:rsidTr="00D17AB8">
        <w:trPr>
          <w:trHeight w:val="300"/>
        </w:trPr>
        <w:tc>
          <w:tcPr>
            <w:tcW w:w="0" w:type="auto"/>
            <w:noWrap/>
            <w:vAlign w:val="center"/>
            <w:hideMark/>
          </w:tcPr>
          <w:p w14:paraId="77E0C7D7" w14:textId="77777777" w:rsidR="00B325F2" w:rsidRPr="00B325F2" w:rsidRDefault="00B325F2" w:rsidP="00B325F2">
            <w:pPr>
              <w:rPr>
                <w:rFonts w:eastAsia="Calibri" w:cs="Arial"/>
                <w:sz w:val="20"/>
                <w:szCs w:val="20"/>
              </w:rPr>
            </w:pPr>
            <w:r w:rsidRPr="00B325F2">
              <w:rPr>
                <w:rFonts w:eastAsia="Calibri" w:cs="Arial"/>
                <w:sz w:val="20"/>
                <w:szCs w:val="20"/>
              </w:rPr>
              <w:t>Non-English</w:t>
            </w:r>
          </w:p>
        </w:tc>
        <w:tc>
          <w:tcPr>
            <w:tcW w:w="0" w:type="auto"/>
            <w:noWrap/>
            <w:vAlign w:val="center"/>
            <w:hideMark/>
          </w:tcPr>
          <w:p w14:paraId="055F858F" w14:textId="77777777" w:rsidR="00B325F2" w:rsidRPr="00B325F2" w:rsidRDefault="00B325F2" w:rsidP="00B325F2">
            <w:pPr>
              <w:jc w:val="center"/>
              <w:rPr>
                <w:rFonts w:eastAsia="Calibri" w:cs="Arial"/>
                <w:sz w:val="20"/>
                <w:szCs w:val="20"/>
              </w:rPr>
            </w:pPr>
            <w:r w:rsidRPr="00B325F2">
              <w:rPr>
                <w:rFonts w:eastAsia="Calibri" w:cs="Arial"/>
                <w:sz w:val="20"/>
                <w:szCs w:val="20"/>
              </w:rPr>
              <w:t>9</w:t>
            </w:r>
          </w:p>
        </w:tc>
        <w:tc>
          <w:tcPr>
            <w:tcW w:w="0" w:type="auto"/>
            <w:noWrap/>
            <w:vAlign w:val="center"/>
            <w:hideMark/>
          </w:tcPr>
          <w:p w14:paraId="3C937B91" w14:textId="77777777" w:rsidR="00B325F2" w:rsidRPr="00B325F2" w:rsidRDefault="00B325F2" w:rsidP="00B325F2">
            <w:pPr>
              <w:jc w:val="center"/>
              <w:rPr>
                <w:rFonts w:eastAsia="Calibri" w:cs="Arial"/>
                <w:sz w:val="20"/>
                <w:szCs w:val="20"/>
              </w:rPr>
            </w:pPr>
            <w:r w:rsidRPr="00B325F2">
              <w:rPr>
                <w:rFonts w:eastAsia="Calibri" w:cs="Arial"/>
                <w:sz w:val="20"/>
                <w:szCs w:val="20"/>
              </w:rPr>
              <w:t>0.009</w:t>
            </w:r>
          </w:p>
        </w:tc>
        <w:tc>
          <w:tcPr>
            <w:tcW w:w="0" w:type="auto"/>
            <w:noWrap/>
            <w:vAlign w:val="center"/>
            <w:hideMark/>
          </w:tcPr>
          <w:p w14:paraId="00F8417F"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4EF5541E" w14:textId="77777777" w:rsidR="00B325F2" w:rsidRPr="00B325F2" w:rsidRDefault="00B325F2" w:rsidP="00B325F2">
            <w:pPr>
              <w:jc w:val="center"/>
              <w:rPr>
                <w:rFonts w:eastAsia="Calibri" w:cs="Arial"/>
                <w:sz w:val="20"/>
                <w:szCs w:val="20"/>
              </w:rPr>
            </w:pPr>
          </w:p>
        </w:tc>
        <w:tc>
          <w:tcPr>
            <w:tcW w:w="0" w:type="auto"/>
            <w:noWrap/>
            <w:vAlign w:val="center"/>
            <w:hideMark/>
          </w:tcPr>
          <w:p w14:paraId="34A8D878" w14:textId="77777777" w:rsidR="00B325F2" w:rsidRPr="00B325F2" w:rsidRDefault="00B325F2" w:rsidP="00B325F2">
            <w:pPr>
              <w:jc w:val="center"/>
              <w:rPr>
                <w:rFonts w:eastAsia="Calibri" w:cs="Arial"/>
                <w:sz w:val="20"/>
                <w:szCs w:val="20"/>
              </w:rPr>
            </w:pPr>
          </w:p>
        </w:tc>
      </w:tr>
      <w:tr w:rsidR="00B325F2" w:rsidRPr="00B325F2" w14:paraId="16E41DEB" w14:textId="77777777" w:rsidTr="00D17AB8">
        <w:trPr>
          <w:trHeight w:val="300"/>
        </w:trPr>
        <w:tc>
          <w:tcPr>
            <w:tcW w:w="0" w:type="auto"/>
            <w:noWrap/>
            <w:vAlign w:val="center"/>
            <w:hideMark/>
          </w:tcPr>
          <w:p w14:paraId="2F6E9EB7" w14:textId="77777777" w:rsidR="00B325F2" w:rsidRPr="00B325F2" w:rsidRDefault="00B325F2" w:rsidP="00B325F2">
            <w:pPr>
              <w:rPr>
                <w:rFonts w:eastAsia="Calibri" w:cs="Arial"/>
                <w:sz w:val="20"/>
                <w:szCs w:val="20"/>
              </w:rPr>
            </w:pPr>
            <w:r w:rsidRPr="00B325F2">
              <w:rPr>
                <w:rFonts w:eastAsia="Calibri" w:cs="Arial"/>
                <w:sz w:val="20"/>
                <w:szCs w:val="20"/>
              </w:rPr>
              <w:t>English or Spanish Preferred</w:t>
            </w:r>
          </w:p>
        </w:tc>
        <w:tc>
          <w:tcPr>
            <w:tcW w:w="0" w:type="auto"/>
            <w:noWrap/>
            <w:vAlign w:val="center"/>
            <w:hideMark/>
          </w:tcPr>
          <w:p w14:paraId="41CBA101" w14:textId="77777777" w:rsidR="00B325F2" w:rsidRPr="00B325F2" w:rsidRDefault="00B325F2" w:rsidP="00B325F2">
            <w:pPr>
              <w:jc w:val="center"/>
              <w:rPr>
                <w:rFonts w:eastAsia="Calibri" w:cs="Arial"/>
                <w:sz w:val="20"/>
                <w:szCs w:val="20"/>
              </w:rPr>
            </w:pPr>
            <w:r w:rsidRPr="00B325F2">
              <w:rPr>
                <w:rFonts w:eastAsia="Calibri" w:cs="Arial"/>
                <w:sz w:val="20"/>
                <w:szCs w:val="20"/>
              </w:rPr>
              <w:t>6</w:t>
            </w:r>
          </w:p>
        </w:tc>
        <w:tc>
          <w:tcPr>
            <w:tcW w:w="0" w:type="auto"/>
            <w:noWrap/>
            <w:vAlign w:val="center"/>
            <w:hideMark/>
          </w:tcPr>
          <w:p w14:paraId="3BEC8AFD" w14:textId="77777777" w:rsidR="00B325F2" w:rsidRPr="00B325F2" w:rsidRDefault="00B325F2" w:rsidP="00B325F2">
            <w:pPr>
              <w:jc w:val="center"/>
              <w:rPr>
                <w:rFonts w:eastAsia="Calibri" w:cs="Arial"/>
                <w:sz w:val="20"/>
                <w:szCs w:val="20"/>
              </w:rPr>
            </w:pPr>
            <w:r w:rsidRPr="00B325F2">
              <w:rPr>
                <w:rFonts w:eastAsia="Calibri" w:cs="Arial"/>
                <w:sz w:val="20"/>
                <w:szCs w:val="20"/>
              </w:rPr>
              <w:t>0.006</w:t>
            </w:r>
          </w:p>
        </w:tc>
        <w:tc>
          <w:tcPr>
            <w:tcW w:w="0" w:type="auto"/>
            <w:noWrap/>
            <w:vAlign w:val="center"/>
            <w:hideMark/>
          </w:tcPr>
          <w:p w14:paraId="7C9CEDC3"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2B5A5A96" w14:textId="77777777" w:rsidR="00B325F2" w:rsidRPr="00B325F2" w:rsidRDefault="00B325F2" w:rsidP="00B325F2">
            <w:pPr>
              <w:jc w:val="center"/>
              <w:rPr>
                <w:rFonts w:eastAsia="Calibri" w:cs="Arial"/>
                <w:sz w:val="20"/>
                <w:szCs w:val="20"/>
              </w:rPr>
            </w:pPr>
          </w:p>
        </w:tc>
        <w:tc>
          <w:tcPr>
            <w:tcW w:w="0" w:type="auto"/>
            <w:noWrap/>
            <w:vAlign w:val="center"/>
            <w:hideMark/>
          </w:tcPr>
          <w:p w14:paraId="4451F300" w14:textId="77777777" w:rsidR="00B325F2" w:rsidRPr="00B325F2" w:rsidRDefault="00B325F2" w:rsidP="00B325F2">
            <w:pPr>
              <w:jc w:val="center"/>
              <w:rPr>
                <w:rFonts w:eastAsia="Calibri" w:cs="Arial"/>
                <w:sz w:val="20"/>
                <w:szCs w:val="20"/>
              </w:rPr>
            </w:pPr>
          </w:p>
        </w:tc>
      </w:tr>
      <w:tr w:rsidR="00B325F2" w:rsidRPr="00B325F2" w14:paraId="0BE5E032" w14:textId="77777777" w:rsidTr="00D17AB8">
        <w:trPr>
          <w:trHeight w:val="300"/>
        </w:trPr>
        <w:tc>
          <w:tcPr>
            <w:tcW w:w="0" w:type="auto"/>
            <w:noWrap/>
            <w:vAlign w:val="center"/>
            <w:hideMark/>
          </w:tcPr>
          <w:p w14:paraId="485C8ED2" w14:textId="77777777" w:rsidR="00B325F2" w:rsidRPr="00B325F2" w:rsidRDefault="00B325F2" w:rsidP="00B325F2">
            <w:pPr>
              <w:rPr>
                <w:rFonts w:eastAsia="Calibri" w:cs="Arial"/>
                <w:sz w:val="20"/>
                <w:szCs w:val="20"/>
              </w:rPr>
            </w:pPr>
            <w:r w:rsidRPr="00B325F2">
              <w:rPr>
                <w:rFonts w:eastAsia="Calibri" w:cs="Arial"/>
                <w:sz w:val="20"/>
                <w:szCs w:val="20"/>
              </w:rPr>
              <w:t>Other</w:t>
            </w:r>
          </w:p>
        </w:tc>
        <w:tc>
          <w:tcPr>
            <w:tcW w:w="0" w:type="auto"/>
            <w:noWrap/>
            <w:vAlign w:val="center"/>
            <w:hideMark/>
          </w:tcPr>
          <w:p w14:paraId="21DFEEF3" w14:textId="77777777" w:rsidR="00B325F2" w:rsidRPr="00B325F2" w:rsidRDefault="00B325F2" w:rsidP="00B325F2">
            <w:pPr>
              <w:jc w:val="center"/>
              <w:rPr>
                <w:rFonts w:eastAsia="Calibri" w:cs="Arial"/>
                <w:sz w:val="20"/>
                <w:szCs w:val="20"/>
              </w:rPr>
            </w:pPr>
            <w:r w:rsidRPr="00B325F2">
              <w:rPr>
                <w:rFonts w:eastAsia="Calibri" w:cs="Arial"/>
                <w:sz w:val="20"/>
                <w:szCs w:val="20"/>
              </w:rPr>
              <w:t>3</w:t>
            </w:r>
          </w:p>
        </w:tc>
        <w:tc>
          <w:tcPr>
            <w:tcW w:w="0" w:type="auto"/>
            <w:noWrap/>
            <w:vAlign w:val="center"/>
            <w:hideMark/>
          </w:tcPr>
          <w:p w14:paraId="26DE9FE5" w14:textId="77777777" w:rsidR="00B325F2" w:rsidRPr="00B325F2" w:rsidRDefault="00B325F2" w:rsidP="00B325F2">
            <w:pPr>
              <w:jc w:val="center"/>
              <w:rPr>
                <w:rFonts w:eastAsia="Calibri" w:cs="Arial"/>
                <w:sz w:val="20"/>
                <w:szCs w:val="20"/>
              </w:rPr>
            </w:pPr>
            <w:r w:rsidRPr="00B325F2">
              <w:rPr>
                <w:rFonts w:eastAsia="Calibri" w:cs="Arial"/>
                <w:sz w:val="20"/>
                <w:szCs w:val="20"/>
              </w:rPr>
              <w:t>0.003</w:t>
            </w:r>
          </w:p>
        </w:tc>
        <w:tc>
          <w:tcPr>
            <w:tcW w:w="0" w:type="auto"/>
            <w:noWrap/>
            <w:vAlign w:val="center"/>
            <w:hideMark/>
          </w:tcPr>
          <w:p w14:paraId="45A8CFD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783A0EB1" w14:textId="77777777" w:rsidR="00B325F2" w:rsidRPr="00B325F2" w:rsidRDefault="00B325F2" w:rsidP="00B325F2">
            <w:pPr>
              <w:jc w:val="center"/>
              <w:rPr>
                <w:rFonts w:eastAsia="Calibri" w:cs="Arial"/>
                <w:sz w:val="20"/>
                <w:szCs w:val="20"/>
              </w:rPr>
            </w:pPr>
          </w:p>
        </w:tc>
        <w:tc>
          <w:tcPr>
            <w:tcW w:w="0" w:type="auto"/>
            <w:noWrap/>
            <w:vAlign w:val="center"/>
            <w:hideMark/>
          </w:tcPr>
          <w:p w14:paraId="6652A737" w14:textId="77777777" w:rsidR="00B325F2" w:rsidRPr="00B325F2" w:rsidRDefault="00B325F2" w:rsidP="00B325F2">
            <w:pPr>
              <w:jc w:val="center"/>
              <w:rPr>
                <w:rFonts w:eastAsia="Calibri" w:cs="Arial"/>
                <w:sz w:val="20"/>
                <w:szCs w:val="20"/>
              </w:rPr>
            </w:pPr>
          </w:p>
        </w:tc>
      </w:tr>
      <w:tr w:rsidR="00B325F2" w:rsidRPr="00B325F2" w14:paraId="35E8C07D" w14:textId="77777777" w:rsidTr="00D17AB8">
        <w:trPr>
          <w:trHeight w:val="300"/>
        </w:trPr>
        <w:tc>
          <w:tcPr>
            <w:tcW w:w="0" w:type="auto"/>
            <w:noWrap/>
            <w:vAlign w:val="center"/>
            <w:hideMark/>
          </w:tcPr>
          <w:p w14:paraId="0CD69145" w14:textId="77777777" w:rsidR="00B325F2" w:rsidRPr="00B325F2" w:rsidRDefault="00B325F2" w:rsidP="00B325F2">
            <w:pPr>
              <w:rPr>
                <w:rFonts w:eastAsia="Calibri" w:cs="Arial"/>
                <w:sz w:val="20"/>
                <w:szCs w:val="20"/>
              </w:rPr>
            </w:pPr>
            <w:r w:rsidRPr="00B325F2">
              <w:rPr>
                <w:rFonts w:eastAsia="Calibri" w:cs="Arial"/>
                <w:sz w:val="20"/>
                <w:szCs w:val="20"/>
              </w:rPr>
              <w:t>English-Swedish Bilingual</w:t>
            </w:r>
          </w:p>
        </w:tc>
        <w:tc>
          <w:tcPr>
            <w:tcW w:w="0" w:type="auto"/>
            <w:noWrap/>
            <w:vAlign w:val="center"/>
            <w:hideMark/>
          </w:tcPr>
          <w:p w14:paraId="1E8FB2E6"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09CEE931" w14:textId="77777777" w:rsidR="00B325F2" w:rsidRPr="00B325F2" w:rsidRDefault="00B325F2" w:rsidP="00B325F2">
            <w:pPr>
              <w:jc w:val="center"/>
              <w:rPr>
                <w:rFonts w:eastAsia="Calibri" w:cs="Arial"/>
                <w:sz w:val="20"/>
                <w:szCs w:val="20"/>
              </w:rPr>
            </w:pPr>
            <w:r w:rsidRPr="00B325F2">
              <w:rPr>
                <w:rFonts w:eastAsia="Calibri" w:cs="Arial"/>
                <w:sz w:val="20"/>
                <w:szCs w:val="20"/>
              </w:rPr>
              <w:t>0.001</w:t>
            </w:r>
          </w:p>
        </w:tc>
        <w:tc>
          <w:tcPr>
            <w:tcW w:w="0" w:type="auto"/>
            <w:noWrap/>
            <w:vAlign w:val="center"/>
            <w:hideMark/>
          </w:tcPr>
          <w:p w14:paraId="61D4A2CA" w14:textId="77777777" w:rsidR="00B325F2" w:rsidRPr="00B325F2" w:rsidRDefault="00B325F2" w:rsidP="00B325F2">
            <w:pPr>
              <w:jc w:val="center"/>
              <w:rPr>
                <w:rFonts w:eastAsia="Calibri" w:cs="Arial"/>
                <w:sz w:val="20"/>
                <w:szCs w:val="20"/>
              </w:rPr>
            </w:pPr>
            <w:r w:rsidRPr="00B325F2">
              <w:rPr>
                <w:rFonts w:eastAsia="Calibri" w:cs="Arial"/>
                <w:sz w:val="20"/>
                <w:szCs w:val="20"/>
              </w:rPr>
              <w:t>1</w:t>
            </w:r>
          </w:p>
        </w:tc>
        <w:tc>
          <w:tcPr>
            <w:tcW w:w="0" w:type="auto"/>
            <w:noWrap/>
            <w:vAlign w:val="center"/>
            <w:hideMark/>
          </w:tcPr>
          <w:p w14:paraId="3575FCBF" w14:textId="77777777" w:rsidR="00B325F2" w:rsidRPr="00B325F2" w:rsidRDefault="00B325F2" w:rsidP="00B325F2">
            <w:pPr>
              <w:jc w:val="center"/>
              <w:rPr>
                <w:rFonts w:eastAsia="Calibri" w:cs="Arial"/>
                <w:sz w:val="20"/>
                <w:szCs w:val="20"/>
              </w:rPr>
            </w:pPr>
          </w:p>
        </w:tc>
        <w:tc>
          <w:tcPr>
            <w:tcW w:w="0" w:type="auto"/>
            <w:noWrap/>
            <w:vAlign w:val="center"/>
            <w:hideMark/>
          </w:tcPr>
          <w:p w14:paraId="0A6DEB4E" w14:textId="77777777" w:rsidR="00B325F2" w:rsidRPr="00B325F2" w:rsidRDefault="00B325F2" w:rsidP="00B325F2">
            <w:pPr>
              <w:jc w:val="center"/>
              <w:rPr>
                <w:rFonts w:eastAsia="Calibri" w:cs="Arial"/>
                <w:sz w:val="20"/>
                <w:szCs w:val="20"/>
              </w:rPr>
            </w:pPr>
          </w:p>
        </w:tc>
      </w:tr>
    </w:tbl>
    <w:p w14:paraId="63CF5E52" w14:textId="77777777" w:rsidR="00B325F2" w:rsidRPr="00E542C3" w:rsidRDefault="00B325F2" w:rsidP="00E542C3">
      <w:pPr>
        <w:rPr>
          <w:b/>
        </w:rPr>
      </w:pPr>
    </w:p>
    <w:sectPr w:rsidR="00B325F2" w:rsidRPr="00E542C3"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Office User" w:date="2017-07-09T12:48:00Z" w:initials="Office">
    <w:p w14:paraId="05589448" w14:textId="0DBB91BB" w:rsidR="00AE5A32" w:rsidRDefault="00AE5A32">
      <w:pPr>
        <w:pStyle w:val="CommentText"/>
      </w:pPr>
      <w:r>
        <w:rPr>
          <w:rStyle w:val="CommentReference"/>
        </w:rPr>
        <w:annotationRef/>
      </w:r>
      <w:r>
        <w:t>This really is the crux of your rational for “why” the study was performed. While it may seem self-evident to you, the importance may be lost on someone new to the area (think of a fresh undergrad reading this with little background in concussion or neuropsych testing).  I suggest beefing it up with another sentence or two to really hit home why this is such a critical issue (i.e., most metrics are normed and validated based withing a certain language/culture and the norms may not be applicable to people with other language/cultural backgrounds).</w:t>
      </w:r>
    </w:p>
  </w:comment>
  <w:comment w:id="10" w:author="Microsoft Office User" w:date="2017-07-09T12:58:00Z" w:initials="Office">
    <w:p w14:paraId="309418B3" w14:textId="495F765F" w:rsidR="00872748" w:rsidRDefault="00872748">
      <w:pPr>
        <w:pStyle w:val="CommentText"/>
      </w:pPr>
      <w:r>
        <w:rPr>
          <w:rStyle w:val="CommentReference"/>
        </w:rPr>
        <w:annotationRef/>
      </w:r>
      <w:r>
        <w:t xml:space="preserve">It might be important to actually describe current diagonistic criteria, which are essentially focused on historical data (i.e., direct/indirect head trauma, alteration in cognition, LOC &lt;30 minutes; GCS </w:t>
      </w:r>
      <w:r w:rsidR="00A272CF">
        <w:t>&gt;</w:t>
      </w:r>
      <w:r>
        <w:t>1</w:t>
      </w:r>
      <w:r w:rsidR="00A272CF">
        <w:t>2</w:t>
      </w:r>
      <w:r w:rsidR="0074537F">
        <w:t>; PTA &lt;24 hours)</w:t>
      </w:r>
      <w:r>
        <w:t>.</w:t>
      </w:r>
      <w:r w:rsidR="0074537F">
        <w:t xml:space="preserve">  Generally, the neurocognitive tests are used to add information for post-conscussion assessment and management but less critical to dx than the basic historical criteria and alteration in consciousness.</w:t>
      </w:r>
    </w:p>
  </w:comment>
  <w:comment w:id="11" w:author="Microsoft Office User" w:date="2017-07-09T13:05:00Z" w:initials="Office">
    <w:p w14:paraId="1DBE2BC2" w14:textId="060EA3C0" w:rsidR="0074537F" w:rsidRDefault="0074537F">
      <w:pPr>
        <w:pStyle w:val="CommentText"/>
      </w:pPr>
      <w:r>
        <w:rPr>
          <w:rStyle w:val="CommentReference"/>
        </w:rPr>
        <w:annotationRef/>
      </w:r>
      <w:r>
        <w:t>Would it be helpful to mention the names of a couple of common ones like IMPACT etc?</w:t>
      </w:r>
    </w:p>
  </w:comment>
  <w:comment w:id="12" w:author="Microsoft Office User" w:date="2017-07-09T13:04:00Z" w:initials="Office">
    <w:p w14:paraId="6E4D02F6" w14:textId="31FEF9B4" w:rsidR="0074537F" w:rsidRDefault="0074537F">
      <w:pPr>
        <w:pStyle w:val="CommentText"/>
      </w:pPr>
      <w:r>
        <w:rPr>
          <w:rStyle w:val="CommentReference"/>
        </w:rPr>
        <w:annotationRef/>
      </w:r>
      <w:r>
        <w:t>Perhaps consider mentioning the prevalence rates of persistent post-concussive symptoms here too.</w:t>
      </w:r>
    </w:p>
  </w:comment>
  <w:comment w:id="16" w:author="Microsoft Office User" w:date="2017-07-09T13:10:00Z" w:initials="Office">
    <w:p w14:paraId="44FD0BF0" w14:textId="4F021F92" w:rsidR="00911672" w:rsidRDefault="00911672">
      <w:pPr>
        <w:pStyle w:val="CommentText"/>
      </w:pPr>
      <w:r>
        <w:rPr>
          <w:rStyle w:val="CommentReference"/>
        </w:rPr>
        <w:annotationRef/>
      </w:r>
      <w:r>
        <w:t>I presume that you mean “athletes who’s primary language was English…”  Or were these individuals completely illiterate in English?  Obviously, the latter would be really a bad idea!  It would be like me taking a test in Chinese!  So, I suggest being clear about whether they were “non-native English speakers” or people who really had no comprehension of English.</w:t>
      </w:r>
    </w:p>
  </w:comment>
  <w:comment w:id="19" w:author="Adam Raikes" w:date="2017-06-15T15:06:00Z" w:initials="AR">
    <w:p w14:paraId="2C052912" w14:textId="790D1441" w:rsidR="00D17AB8" w:rsidRDefault="00D17AB8">
      <w:pPr>
        <w:pStyle w:val="CommentText"/>
      </w:pPr>
      <w:r>
        <w:rPr>
          <w:rStyle w:val="CommentReference"/>
        </w:rPr>
        <w:annotationRef/>
      </w:r>
      <w:r>
        <w:t>Register-mihalik 2015</w:t>
      </w:r>
    </w:p>
    <w:p w14:paraId="05CEFD66" w14:textId="77777777" w:rsidR="00D17AB8" w:rsidRDefault="00D17AB8">
      <w:pPr>
        <w:pStyle w:val="CommentText"/>
      </w:pPr>
    </w:p>
  </w:comment>
  <w:comment w:id="20" w:author="Adam Raikes" w:date="2017-06-15T14:59:00Z" w:initials="AR">
    <w:p w14:paraId="589BF0AE" w14:textId="28208BBF" w:rsidR="00D17AB8" w:rsidRDefault="00D17AB8">
      <w:pPr>
        <w:pStyle w:val="CommentText"/>
      </w:pPr>
      <w:r>
        <w:rPr>
          <w:rStyle w:val="CommentReference"/>
        </w:rPr>
        <w:annotationRef/>
      </w:r>
      <w:r>
        <w:t>Barker-colo citation</w:t>
      </w:r>
    </w:p>
  </w:comment>
  <w:comment w:id="21" w:author="Microsoft Office User" w:date="2017-07-09T13:51:00Z" w:initials="Office">
    <w:p w14:paraId="064D02B4" w14:textId="74B7E00E" w:rsidR="0009761D" w:rsidRDefault="0009761D">
      <w:pPr>
        <w:pStyle w:val="CommentText"/>
      </w:pPr>
      <w:r>
        <w:rPr>
          <w:rStyle w:val="CommentReference"/>
        </w:rPr>
        <w:annotationRef/>
      </w:r>
      <w:r>
        <w:t xml:space="preserve">I wonder how much of this is due to small sample sizes.  </w:t>
      </w:r>
      <w:r w:rsidR="008A6D1D">
        <w:t>If a study only had n = 50 participants in the concussed group, it might not seem reasonable for them to break the results down for actual analysis if 85% were white (n = 43), 10% were black (n = 5), and 5% were latino (n = 3), etc, since no one would really belive a sample of 3 to 5 subjects.  So, while this is a real problem, it is easy to see how it might occur even with the best of intentions.</w:t>
      </w:r>
    </w:p>
  </w:comment>
  <w:comment w:id="22" w:author="Microsoft Office User" w:date="2017-07-09T13:57:00Z" w:initials="Office">
    <w:p w14:paraId="4D1B618A" w14:textId="0F6CA2CE" w:rsidR="008A6D1D" w:rsidRDefault="008A6D1D">
      <w:pPr>
        <w:pStyle w:val="CommentText"/>
      </w:pPr>
      <w:r>
        <w:rPr>
          <w:rStyle w:val="CommentReference"/>
        </w:rPr>
        <w:annotationRef/>
      </w:r>
      <w:r>
        <w:t>Is there any speculation as to the reason?  Does being bilingual lead to a real problem, or is this an artifact of the testing in some way?</w:t>
      </w:r>
    </w:p>
  </w:comment>
  <w:comment w:id="23" w:author="Microsoft Office User" w:date="2017-07-09T14:00:00Z" w:initials="Office">
    <w:p w14:paraId="4D0EAABC" w14:textId="0A8CEFCF" w:rsidR="003913FC" w:rsidRDefault="003913FC">
      <w:pPr>
        <w:pStyle w:val="CommentText"/>
      </w:pPr>
      <w:r>
        <w:rPr>
          <w:rStyle w:val="CommentReference"/>
        </w:rPr>
        <w:annotationRef/>
      </w:r>
      <w:r>
        <w:t xml:space="preserve">You begin your study from a broad world-wide perspective (and even have a cool map of the world), but then suggest that we focus on the U.S. for future research.  </w:t>
      </w:r>
      <w:r w:rsidR="00E844D9">
        <w:t>Is this to U.S.-focused?  Just mentioning it as a potential point for a reviewer to poke at.</w:t>
      </w:r>
    </w:p>
  </w:comment>
  <w:comment w:id="24" w:author="Microsoft Office User" w:date="2017-07-09T14:05:00Z" w:initials="Office">
    <w:p w14:paraId="13203974" w14:textId="4246F8EC" w:rsidR="008F605D" w:rsidRDefault="008F605D">
      <w:pPr>
        <w:pStyle w:val="CommentText"/>
      </w:pPr>
      <w:r>
        <w:rPr>
          <w:rStyle w:val="CommentReference"/>
        </w:rPr>
        <w:annotationRef/>
      </w:r>
      <w:r>
        <w:t>This may be a bit lean for some clinician reviewers.  Can you comment a bit more on the current adequacy of the norms for specific groups, like English speaking white Americans (I assume those are reasonably good), and what caveats you might suggest for other groups/languages?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89448" w15:done="0"/>
  <w15:commentEx w15:paraId="309418B3" w15:done="0"/>
  <w15:commentEx w15:paraId="1DBE2BC2" w15:done="0"/>
  <w15:commentEx w15:paraId="6E4D02F6" w15:done="0"/>
  <w15:commentEx w15:paraId="44FD0BF0" w15:done="0"/>
  <w15:commentEx w15:paraId="05CEFD66" w15:done="0"/>
  <w15:commentEx w15:paraId="589BF0AE" w15:done="0"/>
  <w15:commentEx w15:paraId="064D02B4" w15:done="0"/>
  <w15:commentEx w15:paraId="4D1B618A" w15:done="0"/>
  <w15:commentEx w15:paraId="4D0EAABC" w15:done="0"/>
  <w15:commentEx w15:paraId="132039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7D12F" w14:textId="77777777" w:rsidR="00C07A4D" w:rsidRDefault="00C07A4D" w:rsidP="006D00DC">
      <w:pPr>
        <w:spacing w:after="0" w:line="240" w:lineRule="auto"/>
      </w:pPr>
      <w:r>
        <w:separator/>
      </w:r>
    </w:p>
  </w:endnote>
  <w:endnote w:type="continuationSeparator" w:id="0">
    <w:p w14:paraId="02190050" w14:textId="77777777" w:rsidR="00C07A4D" w:rsidRDefault="00C07A4D"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878F3" w14:textId="77777777" w:rsidR="00C07A4D" w:rsidRDefault="00C07A4D" w:rsidP="006D00DC">
      <w:pPr>
        <w:spacing w:after="0" w:line="240" w:lineRule="auto"/>
      </w:pPr>
      <w:r>
        <w:separator/>
      </w:r>
    </w:p>
  </w:footnote>
  <w:footnote w:type="continuationSeparator" w:id="0">
    <w:p w14:paraId="44E8FE45" w14:textId="77777777" w:rsidR="00C07A4D" w:rsidRDefault="00C07A4D" w:rsidP="006D00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59A98" w14:textId="45C04302" w:rsidR="00D17AB8" w:rsidRDefault="00D17AB8"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8F605D">
          <w:rPr>
            <w:noProof/>
          </w:rPr>
          <w:t>19</w:t>
        </w:r>
        <w:r>
          <w:rPr>
            <w:noProof/>
          </w:rPr>
          <w:fldChar w:fldCharType="end"/>
        </w:r>
      </w:sdtContent>
    </w:sdt>
  </w:p>
  <w:p w14:paraId="1877A451" w14:textId="77777777" w:rsidR="00D17AB8" w:rsidRDefault="00D17A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214422"/>
      <w:docPartObj>
        <w:docPartGallery w:val="Page Numbers (Top of Page)"/>
        <w:docPartUnique/>
      </w:docPartObj>
    </w:sdtPr>
    <w:sdtEndPr>
      <w:rPr>
        <w:noProof/>
      </w:rPr>
    </w:sdtEndPr>
    <w:sdtContent>
      <w:p w14:paraId="37FDC02E" w14:textId="7B2EE9FB" w:rsidR="00D17AB8" w:rsidRDefault="00D17AB8"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D17AB8" w:rsidRDefault="00D17A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Adam Raikes">
    <w15:presenceInfo w15:providerId="None" w15:userId="Adam Rai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2495A"/>
    <w:rsid w:val="00125F3F"/>
    <w:rsid w:val="00152D40"/>
    <w:rsid w:val="001579F4"/>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70F8B"/>
    <w:rsid w:val="00281749"/>
    <w:rsid w:val="00285A77"/>
    <w:rsid w:val="00287417"/>
    <w:rsid w:val="002A6AF5"/>
    <w:rsid w:val="002C5601"/>
    <w:rsid w:val="002D2328"/>
    <w:rsid w:val="002D4C5F"/>
    <w:rsid w:val="002F1730"/>
    <w:rsid w:val="003044D2"/>
    <w:rsid w:val="0030793C"/>
    <w:rsid w:val="003109BB"/>
    <w:rsid w:val="00310C53"/>
    <w:rsid w:val="003140D2"/>
    <w:rsid w:val="00330308"/>
    <w:rsid w:val="003363FA"/>
    <w:rsid w:val="00353F09"/>
    <w:rsid w:val="00357E46"/>
    <w:rsid w:val="00363735"/>
    <w:rsid w:val="00364A0D"/>
    <w:rsid w:val="00376BAE"/>
    <w:rsid w:val="00386B89"/>
    <w:rsid w:val="003913FC"/>
    <w:rsid w:val="003A2722"/>
    <w:rsid w:val="003B3FFE"/>
    <w:rsid w:val="003D18D7"/>
    <w:rsid w:val="003D40B0"/>
    <w:rsid w:val="003E55A6"/>
    <w:rsid w:val="003E6C16"/>
    <w:rsid w:val="003F2719"/>
    <w:rsid w:val="003F525B"/>
    <w:rsid w:val="003F6906"/>
    <w:rsid w:val="004011B5"/>
    <w:rsid w:val="004075F4"/>
    <w:rsid w:val="00414C6E"/>
    <w:rsid w:val="00417608"/>
    <w:rsid w:val="00417E9F"/>
    <w:rsid w:val="00431547"/>
    <w:rsid w:val="00432C9C"/>
    <w:rsid w:val="004376AB"/>
    <w:rsid w:val="00461A4E"/>
    <w:rsid w:val="00464E8E"/>
    <w:rsid w:val="004767D5"/>
    <w:rsid w:val="0049434B"/>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D4373"/>
    <w:rsid w:val="005F2D7C"/>
    <w:rsid w:val="005F4ED7"/>
    <w:rsid w:val="006012E3"/>
    <w:rsid w:val="006077AD"/>
    <w:rsid w:val="00607D6F"/>
    <w:rsid w:val="0062269B"/>
    <w:rsid w:val="00626830"/>
    <w:rsid w:val="00632E5E"/>
    <w:rsid w:val="0065559C"/>
    <w:rsid w:val="00663D6E"/>
    <w:rsid w:val="006736F1"/>
    <w:rsid w:val="00681BB2"/>
    <w:rsid w:val="00693775"/>
    <w:rsid w:val="0069671F"/>
    <w:rsid w:val="00696BCD"/>
    <w:rsid w:val="006A4CF7"/>
    <w:rsid w:val="006B0C92"/>
    <w:rsid w:val="006C409A"/>
    <w:rsid w:val="006D00DC"/>
    <w:rsid w:val="00701B3A"/>
    <w:rsid w:val="007073FD"/>
    <w:rsid w:val="00712C24"/>
    <w:rsid w:val="00716E4D"/>
    <w:rsid w:val="007353E0"/>
    <w:rsid w:val="0074095B"/>
    <w:rsid w:val="0074189B"/>
    <w:rsid w:val="00742F3D"/>
    <w:rsid w:val="0074537F"/>
    <w:rsid w:val="0075174D"/>
    <w:rsid w:val="007540A6"/>
    <w:rsid w:val="007557EE"/>
    <w:rsid w:val="007674E8"/>
    <w:rsid w:val="007751AC"/>
    <w:rsid w:val="007A4493"/>
    <w:rsid w:val="007D3D66"/>
    <w:rsid w:val="007E1804"/>
    <w:rsid w:val="007E4C85"/>
    <w:rsid w:val="008008E7"/>
    <w:rsid w:val="00802341"/>
    <w:rsid w:val="0081297F"/>
    <w:rsid w:val="008346E8"/>
    <w:rsid w:val="00840DAF"/>
    <w:rsid w:val="00872748"/>
    <w:rsid w:val="0087723E"/>
    <w:rsid w:val="00880473"/>
    <w:rsid w:val="008A6D1D"/>
    <w:rsid w:val="008B4859"/>
    <w:rsid w:val="008D0391"/>
    <w:rsid w:val="008D4FA4"/>
    <w:rsid w:val="008E507E"/>
    <w:rsid w:val="008F47AB"/>
    <w:rsid w:val="008F605D"/>
    <w:rsid w:val="0090242D"/>
    <w:rsid w:val="00911672"/>
    <w:rsid w:val="00912287"/>
    <w:rsid w:val="00930B00"/>
    <w:rsid w:val="009331B6"/>
    <w:rsid w:val="00943C4F"/>
    <w:rsid w:val="00945202"/>
    <w:rsid w:val="009707AF"/>
    <w:rsid w:val="00974E3B"/>
    <w:rsid w:val="009930DA"/>
    <w:rsid w:val="009A736F"/>
    <w:rsid w:val="009C2B69"/>
    <w:rsid w:val="009D3B69"/>
    <w:rsid w:val="009D6CC1"/>
    <w:rsid w:val="00A048CE"/>
    <w:rsid w:val="00A1779C"/>
    <w:rsid w:val="00A272CF"/>
    <w:rsid w:val="00A430C2"/>
    <w:rsid w:val="00A54DFE"/>
    <w:rsid w:val="00A60D4C"/>
    <w:rsid w:val="00A612F0"/>
    <w:rsid w:val="00A657A7"/>
    <w:rsid w:val="00A67237"/>
    <w:rsid w:val="00A70181"/>
    <w:rsid w:val="00A849CF"/>
    <w:rsid w:val="00A87E63"/>
    <w:rsid w:val="00A903DF"/>
    <w:rsid w:val="00A93E12"/>
    <w:rsid w:val="00AC0E5B"/>
    <w:rsid w:val="00AC4E63"/>
    <w:rsid w:val="00AC66E1"/>
    <w:rsid w:val="00AD052E"/>
    <w:rsid w:val="00AE2FB7"/>
    <w:rsid w:val="00AE5237"/>
    <w:rsid w:val="00AE5A32"/>
    <w:rsid w:val="00AF1261"/>
    <w:rsid w:val="00B13672"/>
    <w:rsid w:val="00B14AFC"/>
    <w:rsid w:val="00B325F2"/>
    <w:rsid w:val="00B50FB9"/>
    <w:rsid w:val="00B72DBC"/>
    <w:rsid w:val="00B761B3"/>
    <w:rsid w:val="00BA0361"/>
    <w:rsid w:val="00BA4A67"/>
    <w:rsid w:val="00BB1290"/>
    <w:rsid w:val="00BD6DDA"/>
    <w:rsid w:val="00BE4E98"/>
    <w:rsid w:val="00BF6475"/>
    <w:rsid w:val="00BF7E52"/>
    <w:rsid w:val="00C01F1E"/>
    <w:rsid w:val="00C07A4D"/>
    <w:rsid w:val="00C1033C"/>
    <w:rsid w:val="00C10380"/>
    <w:rsid w:val="00C12EC9"/>
    <w:rsid w:val="00C15D6A"/>
    <w:rsid w:val="00C355F1"/>
    <w:rsid w:val="00C479E6"/>
    <w:rsid w:val="00C543ED"/>
    <w:rsid w:val="00CB6127"/>
    <w:rsid w:val="00CB6FFF"/>
    <w:rsid w:val="00CC2117"/>
    <w:rsid w:val="00CC388A"/>
    <w:rsid w:val="00CD4ED5"/>
    <w:rsid w:val="00CF3DE1"/>
    <w:rsid w:val="00CF50A9"/>
    <w:rsid w:val="00CF57AA"/>
    <w:rsid w:val="00D00793"/>
    <w:rsid w:val="00D12ED9"/>
    <w:rsid w:val="00D17AB8"/>
    <w:rsid w:val="00D30330"/>
    <w:rsid w:val="00D31404"/>
    <w:rsid w:val="00D47951"/>
    <w:rsid w:val="00D50551"/>
    <w:rsid w:val="00D52DC7"/>
    <w:rsid w:val="00D53982"/>
    <w:rsid w:val="00D67BF7"/>
    <w:rsid w:val="00D67D1B"/>
    <w:rsid w:val="00D7585F"/>
    <w:rsid w:val="00D82134"/>
    <w:rsid w:val="00D90D1C"/>
    <w:rsid w:val="00D97168"/>
    <w:rsid w:val="00DC7AE8"/>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16989"/>
    <w:rsid w:val="00F23FB2"/>
    <w:rsid w:val="00F263FB"/>
    <w:rsid w:val="00F40B16"/>
    <w:rsid w:val="00F52D42"/>
    <w:rsid w:val="00F66385"/>
    <w:rsid w:val="00F71F0F"/>
    <w:rsid w:val="00F739EA"/>
    <w:rsid w:val="00F7466F"/>
    <w:rsid w:val="00F82210"/>
    <w:rsid w:val="00FE0AB3"/>
    <w:rsid w:val="00FE68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DD01-A684-DE40-85BB-C87DAAB2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64</Pages>
  <Words>176816</Words>
  <Characters>1007855</Characters>
  <Application>Microsoft Macintosh Word</Application>
  <DocSecurity>0</DocSecurity>
  <Lines>8398</Lines>
  <Paragraphs>2364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Microsoft Office User</cp:lastModifiedBy>
  <cp:revision>4</cp:revision>
  <cp:lastPrinted>2017-07-07T19:33:00Z</cp:lastPrinted>
  <dcterms:created xsi:type="dcterms:W3CDTF">2017-07-09T19:36:00Z</dcterms:created>
  <dcterms:modified xsi:type="dcterms:W3CDTF">2017-07-09T21:08:00Z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id="mvJdMqhI"/&gt;&lt;style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