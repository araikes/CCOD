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proofErr w:type="spellStart"/>
      <w:r w:rsidR="00A2281C" w:rsidRPr="00A2281C">
        <w:t>Durán</w:t>
      </w:r>
      <w:proofErr w:type="spellEnd"/>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The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4BABF333" w:rsidR="00BE4E98" w:rsidRDefault="00BE4E98" w:rsidP="00BE4E98">
      <w:r w:rsidRPr="00BE4E98">
        <w:tab/>
        <w:t>Clinical</w:t>
      </w:r>
      <w:r>
        <w:t xml:space="preserve"> diagnoses of concussions involve a multi-faceted approach, including assessments of symptoms, neurocognitive status, posture, behavior and sleep. There is evidence that individuals</w:t>
      </w:r>
      <w:r w:rsidR="00265B8F">
        <w:t>, both healthy and with respect to concussion,</w:t>
      </w:r>
      <w:r>
        <w:t xml:space="preserve"> from diverse populations (non-Caucasian, non-English) demonstrate performance decrements on common neurocognitive tests. The purpose of this literature review was to determine the prevalence of demographic reporting with respect to race, ethnicity/culture, and language in the context of concussion-related neurocognitive testing. 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55186243" w:rsidR="00432C9C" w:rsidRPr="0074095B" w:rsidRDefault="002D2328" w:rsidP="005025B5">
      <w:pPr>
        <w:spacing w:line="480" w:lineRule="auto"/>
        <w:jc w:val="center"/>
        <w:rPr>
          <w:b/>
        </w:rPr>
      </w:pPr>
      <w:r>
        <w:rPr>
          <w:b/>
        </w:rPr>
        <w:lastRenderedPageBreak/>
        <w:t>Introduction</w:t>
      </w:r>
    </w:p>
    <w:p w14:paraId="0F9F0152" w14:textId="0324F86C"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Furthermore, sports related concussions are a cross-sports and a cross-competition level issue. While individuals participating in collision and contact sports (i.e. wrestling, hockey, football, basketball, rugby) are at the greatest risk for concussion, individuals of both genders 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the diagnosis and management of both short- and long-term effects of concussions is a research emphasis for the military as well, as both blast-related and blunt-trauma related concussions are prevalent for deployed servicemen and servicewomen</w:t>
      </w:r>
      <w:r w:rsidR="003A2722">
        <w:t xml:space="preserve"> </w:t>
      </w:r>
      <w:r w:rsidR="00F02C45">
        <w:fldChar w:fldCharType="begin"/>
      </w:r>
      <w:r w:rsidR="00F02C45">
        <w:instrText xml:space="preserve"> ADDIN ZOTERO_ITEM CSL_CITATION {"citationID":"a25c7ur7pn4","properties":{"formattedCitation":"[5]","plainCitation":"[5]"},"citationItems":[{"id":2730,"uris":["http://zotero.org/users/1562642/items/2RG7EK92"],"uri":["http://zotero.org/users/1562642/items/2RG7EK92"],"itemData":{"id":2730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Finally, though sports- and military-related concussions receive much of the media coverage, the majority of diagnosed mild traumatic brain injuries are the result of motor vehicle accidents</w:t>
      </w:r>
      <w:r w:rsidR="00F02C45">
        <w:t xml:space="preserve"> </w:t>
      </w:r>
      <w:r w:rsidR="00F02C45">
        <w:fldChar w:fldCharType="begin"/>
      </w:r>
      <w:r w:rsidR="00F02C45">
        <w:instrText xml:space="preserve"> ADDIN ZOTERO_ITEM CSL_CITATION {"citationID":"a21d2jffi9s","properties":{"formattedCitation":"[1,6,7]","plainCitation":"[1,6,7]"},"citationItems":[{"id":14599,"uris":["http://zotero.org/users/1562642/items/P8GQMFH9"],"uri":["http://zotero.org/users/1562642/items/P8GQMFH9"],"itemData":{"id":14599,"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M."}],"issued":{"date-parts":[["2006",10]]}}},{"id":2709,"uris":["http://zotero.org/users/1562642/items/8EEIXMHM"],"uri":["http://zotero.org/users/1562642/items/8EEIXMHM"],"itemData":{"id":2709,"type":"book","title":"Traumatic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concussions are not merely a sports and military issue, but one </w:t>
      </w:r>
      <w:r w:rsidR="00652903">
        <w:t>that</w:t>
      </w:r>
      <w:r w:rsidR="0075174D">
        <w:t xml:space="preserve"> affects all aspects of</w:t>
      </w:r>
      <w:r w:rsidR="00D708DD">
        <w:t xml:space="preserve"> global</w:t>
      </w:r>
      <w:r w:rsidR="0075174D">
        <w:t xml:space="preserve"> society.</w:t>
      </w:r>
    </w:p>
    <w:p w14:paraId="53B3326A" w14:textId="245EE18E"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F02C45">
        <w:instrText xml:space="preserve"> ADDIN ZOTERO_ITEM CSL_CITATION {"citationID":"a1aahv3vbfd","properties":{"formattedCitation":"[8,9]","plainCitation":"[8,9]"},"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w:t>
      </w:r>
      <w:r w:rsidR="003E55A6">
        <w:lastRenderedPageBreak/>
        <w:t xml:space="preserve">individuals from numerous cultural and linguistic backgrounds </w:t>
      </w:r>
      <w:r w:rsidR="0074189B">
        <w:t>are</w:t>
      </w:r>
      <w:r w:rsidR="003E55A6">
        <w:t xml:space="preserve"> at risk for concussion</w:t>
      </w:r>
      <w:r w:rsidR="0075174D">
        <w:t>s</w:t>
      </w:r>
      <w:r w:rsidR="003E55A6">
        <w:t>,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r w:rsidR="0075174D">
        <w:t>.</w:t>
      </w:r>
    </w:p>
    <w:p w14:paraId="6ABB2F26" w14:textId="106433DD"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F02C45">
        <w:instrText xml:space="preserve"> ADDIN ZOTERO_ITEM CSL_CITATION {"citationID":"zlEM71aF","properties":{"formattedCitation":"[10,11]","plainCitation":"[10,11]"},"citationItems":[{"id":14535,"uris":["http://zotero.org/users/1562642/items/I7869SEV"],"uri":["http://zotero.org/users/1562642/items/I7869SEV"],"itemData":{"id":14535,"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F02C45">
        <w:instrText xml:space="preserve"> ADDIN ZOTERO_ITEM CSL_CITATION {"citationID":"Qk78nr6s","properties":{"formattedCitation":"{\\rtf [12\\uc0\\u8211{}14]}","plainCitation":"[12–14]"},"citationItems":[{"id":14509,"uris":["http://zotero.org/users/1562642/items/MQKIK7G2"],"uri":["http://zotero.org/users/1562642/items/MQKIK7G2"],"itemData":{"id":14509,"type":"article-journal","title":"Directions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cross-cultural applications of neuropsychological tests contain cultural biases </w:t>
      </w:r>
      <w:r w:rsidR="009F4D02">
        <w:fldChar w:fldCharType="begin"/>
      </w:r>
      <w:r w:rsidR="00F02C45">
        <w:instrText xml:space="preserve"> ADDIN ZOTERO_ITEM CSL_CITATION {"citationID":"Mec8zdL5","properties":{"formattedCitation":"[12,13,15,16]","plainCitation":"[12,13,15,16]"},"citationItems":[{"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F02C45">
        <w:instrText xml:space="preserve"> ADDIN ZOTERO_ITEM CSL_CITATION {"citationID":"Jj7eefBp","properties":{"formattedCitation":"{\\rtf [17\\uc0\\u8211{}20]}","plainCitation":"[17–20]"},"citationItems":[{"id":14554,"uris":["http://zotero.org/users/1562642/items/AK3P39GP"],"uri":["http://zotero.org/users/1562642/items/AK3P39GP"],"itemData":{"id":14554,"type":"article-journal","title":"Cross-cultural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 xml:space="preserve">These issues are further echoed when considering the linguistic background of the individual </w:t>
      </w:r>
      <w:r w:rsidR="00CF4E94">
        <w:fldChar w:fldCharType="begin"/>
      </w:r>
      <w:r w:rsidR="00F02C45">
        <w:instrText xml:space="preserve"> ADDIN ZOTERO_ITEM CSL_CITATION {"citationID":"D60XHosD","properties":{"formattedCitation":"{\\rtf [12,14,20\\uc0\\u8211{}22]}","plainCitation":"[12,14,20–22]"},"citationItems":[{"id":14509,"uris":["http://zotero.org/users/1562642/items/MQKIK7G2"],"uri":["http://zotero.org/users/1562642/items/MQKIK7G2"],"itemData":{"id":14509,"type":"article-journal","title":"Directions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J."}],"issued":{"date-parts":[["2006",6,1]]}}},{"id":14586,"uris":["http://zotero.org/users/1562642/items/6HFVNDCQ"],"uri":["http://zotero.org/users/1562642/items/6HFVNDCQ"],"itemData":{"id":14586,"type":"chapter","title":"The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B821657" w:rsidR="0074095B" w:rsidRPr="0074095B" w:rsidRDefault="002D2328" w:rsidP="005025B5">
      <w:pPr>
        <w:spacing w:line="480" w:lineRule="auto"/>
        <w:jc w:val="center"/>
        <w:rPr>
          <w:b/>
        </w:rPr>
      </w:pPr>
      <w:r>
        <w:rPr>
          <w:b/>
        </w:rPr>
        <w:t>Purpose and O</w:t>
      </w:r>
      <w:r w:rsidR="0074095B">
        <w:rPr>
          <w:b/>
        </w:rPr>
        <w:t>rganization</w:t>
      </w:r>
    </w:p>
    <w:p w14:paraId="42CCDEFE" w14:textId="47B05FBD"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w:t>
      </w:r>
      <w:r>
        <w:lastRenderedPageBreak/>
        <w:t xml:space="preserve">of the evidence for </w:t>
      </w:r>
      <w:r w:rsidR="00840DAF">
        <w:t>the impact of race, culture/ethnicity, and language</w:t>
      </w:r>
      <w:r>
        <w:t xml:space="preserve"> in cognitive 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98BC47E" w:rsidR="0074095B" w:rsidRPr="0074095B" w:rsidRDefault="00E943EB" w:rsidP="005025B5">
      <w:pPr>
        <w:spacing w:line="480" w:lineRule="auto"/>
        <w:jc w:val="center"/>
        <w:rPr>
          <w:b/>
        </w:rPr>
      </w:pPr>
      <w:r>
        <w:rPr>
          <w:b/>
        </w:rPr>
        <w:t>Concussion O</w:t>
      </w:r>
      <w:r w:rsidR="0074095B">
        <w:rPr>
          <w:b/>
        </w:rPr>
        <w:t>verview</w:t>
      </w:r>
    </w:p>
    <w:p w14:paraId="5D495A05" w14:textId="039FD82B"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F02C45">
        <w:instrText xml:space="preserve"> ADDIN ZOTERO_ITEM CSL_CITATION {"citationID":"lf58qfvbn","properties":{"formattedCitation":"[8,23,24]","plainCitation":"[8,23,24]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(headache, photo- and </w:t>
      </w:r>
      <w:proofErr w:type="spellStart"/>
      <w:r>
        <w:t>phonosensitivity</w:t>
      </w:r>
      <w:proofErr w:type="spellEnd"/>
      <w:r>
        <w:t xml:space="preserve">, nausea and vomiting, loss of consciousness) </w:t>
      </w:r>
      <w:r>
        <w:fldChar w:fldCharType="begin"/>
      </w:r>
      <w:r w:rsidR="00F02C45">
        <w:instrText xml:space="preserve"> ADDIN ZOTERO_ITEM CSL_CITATION {"citationID":"R6ZkJXB9","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However, </w:t>
      </w:r>
      <w:r w:rsidR="0075174D">
        <w:t>many</w:t>
      </w:r>
      <w:r w:rsidR="00461A4E">
        <w:t xml:space="preserve"> of </w:t>
      </w:r>
      <w:r w:rsidR="002D4C5F">
        <w:t xml:space="preserve">the </w:t>
      </w:r>
      <w:r w:rsidR="00461A4E">
        <w:t xml:space="preserve">symptoms </w:t>
      </w:r>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38689719"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F02C45">
        <w:instrText xml:space="preserve"> ADDIN ZOTERO_ITEM CSL_CITATION {"citationID":"ga2p1sDI","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F02C45">
        <w:instrText xml:space="preserve"> ADDIN ZOTERO_ITEM CSL_CITATION {"citationID":"2fuan78ro3","properties":{"formattedCitation":"[8,25]","plainCitation":"[8,25]"},"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F02C45">
        <w:instrText xml:space="preserve"> ADDIN ZOTERO_ITEM CSL_CITATION {"citationID":"a2dnk6a06ae","properties":{"formattedCitation":"[8,23,26,27]","plainCitation":"[8,23,26,27]"},"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2726,"uris":["http://zotero.org/users/1562642/items/BHD39TW4"],"uri":["http://zotero.org/users/1562642/items/BHD39TW4"],"itemData":{"id":2726,"type":"article-journal","title":"American Medical Society for Sports Medicine position statement: concussion in sport","container-title":"British Journal of Sports Medicine","page":"15-26","volume":"47","issue":"1","source":"NCBI PubMed","abstract":"PURPOSE OF THE STATEMENT: </w:instrText>
      </w:r>
      <w:r w:rsidR="00F02C45">
        <w:rPr>
          <w:rFonts w:ascii="Consolas" w:hAnsi="Consolas" w:cs="Consolas"/>
        </w:rPr>
        <w:instrText>▸</w:instrText>
      </w:r>
      <w:r w:rsidR="00F02C45">
        <w:instrText xml:space="preserve"> To provide an evidence-based, best practises summary to assist physicians with the evaluation and management of sports concussion. </w:instrText>
      </w:r>
      <w:r w:rsidR="00F02C45">
        <w:rPr>
          <w:rFonts w:ascii="Consolas" w:hAnsi="Consolas" w:cs="Consolas"/>
        </w:rPr>
        <w:instrText>▸</w:instrText>
      </w:r>
      <w:r w:rsidR="00F02C45">
        <w:instrText xml:space="preserve"> To establish the level of evidence, knowledge gaps and areas requiring additional research.\nIMPORTANCE OF AN AMSSM STATEMENT: </w:instrText>
      </w:r>
      <w:r w:rsidR="00F02C45">
        <w:rPr>
          <w:rFonts w:ascii="Consolas" w:hAnsi="Consolas" w:cs="Consolas"/>
        </w:rPr>
        <w:instrText>▸</w:instrText>
      </w:r>
      <w:r w:rsidR="00F02C45">
        <w:instrText xml:space="preserve"> Sports medicine physicians are frequently involved in the care of patients with sports concussion. </w:instrText>
      </w:r>
      <w:r w:rsidR="00F02C45">
        <w:rPr>
          <w:rFonts w:ascii="Consolas" w:hAnsi="Consolas" w:cs="Consolas"/>
        </w:rPr>
        <w:instrText>▸</w:instrText>
      </w:r>
      <w:r w:rsidR="00F02C45">
        <w:instrText xml:space="preserve"> Sports medicine physicians are specifically trained to provide care along the continuum of sports concussion from the acute injury to return-to-play (RTP) decisions. </w:instrText>
      </w:r>
      <w:r w:rsidR="00F02C45">
        <w:rPr>
          <w:rFonts w:ascii="Consolas" w:hAnsi="Consolas" w:cs="Consolas"/>
        </w:rPr>
        <w:instrText>▸</w:instrText>
      </w:r>
      <w:r w:rsidR="00F02C45">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F02C45">
        <w:rPr>
          <w:rFonts w:ascii="Consolas" w:hAnsi="Consolas" w:cs="Consolas"/>
        </w:rPr>
        <w:instrText>▸</w:instrText>
      </w:r>
      <w:r w:rsidR="00F02C45">
        <w:instrText xml:space="preserve"> While this statement is directed towards sports medicine physicians, it may also assist other physicians and healthcare professionals in the care of patients with sports concussion.\nDEFINITION: </w:instrText>
      </w:r>
      <w:r w:rsidR="00F02C45">
        <w:rPr>
          <w:rFonts w:ascii="Consolas" w:hAnsi="Consolas" w:cs="Consolas"/>
        </w:rPr>
        <w:instrText>▸</w:instrText>
      </w:r>
      <w:r w:rsidR="00F02C45">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F02C45">
        <w:rPr>
          <w:rFonts w:ascii="Consolas" w:hAnsi="Consolas" w:cs="Consolas"/>
        </w:rPr>
        <w:instrText>▸</w:instrText>
      </w:r>
      <w:r w:rsidR="00F02C45">
        <w:instrText xml:space="preserve"> Animal and human studies support the concept of postconcussive vulnerability, showing that a second blow before the brain has recovered results in worsening metabolic changes within the cell. </w:instrText>
      </w:r>
      <w:r w:rsidR="00F02C45">
        <w:rPr>
          <w:rFonts w:ascii="Consolas" w:hAnsi="Consolas" w:cs="Consolas"/>
        </w:rPr>
        <w:instrText>▸</w:instrText>
      </w:r>
      <w:r w:rsidR="00F02C45">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F02C45">
        <w:rPr>
          <w:rFonts w:ascii="Consolas" w:hAnsi="Consolas" w:cs="Consolas"/>
        </w:rPr>
        <w:instrText>▸</w:instrText>
      </w:r>
      <w:r w:rsidR="00F02C45">
        <w:instrText xml:space="preserve"> It is estimated that as many as 3.8 million concussions occur in the USA per year during competitive sports and recreational activities; however, as many as 50% of the concussions may go unreported. </w:instrText>
      </w:r>
      <w:r w:rsidR="00F02C45">
        <w:rPr>
          <w:rFonts w:ascii="Consolas" w:hAnsi="Consolas" w:cs="Consolas"/>
        </w:rPr>
        <w:instrText>▸</w:instrText>
      </w:r>
      <w:r w:rsidR="00F02C45">
        <w:instrText xml:space="preserve"> Concussions occur in all sports with the highest incidence in football, hockey, rugby, soccer and basketball. RISK FACTORS FOR SPORT-RELATED CONCUSSION: </w:instrText>
      </w:r>
      <w:r w:rsidR="00F02C45">
        <w:rPr>
          <w:rFonts w:ascii="Consolas" w:hAnsi="Consolas" w:cs="Consolas"/>
        </w:rPr>
        <w:instrText>▸</w:instrText>
      </w:r>
      <w:r w:rsidR="00F02C45">
        <w:instrText xml:space="preserve"> A history of concussion is associated with a higher risk of sustaining another concussion. </w:instrText>
      </w:r>
      <w:r w:rsidR="00F02C45">
        <w:rPr>
          <w:rFonts w:ascii="Consolas" w:hAnsi="Consolas" w:cs="Consolas"/>
        </w:rPr>
        <w:instrText>▸</w:instrText>
      </w:r>
      <w:r w:rsidR="00F02C45">
        <w:instrText xml:space="preserve"> A greater number, severity and duration of symptoms after a concussion are predictors of a prolonged recovery. </w:instrText>
      </w:r>
      <w:r w:rsidR="00F02C45">
        <w:rPr>
          <w:rFonts w:ascii="Consolas" w:hAnsi="Consolas" w:cs="Consolas"/>
        </w:rPr>
        <w:instrText>▸</w:instrText>
      </w:r>
      <w:r w:rsidR="00F02C45">
        <w:instrText xml:space="preserve"> In sports with similar playing rules, the reported incidence of concussion is higher in female athletes than in male athletes. </w:instrText>
      </w:r>
      <w:r w:rsidR="00F02C45">
        <w:rPr>
          <w:rFonts w:ascii="Consolas" w:hAnsi="Consolas" w:cs="Consolas"/>
        </w:rPr>
        <w:instrText>▸</w:instrText>
      </w:r>
      <w:r w:rsidR="00F02C45">
        <w:instrText xml:space="preserve"> Certain sports, positions and individual playing styles have a greater risk of concussion. </w:instrText>
      </w:r>
      <w:r w:rsidR="00F02C45">
        <w:rPr>
          <w:rFonts w:ascii="Consolas" w:hAnsi="Consolas" w:cs="Consolas"/>
        </w:rPr>
        <w:instrText>▸</w:instrText>
      </w:r>
      <w:r w:rsidR="00F02C45">
        <w:instrText xml:space="preserve"> Youth athletes may have a more prolonged recovery and are more susceptible to a concussion accompanied by a catastrophic injury. </w:instrText>
      </w:r>
      <w:r w:rsidR="00F02C45">
        <w:rPr>
          <w:rFonts w:ascii="Consolas" w:hAnsi="Consolas" w:cs="Consolas"/>
        </w:rPr>
        <w:instrText>▸</w:instrText>
      </w:r>
      <w:r w:rsidR="00F02C45">
        <w:instrText xml:space="preserve"> Preinjury mood disorders, learning disorders, attention-deficit disorders (ADD/ADHD) and migraine headaches complicate diagnosis and management of a concussion.\nDIAGNOSIS OF CONCUSSION: </w:instrText>
      </w:r>
      <w:r w:rsidR="00F02C45">
        <w:rPr>
          <w:rFonts w:ascii="Consolas" w:hAnsi="Consolas" w:cs="Consolas"/>
        </w:rPr>
        <w:instrText>▸</w:instrText>
      </w:r>
      <w:r w:rsidR="00F02C45">
        <w:instrText xml:space="preserve"> Concussion remains a clinical diagnosis ideally made by a healthcare provider familiar with the athlete and knowledgeable in the recognition and evaluation of concussion. </w:instrText>
      </w:r>
      <w:r w:rsidR="00F02C45">
        <w:rPr>
          <w:rFonts w:ascii="Consolas" w:hAnsi="Consolas" w:cs="Consolas"/>
        </w:rPr>
        <w:instrText>▸</w:instrText>
      </w:r>
      <w:r w:rsidR="00F02C45">
        <w:instrText xml:space="preserve"> Graded symptom checklists provide an objective tool for assessing a variety of symptoms related to concussions, while also tracking the severity of those symptoms over serial evaluations. </w:instrText>
      </w:r>
      <w:r w:rsidR="00F02C45">
        <w:rPr>
          <w:rFonts w:ascii="Consolas" w:hAnsi="Consolas" w:cs="Consolas"/>
        </w:rPr>
        <w:instrText>▸</w:instrText>
      </w:r>
      <w:r w:rsidR="00F02C45">
        <w:instrText xml:space="preserve"> Standardised assessment tools provide a helpful structure for the evaluation of concussion, although limited validation of these assessment tools is available.\nSIDELINE EVALUATION AND MANAGEMENT: </w:instrText>
      </w:r>
      <w:r w:rsidR="00F02C45">
        <w:rPr>
          <w:rFonts w:ascii="Consolas" w:hAnsi="Consolas" w:cs="Consolas"/>
        </w:rPr>
        <w:instrText>▸</w:instrText>
      </w:r>
      <w:r w:rsidR="00F02C45">
        <w:instrText xml:space="preserve"> Any athlete suspected of having a concussion should be stopped from playing and assessed by a licenced healthcare provider trained in the evaluation and management of concussions. </w:instrText>
      </w:r>
      <w:r w:rsidR="00F02C45">
        <w:rPr>
          <w:rFonts w:ascii="Consolas" w:hAnsi="Consolas" w:cs="Consolas"/>
        </w:rPr>
        <w:instrText>▸</w:instrText>
      </w:r>
      <w:r w:rsidR="00F02C45">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F02C45">
        <w:rPr>
          <w:rFonts w:ascii="Consolas" w:hAnsi="Consolas" w:cs="Consolas"/>
        </w:rPr>
        <w:instrText>▸</w:instrText>
      </w:r>
      <w:r w:rsidR="00F02C45">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F02C45">
        <w:rPr>
          <w:rFonts w:ascii="Consolas" w:hAnsi="Consolas" w:cs="Consolas"/>
        </w:rPr>
        <w:instrText>▸</w:instrText>
      </w:r>
      <w:r w:rsidR="00F02C45">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F02C45">
        <w:rPr>
          <w:rFonts w:ascii="Consolas" w:hAnsi="Consolas" w:cs="Consolas"/>
        </w:rPr>
        <w:instrText>▸</w:instrText>
      </w:r>
      <w:r w:rsidR="00F02C45">
        <w:instrText xml:space="preserve"> Imaging is reserved for athletes where intracerebral bleeding is suspected. </w:instrText>
      </w:r>
      <w:r w:rsidR="00F02C45">
        <w:rPr>
          <w:rFonts w:ascii="Consolas" w:hAnsi="Consolas" w:cs="Consolas"/>
        </w:rPr>
        <w:instrText>▸</w:instrText>
      </w:r>
      <w:r w:rsidR="00F02C45">
        <w:instrText xml:space="preserve"> There is no same day RTP for an athlete diagnosed with a concussion. </w:instrText>
      </w:r>
      <w:r w:rsidR="00F02C45">
        <w:rPr>
          <w:rFonts w:ascii="Consolas" w:hAnsi="Consolas" w:cs="Consolas"/>
        </w:rPr>
        <w:instrText>▸</w:instrText>
      </w:r>
      <w:r w:rsidR="00F02C45">
        <w:instrText xml:space="preserve"> Athletes suspected or diagnosed with a concussion should be monitored for deteriorating physical or mental status.\nNEUROPSYCHOLOGICAL TESTING: </w:instrText>
      </w:r>
      <w:r w:rsidR="00F02C45">
        <w:rPr>
          <w:rFonts w:ascii="Consolas" w:hAnsi="Consolas" w:cs="Consolas"/>
        </w:rPr>
        <w:instrText>▸</w:instrText>
      </w:r>
      <w:r w:rsidR="00F02C45">
        <w:instrText xml:space="preserve"> Neuropsychological (NP) tests are an objective measure of brain-behaviour relationships and are more sensitive for subtle cognitive impairment than clinical exam. </w:instrText>
      </w:r>
      <w:r w:rsidR="00F02C45">
        <w:rPr>
          <w:rFonts w:ascii="Consolas" w:hAnsi="Consolas" w:cs="Consolas"/>
        </w:rPr>
        <w:instrText>▸</w:instrText>
      </w:r>
      <w:r w:rsidR="00F02C45">
        <w:instrText xml:space="preserve"> Most concussions can be managed appropriately without the use of NP testing. </w:instrText>
      </w:r>
      <w:r w:rsidR="00F02C45">
        <w:rPr>
          <w:rFonts w:ascii="Consolas" w:hAnsi="Consolas" w:cs="Consolas"/>
        </w:rPr>
        <w:instrText>▸</w:instrText>
      </w:r>
      <w:r w:rsidR="00F02C45">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F02C45">
        <w:rPr>
          <w:rFonts w:ascii="Consolas" w:hAnsi="Consolas" w:cs="Consolas"/>
        </w:rPr>
        <w:instrText>▸</w:instrText>
      </w:r>
      <w:r w:rsidR="00F02C45">
        <w:instrText xml:space="preserve"> Paper and pencil NP tests can be more comprehensive, test different domains and assess for other conditions which may masquerade as or complicate assessment of concussion. </w:instrText>
      </w:r>
      <w:r w:rsidR="00F02C45">
        <w:rPr>
          <w:rFonts w:ascii="Consolas" w:hAnsi="Consolas" w:cs="Consolas"/>
        </w:rPr>
        <w:instrText>▸</w:instrText>
      </w:r>
      <w:r w:rsidR="00F02C45">
        <w:instrText xml:space="preserve"> NP testing should be used only as part of a comprehensive concussion management strategy and should not be used in isolation. </w:instrText>
      </w:r>
      <w:r w:rsidR="00F02C45">
        <w:rPr>
          <w:rFonts w:ascii="Consolas" w:hAnsi="Consolas" w:cs="Consolas"/>
        </w:rPr>
        <w:instrText>▸</w:instrText>
      </w:r>
      <w:r w:rsidR="00F02C45">
        <w:instrText xml:space="preserve"> The ideal timing, frequency and type of NP testing have not been determined. </w:instrText>
      </w:r>
      <w:r w:rsidR="00F02C45">
        <w:rPr>
          <w:rFonts w:ascii="Consolas" w:hAnsi="Consolas" w:cs="Consolas"/>
        </w:rPr>
        <w:instrText>▸</w:instrText>
      </w:r>
      <w:r w:rsidR="00F02C45">
        <w:instrText xml:space="preserve"> In some cases, properly administered and interpreted NP testing provides an added value to assess cognitive function and recovery in the management of sports concussions. </w:instrText>
      </w:r>
      <w:r w:rsidR="00F02C45">
        <w:rPr>
          <w:rFonts w:ascii="Consolas" w:hAnsi="Consolas" w:cs="Consolas"/>
        </w:rPr>
        <w:instrText>▸</w:instrText>
      </w:r>
      <w:r w:rsidR="00F02C45">
        <w:instrText xml:space="preserve"> It is unknown if use of NP testing in the management of sports concussion helps prevent recurrent concussion, catastrophic injury or long-term complications. </w:instrText>
      </w:r>
      <w:r w:rsidR="00F02C45">
        <w:rPr>
          <w:rFonts w:ascii="Consolas" w:hAnsi="Consolas" w:cs="Consolas"/>
        </w:rPr>
        <w:instrText>▸</w:instrText>
      </w:r>
      <w:r w:rsidR="00F02C45">
        <w:instrText xml:space="preserve"> Comprehensive NP evaluation is helpful in the post-concussion management of athletes with persistent symptoms or complicated courses.\nRETURN TO CLASS: </w:instrText>
      </w:r>
      <w:r w:rsidR="00F02C45">
        <w:rPr>
          <w:rFonts w:ascii="Consolas" w:hAnsi="Consolas" w:cs="Consolas"/>
        </w:rPr>
        <w:instrText>▸</w:instrText>
      </w:r>
      <w:r w:rsidR="00F02C45">
        <w:instrText xml:space="preserve"> Students will require cognitive rest and may require academic accommodations such as reduced workload and extended time for tests while recovering from a concussion.\nRETURN TO PLAY: </w:instrText>
      </w:r>
      <w:r w:rsidR="00F02C45">
        <w:rPr>
          <w:rFonts w:ascii="Consolas" w:hAnsi="Consolas" w:cs="Consolas"/>
        </w:rPr>
        <w:instrText>▸</w:instrText>
      </w:r>
      <w:r w:rsidR="00F02C45">
        <w:instrText xml:space="preserve"> Concussion symptoms should be resolved before returning to exercise. </w:instrText>
      </w:r>
      <w:r w:rsidR="00F02C45">
        <w:rPr>
          <w:rFonts w:ascii="Consolas" w:hAnsi="Consolas" w:cs="Consolas"/>
        </w:rPr>
        <w:instrText>▸</w:instrText>
      </w:r>
      <w:r w:rsidR="00F02C45">
        <w:instrText xml:space="preserve"> A RTP progression involves a gradual, step-wise increase in physical demands, sports-specific activities and the risk for contact. </w:instrText>
      </w:r>
      <w:r w:rsidR="00F02C45">
        <w:rPr>
          <w:rFonts w:ascii="Consolas" w:hAnsi="Consolas" w:cs="Consolas"/>
        </w:rPr>
        <w:instrText>▸</w:instrText>
      </w:r>
      <w:r w:rsidR="00F02C45">
        <w:instrText xml:space="preserve"> If symptoms occur with activity, the progression should be halted and restarted at the preceding symptom-free step. </w:instrText>
      </w:r>
      <w:r w:rsidR="00F02C45">
        <w:rPr>
          <w:rFonts w:ascii="Consolas" w:hAnsi="Consolas" w:cs="Consolas"/>
        </w:rPr>
        <w:instrText>▸</w:instrText>
      </w:r>
      <w:r w:rsidR="00F02C45">
        <w:instrText xml:space="preserve"> RTP after concussion should occur only with medical clearance from a licenced healthcare provider trained in the evaluation and management of concussions. SHORT-TERM RISKS OF PREMATURE RTP: </w:instrText>
      </w:r>
      <w:r w:rsidR="00F02C45">
        <w:rPr>
          <w:rFonts w:ascii="Consolas" w:hAnsi="Consolas" w:cs="Consolas"/>
        </w:rPr>
        <w:instrText>▸</w:instrText>
      </w:r>
      <w:r w:rsidR="00F02C45">
        <w:instrText xml:space="preserve"> The primary concern with early RTP is decreased reaction time leading to an increased risk of a repeat concussion or other injury and prolongation of symptoms. LONG-TERM EFFECTS: </w:instrText>
      </w:r>
      <w:r w:rsidR="00F02C45">
        <w:rPr>
          <w:rFonts w:ascii="Consolas" w:hAnsi="Consolas" w:cs="Consolas"/>
        </w:rPr>
        <w:instrText>▸</w:instrText>
      </w:r>
      <w:r w:rsidR="00F02C45">
        <w:instrText xml:space="preserve"> There is an increasing concern that head impact exposure and recurrent concussions contribute to long-term neurological sequelae. </w:instrText>
      </w:r>
      <w:r w:rsidR="00F02C45">
        <w:rPr>
          <w:rFonts w:ascii="Consolas" w:hAnsi="Consolas" w:cs="Consolas"/>
        </w:rPr>
        <w:instrText>▸</w:instrText>
      </w:r>
      <w:r w:rsidR="00F02C45">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F02C45">
        <w:rPr>
          <w:rFonts w:ascii="Consolas" w:hAnsi="Consolas" w:cs="Consolas"/>
        </w:rPr>
        <w:instrText>▸</w:instrText>
      </w:r>
      <w:r w:rsidR="00F02C45">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F02C45">
        <w:rPr>
          <w:rFonts w:ascii="Consolas" w:hAnsi="Consolas" w:cs="Consolas"/>
        </w:rPr>
        <w:instrText>▸</w:instrText>
      </w:r>
      <w:r w:rsidR="00F02C45">
        <w:instrText xml:space="preserve"> Greater efforts are needed to educate involved parties, including athletes, parents, coaches, officials, school administrators and healthcare providers to improve concussion recognition, management and prevention. </w:instrText>
      </w:r>
      <w:r w:rsidR="00F02C45">
        <w:rPr>
          <w:rFonts w:ascii="Consolas" w:hAnsi="Consolas" w:cs="Consolas"/>
        </w:rPr>
        <w:instrText>▸</w:instrText>
      </w:r>
      <w:r w:rsidR="00F02C45">
        <w:instrText xml:space="preserve"> Physicians should be prepared to provide counselling regarding potential long-term consequences of a concussion and recurrent concussions.\nPREVENTION: </w:instrText>
      </w:r>
      <w:r w:rsidR="00F02C45">
        <w:rPr>
          <w:rFonts w:ascii="Consolas" w:hAnsi="Consolas" w:cs="Consolas"/>
        </w:rPr>
        <w:instrText>▸</w:instrText>
      </w:r>
      <w:r w:rsidR="00F02C45">
        <w:instrText xml:space="preserve"> Primary prevention of some injuries may be possible with modification and enforcement of the rules and fair play. </w:instrText>
      </w:r>
      <w:r w:rsidR="00F02C45">
        <w:rPr>
          <w:rFonts w:ascii="Consolas" w:hAnsi="Consolas" w:cs="Consolas"/>
        </w:rPr>
        <w:instrText>▸</w:instrText>
      </w:r>
      <w:r w:rsidR="00F02C45">
        <w:instrText xml:space="preserve"> Helmets, both hard (football, lacrosse and hockey) and soft (soccer, rugby) are best suited to prevent impact injuries (fracture, bleeding, laceration, etc.) but have not been shown to reduce the incidence and severity of concussions. </w:instrText>
      </w:r>
      <w:r w:rsidR="00F02C45">
        <w:rPr>
          <w:rFonts w:ascii="Consolas" w:hAnsi="Consolas" w:cs="Consolas"/>
        </w:rPr>
        <w:instrText>▸</w:instrText>
      </w:r>
      <w:r w:rsidR="00F02C45">
        <w:instrText xml:space="preserve"> There is no current evidence that mouth guards can reduce the severity of or prevent concussions. </w:instrText>
      </w:r>
      <w:r w:rsidR="00F02C45">
        <w:rPr>
          <w:rFonts w:ascii="Consolas" w:hAnsi="Consolas" w:cs="Consolas"/>
        </w:rPr>
        <w:instrText>▸</w:instrText>
      </w:r>
      <w:r w:rsidR="00F02C45">
        <w:instrText xml:space="preserve"> Secondary prevention may be possible by appropriate RTP management.\nLEGISLATION: </w:instrText>
      </w:r>
      <w:r w:rsidR="00F02C45">
        <w:rPr>
          <w:rFonts w:ascii="Consolas" w:hAnsi="Consolas" w:cs="Consolas"/>
        </w:rPr>
        <w:instrText>▸</w:instrText>
      </w:r>
      <w:r w:rsidR="00F02C45">
        <w:instrText xml:space="preserve"> Legislative efforts provide a uniform standard for scholastic and non-scholastic sports organisations regarding concussion safety and management.\nFUTURE DIRECTIONS: </w:instrText>
      </w:r>
      <w:r w:rsidR="00F02C45">
        <w:rPr>
          <w:rFonts w:ascii="Consolas" w:hAnsi="Consolas" w:cs="Consolas"/>
        </w:rPr>
        <w:instrText>▸</w:instrText>
      </w:r>
      <w:r w:rsidR="00F02C45">
        <w:instrText xml:space="preserve"> Additional research is needed to validate current assessment tools, delineate the role of NP testing and improve identification of those at risk of prolonged post-concussive symptoms or other long-term complications. </w:instrText>
      </w:r>
      <w:r w:rsidR="00F02C45">
        <w:rPr>
          <w:rFonts w:ascii="Consolas" w:hAnsi="Consolas" w:cs="Consolas"/>
        </w:rPr>
        <w:instrText>▸</w:instrText>
      </w:r>
      <w:r w:rsidR="00F02C45">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O."}],"issued":{"date-parts":[["2013",1]]}}},{"id":14592,"uris":["http://zotero.org/users/1562642/items/B4VE879H"],"uri":["http://zotero.org/users/1562642/items/B4VE879H"],"itemData":{"id":14592,"type":"article-journal","title":"Diagnosis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xml:space="preserve">. </w:t>
      </w:r>
      <w:r w:rsidR="00974E3B">
        <w:lastRenderedPageBreak/>
        <w:t>Symptom scales, neurocognitive tests, and balance assessments are commonly utilized to provide a comprehensive evaluation of the individual</w:t>
      </w:r>
      <w:r w:rsidR="00F263FB">
        <w:t xml:space="preserve"> </w:t>
      </w:r>
      <w:r w:rsidR="00F263FB">
        <w:fldChar w:fldCharType="begin"/>
      </w:r>
      <w:r w:rsidR="00F02C45">
        <w:instrText xml:space="preserve"> ADDIN ZOTERO_ITEM CSL_CITATION {"citationID":"1hoikr4ean","properties":{"formattedCitation":"{\\rtf [28\\uc0\\u8211{}34]}","plainCitation":"[28–34]"},"citationItems":[{"id":2619,"uris":["http://zotero.org/users/1562642/items/AJ8XHXFK"],"uri":["http://zotero.org/users/1562642/items/AJ8XHXFK"],"itemData":{"id":2619,"type":"article-journal","title":"The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r w:rsidR="00461A4E">
        <w:t>Many of these tools have previously demonstrated validity and reliability in multiple samples</w:t>
      </w:r>
      <w:r w:rsidR="0074189B">
        <w:t xml:space="preserve"> </w:t>
      </w:r>
      <w:r w:rsidR="0074189B">
        <w:fldChar w:fldCharType="begin"/>
      </w:r>
      <w:r w:rsidR="00F02C45">
        <w:instrText xml:space="preserve"> ADDIN ZOTERO_ITEM CSL_CITATION {"citationID":"1cuf5l9vdu","properties":{"formattedCitation":"{\\rtf [34\\uc0\\u8211{}36]}","plainCitation":"[34–36]"},"citationItems":[{"id":5021,"uris":["http://zotero.org/users/1562642/items/A446IADV"],"uri":["http://zotero.org/users/1562642/items/A446IADV"],"itemData":{"id":5021,"type":"article-journal","title":"Psychometric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F02C45">
        <w:instrText xml:space="preserve"> ADDIN ZOTERO_ITEM CSL_CITATION {"citationID":"2ddmln0dfa","properties":{"formattedCitation":"[34,37,38]","plainCitation":"[34,37,38]"},"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F1E7D7"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F02C45">
        <w:instrText xml:space="preserve"> ADDIN ZOTERO_ITEM CSL_CITATION {"citationID":"nY8kWHmm","properties":{"formattedCitation":"{\\rtf [39\\uc0\\u8211{}41]}","plainCitation":"[39–41]"},"citationItems":[{"id":4747,"uris":["http://zotero.org/users/1562642/items/PIUDATJM"],"uri":["http://zotero.org/users/1562642/items/PIUDATJM"],"itemData":{"id":4747,"type":"article-journal","title":"Exploring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w:t>
      </w:r>
      <w:proofErr w:type="spellStart"/>
      <w:r w:rsidR="006552CA">
        <w:t>ImPACT</w:t>
      </w:r>
      <w:proofErr w:type="spellEnd"/>
      <w:r w:rsidR="006552CA">
        <w:t xml:space="preserve">,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F02C45">
        <w:instrText xml:space="preserve"> ADDIN ZOTERO_ITEM CSL_CITATION {"citationID":"188g3f32pg","properties":{"formattedCitation":"[28,42,43]","plainCitation":"[28,42,43]"},"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F02C45">
        <w:instrText xml:space="preserve"> ADDIN ZOTERO_ITEM CSL_CITATION {"citationID":"FDzbtCua","properties":{"formattedCitation":"[28,42,44,45]","plainCitation":"[28,42,44,45]"},"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P."}],"issued":{"date-parts":[["2003",11,19]]}}},{"id":2653,"uris":["http://zotero.org/users/1562642/items/3PKRXM8W"],"uri":["http://zotero.org/users/1562642/items/3PKRXM8W"],"itemData":{"id":2653,"type":"article-journal","title":"The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W."}],"issued":{"date-parts":[["2008"]]}}},{"id":1532,"uris":["http://zotero.org/users/1562642/items/A5WUBHEQ"],"uri":["http://zotero.org/users/1562642/items/A5WUBHEQ"],"itemData":{"id":1532,"type":"article-journal","title":"The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long after the clinical resolution of symptoms</w:t>
      </w:r>
      <w:r w:rsidR="00E33A6C">
        <w:t xml:space="preserve"> </w:t>
      </w:r>
      <w:r w:rsidR="00E33A6C">
        <w:fldChar w:fldCharType="begin"/>
      </w:r>
      <w:r w:rsidR="00F02C45">
        <w:instrText xml:space="preserve"> ADDIN ZOTERO_ITEM CSL_CITATION {"citationID":"1o50vuqq1q","properties":{"formattedCitation":"{\\rtf [46\\uc0\\u8211{}48]}","plainCitation":"[46–48]"},"citationItems":[{"id":2696,"uris":["http://zotero.org/users/1562642/items/7F9MN7JX"],"uri":["http://zotero.org/users/1562642/items/7F9MN7JX"],"itemData":{"id":2696,"type":"article-journal","title":"Functional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4508965" w:rsidR="00DC7AE8" w:rsidRDefault="000B3448" w:rsidP="005025B5">
      <w:pPr>
        <w:spacing w:line="480" w:lineRule="auto"/>
        <w:ind w:firstLine="720"/>
      </w:pPr>
      <w:r>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F02C45">
        <w:instrText xml:space="preserve"> ADDIN ZOTERO_ITEM CSL_CITATION {"citationID":"1jo4jrbiun","properties":{"formattedCitation":"{\\rtf [49\\uc0\\u8211{}52]}","plainCitation":"[49–52]"},"citationItems":[{"id":2107,"uris":["http://zotero.org/users/1562642/items/7GD9BX89"],"uri":["http://zotero.org/users/1562642/items/7GD9BX89"],"itemData":{"id":2107,"type":"article-journal","title":"Neuropsychological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552AF2CA" w:rsidR="0074095B" w:rsidRDefault="00E542C3" w:rsidP="005025B5">
      <w:pPr>
        <w:spacing w:line="480" w:lineRule="auto"/>
        <w:rPr>
          <w:b/>
        </w:rPr>
      </w:pPr>
      <w:r>
        <w:rPr>
          <w:b/>
        </w:rPr>
        <w:lastRenderedPageBreak/>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3CA84EAE" w:rsidR="00330308" w:rsidRDefault="00330308" w:rsidP="005025B5">
      <w:pPr>
        <w:spacing w:line="480" w:lineRule="auto"/>
      </w:pPr>
      <w:r>
        <w:rPr>
          <w:b/>
        </w:rPr>
        <w:tab/>
      </w:r>
      <w:r w:rsidR="00032790">
        <w:t>Very f</w:t>
      </w:r>
      <w:r>
        <w:t xml:space="preserve">ew studies have examined the specific effects of race, </w:t>
      </w:r>
      <w:r w:rsidR="00840DAF">
        <w:t>culture/ethnicity</w:t>
      </w:r>
      <w:r>
        <w:t xml:space="preserve">, or language on neurocognitive testing for concussion management. </w:t>
      </w:r>
      <w:proofErr w:type="spellStart"/>
      <w:r>
        <w:t>Kontos</w:t>
      </w:r>
      <w:proofErr w:type="spellEnd"/>
      <w:r>
        <w:t xml:space="preserve"> et al. (2010) compared African American and White athletes</w:t>
      </w:r>
      <w:r w:rsidR="00032790">
        <w:t>’</w:t>
      </w:r>
      <w:r>
        <w:t xml:space="preserve"> performance on the Immediate Post-Concussion</w:t>
      </w:r>
      <w:r w:rsidR="00F71F0F">
        <w:t xml:space="preserve"> Assessment and Cognitive Testing (</w:t>
      </w:r>
      <w:proofErr w:type="spellStart"/>
      <w:r w:rsidR="00F71F0F">
        <w:t>ImPACT</w:t>
      </w:r>
      <w:proofErr w:type="spellEnd"/>
      <w:r w:rsidR="00363735">
        <w:t>,</w:t>
      </w:r>
      <w:r w:rsidR="00F71F0F">
        <w:t xml:space="preserve"> </w:t>
      </w:r>
      <w:r w:rsidR="00571CA6">
        <w:fldChar w:fldCharType="begin"/>
      </w:r>
      <w:r w:rsidR="00F02C45">
        <w:instrText xml:space="preserve"> ADDIN ZOTERO_ITEM CSL_CITATION {"citationID":"a1lvkgv7bcj","properties":{"formattedCitation":"[53]","plainCitation":"[53]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F02C45">
        <w:instrText xml:space="preserve"> ADDIN ZOTERO_ITEM CSL_CITATION {"citationID":"a2enn74oupi","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5820B5">
        <w:t>and socioeconomic conditions</w:t>
      </w:r>
      <w:r w:rsidR="00840DAF">
        <w:t>,</w:t>
      </w:r>
      <w:r w:rsidR="005820B5">
        <w:t xml:space="preserve"> which may impact individuals’ pre- and post-injury performance on this test.</w:t>
      </w:r>
    </w:p>
    <w:p w14:paraId="79D72376" w14:textId="10A4041E" w:rsidR="005820B5" w:rsidRDefault="005820B5" w:rsidP="005025B5">
      <w:pPr>
        <w:spacing w:line="480" w:lineRule="auto"/>
      </w:pPr>
      <w:r>
        <w:tab/>
      </w:r>
      <w:r w:rsidR="00364A0D">
        <w:t xml:space="preserve">Likewise, </w:t>
      </w:r>
      <w:proofErr w:type="spellStart"/>
      <w:r>
        <w:t>Shuttleworth</w:t>
      </w:r>
      <w:proofErr w:type="spellEnd"/>
      <w:r>
        <w:t xml:space="preserve">-Edwards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w:t>
      </w:r>
      <w:proofErr w:type="spellStart"/>
      <w:r>
        <w:t>ImPACT</w:t>
      </w:r>
      <w:proofErr w:type="spellEnd"/>
      <w:r w:rsidR="00363735">
        <w:t xml:space="preserve"> </w:t>
      </w:r>
      <w:r w:rsidR="00363735">
        <w:fldChar w:fldCharType="begin"/>
      </w:r>
      <w:r w:rsidR="00F02C45">
        <w:instrText xml:space="preserve"> ADDIN ZOTERO_ITEM CSL_CITATION {"citationID":"agfpa7h0r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w:t>
      </w:r>
      <w:r w:rsidR="00587378">
        <w:lastRenderedPageBreak/>
        <w:t xml:space="preserve">predominantly White and well-educated </w:t>
      </w:r>
      <w:r w:rsidR="00587378">
        <w:fldChar w:fldCharType="begin"/>
      </w:r>
      <w:r w:rsidR="00F02C45">
        <w:instrText xml:space="preserve"> ADDIN ZOTERO_ITEM CSL_CITATION {"citationID":"18l0jsjco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3213F542" w:rsidR="005820B5" w:rsidRDefault="005820B5" w:rsidP="005025B5">
      <w:pPr>
        <w:spacing w:line="480" w:lineRule="auto"/>
      </w:pPr>
      <w:r>
        <w:tab/>
      </w:r>
      <w:r w:rsidR="00364A0D">
        <w:t>Some cross-lingual comparisons have</w:t>
      </w:r>
      <w:r w:rsidR="0075174D">
        <w:t xml:space="preserve"> additionally</w:t>
      </w:r>
      <w:r w:rsidR="00364A0D">
        <w:t xml:space="preserve"> been conducted. </w:t>
      </w:r>
      <w:proofErr w:type="spellStart"/>
      <w:r w:rsidR="001D594E">
        <w:t>Ott</w:t>
      </w:r>
      <w:proofErr w:type="spellEnd"/>
      <w:r w:rsidR="001D594E">
        <w:t xml:space="preserve"> et al. (2014) compared English-speaking athletes to Spanish-</w:t>
      </w:r>
      <w:r w:rsidR="002A5452">
        <w:t xml:space="preserve">English (native Spanish speakers with English as a second language) bilingual </w:t>
      </w:r>
      <w:r w:rsidR="001D594E">
        <w:t xml:space="preserve">athletes taking the </w:t>
      </w:r>
      <w:proofErr w:type="spellStart"/>
      <w:r w:rsidR="001D594E">
        <w:t>ImPACT</w:t>
      </w:r>
      <w:proofErr w:type="spellEnd"/>
      <w:r w:rsidR="001D594E">
        <w:t xml:space="preserve"> in either Spanish or English</w:t>
      </w:r>
      <w:r w:rsidR="00363735">
        <w:t xml:space="preserve"> </w:t>
      </w:r>
      <w:r w:rsidR="00363735">
        <w:fldChar w:fldCharType="begin"/>
      </w:r>
      <w:r w:rsidR="00F02C45">
        <w:instrText xml:space="preserve"> ADDIN ZOTERO_ITEM CSL_CITATION {"citationID":"adco9mrrbt","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w:t>
      </w:r>
      <w:proofErr w:type="spellStart"/>
      <w:r w:rsidR="001D594E">
        <w:t>ImPACT</w:t>
      </w:r>
      <w:proofErr w:type="spellEnd"/>
      <w:r w:rsidR="001D594E">
        <w:t xml:space="preserve">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 xml:space="preserve">the test in English performed more poorly than English-speaking athletes. The authors note that this study highlights the need for caution when administering the </w:t>
      </w:r>
      <w:proofErr w:type="spellStart"/>
      <w:r w:rsidR="001D594E">
        <w:t>ImPACT</w:t>
      </w:r>
      <w:proofErr w:type="spellEnd"/>
      <w:r w:rsidR="001D594E">
        <w:t xml:space="preserve"> to Spanish- and English-speaking Hispanics</w:t>
      </w:r>
      <w:r w:rsidR="002A5452">
        <w:t xml:space="preserve"> </w:t>
      </w:r>
      <w:r w:rsidR="002A5452">
        <w:fldChar w:fldCharType="begin"/>
      </w:r>
      <w:r w:rsidR="00F02C45">
        <w:instrText xml:space="preserve"> ADDIN ZOTERO_ITEM CSL_CITATION {"citationID":"a27q468rubb","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06BDBB49" w:rsidR="00270F8B" w:rsidRPr="00330308" w:rsidRDefault="00270F8B" w:rsidP="005025B5">
      <w:pPr>
        <w:spacing w:line="480" w:lineRule="auto"/>
      </w:pPr>
      <w:r>
        <w:tab/>
      </w:r>
      <w:r w:rsidR="00364A0D">
        <w:t>In short,</w:t>
      </w:r>
      <w:r>
        <w:t xml:space="preserve"> race,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F02C45">
        <w:instrText xml:space="preserve"> ADDIN ZOTERO_ITEM CSL_CITATION {"citationID":"aqran6rf96","properties":{"formattedCitation":"{\\rtf [12\\uc0\\u8211{}20,22,39,51,52]}","plainCitation":"[12–20,22,39,51,52]"},"citationItems":[{"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We therefore must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t xml:space="preserve"> and then identify to what extent </w:t>
      </w:r>
      <w:r w:rsidR="00376BAE">
        <w:t>they</w:t>
      </w:r>
      <w:r w:rsidR="00742F3D">
        <w:t xml:space="preserve"> are factored into the analysis and interpretation of concussion-related neurocognitive outcomes. </w:t>
      </w:r>
    </w:p>
    <w:p w14:paraId="5C741C15" w14:textId="525D4BDC" w:rsidR="00E542C3" w:rsidRDefault="00E542C3" w:rsidP="005025B5">
      <w:pPr>
        <w:spacing w:line="480" w:lineRule="auto"/>
        <w:jc w:val="center"/>
        <w:rPr>
          <w:b/>
        </w:rPr>
      </w:pPr>
      <w:r>
        <w:rPr>
          <w:b/>
        </w:rPr>
        <w:t xml:space="preserve">Overview of </w:t>
      </w:r>
      <w:r w:rsidR="002D2328">
        <w:rPr>
          <w:b/>
        </w:rPr>
        <w:t>L</w:t>
      </w:r>
      <w:r>
        <w:rPr>
          <w:b/>
        </w:rPr>
        <w:t>iterature</w:t>
      </w:r>
    </w:p>
    <w:p w14:paraId="0F85500A" w14:textId="5639BE56" w:rsidR="003109BB" w:rsidRPr="002D2328" w:rsidRDefault="003109BB" w:rsidP="005025B5">
      <w:pPr>
        <w:spacing w:line="480" w:lineRule="auto"/>
        <w:rPr>
          <w:b/>
        </w:rPr>
      </w:pPr>
      <w:r w:rsidRPr="002D2328">
        <w:rPr>
          <w:b/>
        </w:rPr>
        <w:t>Search strategy</w:t>
      </w:r>
    </w:p>
    <w:p w14:paraId="085C4117" w14:textId="42B91BD1"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w:t>
      </w:r>
      <w:proofErr w:type="spellStart"/>
      <w:r w:rsidR="00945202">
        <w:lastRenderedPageBreak/>
        <w:t>PsycInfo</w:t>
      </w:r>
      <w:proofErr w:type="spellEnd"/>
      <w:r w:rsidR="00945202">
        <w:t xml:space="preserve">, CINAHL, MEDLINE, </w:t>
      </w:r>
      <w:proofErr w:type="spellStart"/>
      <w:r w:rsidR="00945202">
        <w:t>SportDiscus</w:t>
      </w:r>
      <w:proofErr w:type="spellEnd"/>
      <w:r w:rsidR="00945202">
        <w:t xml:space="preserve">, </w:t>
      </w:r>
      <w:r w:rsidR="00C1033C">
        <w:t xml:space="preserve">and </w:t>
      </w:r>
      <w:r w:rsidR="00945202">
        <w:t xml:space="preserve">Psychology and Behavioral Science Collection (all available through </w:t>
      </w:r>
      <w:proofErr w:type="spellStart"/>
      <w:r w:rsidR="00945202">
        <w:t>EBSCOHost</w:t>
      </w:r>
      <w:proofErr w:type="spellEnd"/>
      <w:r w:rsidR="00945202">
        <w:t xml:space="preserve"> at Utah State</w:t>
      </w:r>
      <w:r w:rsidR="00376BAE">
        <w:t xml:space="preserve"> University</w:t>
      </w:r>
      <w:r w:rsidR="00945202">
        <w:t>) Search terms for all databases included terms related to concussion (“concuss*” OR “</w:t>
      </w:r>
      <w:proofErr w:type="spellStart"/>
      <w:r w:rsidR="00945202">
        <w:t>mTBI</w:t>
      </w:r>
      <w:proofErr w:type="spellEnd"/>
      <w:r w:rsidR="00945202">
        <w:t xml:space="preserve">” OR “mild traumatic brain injury” OR “closed head injury”) and terms related to neurocognitive testing (“*cognitive” OR “*cognitive test”). </w:t>
      </w:r>
      <w:r w:rsidR="00B14AFC">
        <w:t>Only articles published in English were considered.</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69461BC5" w:rsidR="009D6CC1" w:rsidRDefault="009D6CC1" w:rsidP="00E70DEE">
      <w:pPr>
        <w:pStyle w:val="ListParagraph"/>
        <w:numPr>
          <w:ilvl w:val="0"/>
          <w:numId w:val="2"/>
        </w:numPr>
        <w:spacing w:line="480" w:lineRule="auto"/>
      </w:pPr>
      <w:r>
        <w:t xml:space="preserve">Articles reported on specific neurocognitive or neuropsychological tests. Articles were not excluded </w:t>
      </w:r>
      <w:r w:rsidR="00C12EC9">
        <w:t>if test scores were used to stratify individuals into groups (e.g., post-concussion syndrome (PCS) or no PCS)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w:t>
      </w:r>
      <w:proofErr w:type="spellStart"/>
      <w:r>
        <w:t>subconcussive</w:t>
      </w:r>
      <w:proofErr w:type="spellEnd"/>
      <w:r>
        <w:t xml:space="preser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635551CC" w:rsidR="009D6CC1" w:rsidRDefault="00C12EC9" w:rsidP="00E70DEE">
      <w:pPr>
        <w:spacing w:line="480" w:lineRule="auto"/>
        <w:ind w:firstLine="810"/>
      </w:pPr>
      <w:r>
        <w:t xml:space="preserve">After applying inclusion criteria, </w:t>
      </w:r>
      <w:r w:rsidR="00041D20">
        <w:t>1254</w:t>
      </w:r>
      <w:r>
        <w:t xml:space="preserve"> articles remained</w:t>
      </w:r>
      <w:r w:rsidR="009D6CC1">
        <w:t xml:space="preserve">. For these remaining articles, 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1AFFB086"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 xml:space="preserve">coded.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w:t>
      </w:r>
      <w:r w:rsidR="00CD4ED5">
        <w:lastRenderedPageBreak/>
        <w:t xml:space="preserve">participants. </w:t>
      </w:r>
      <w:r w:rsidR="00431547">
        <w:t>Again, country of recruitment was not taken as implicit identification of the primary language of the participants.</w:t>
      </w:r>
    </w:p>
    <w:p w14:paraId="54365970" w14:textId="61FC849D" w:rsidR="00285A77" w:rsidRDefault="00285A77" w:rsidP="005025B5">
      <w:pPr>
        <w:spacing w:line="480" w:lineRule="auto"/>
      </w:pPr>
      <w:r>
        <w:tab/>
      </w:r>
      <w:r w:rsidR="00A87E63">
        <w:t xml:space="preserve">Coded articles were then sorted to determine the frequency of reporting various racial, ethnic and linguistic participant and testing distributions. 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proofErr w:type="spellStart"/>
      <w:r w:rsidR="00D67BF7">
        <w:t>Macciochi</w:t>
      </w:r>
      <w:proofErr w:type="spellEnd"/>
      <w:r w:rsidR="00D67BF7">
        <w:t xml:space="preserve"> et al. (2013) </w:t>
      </w:r>
      <w:r w:rsidR="00F40B16">
        <w:t>reported African American as “race”</w:t>
      </w:r>
      <w:r w:rsidR="00D67BF7" w:rsidRPr="00D67BF7">
        <w:t xml:space="preserve"> </w:t>
      </w:r>
      <w:r w:rsidR="00D67BF7">
        <w:fldChar w:fldCharType="begin"/>
      </w:r>
      <w:r w:rsidR="00F02C45">
        <w:instrText xml:space="preserve"> ADDIN ZOTERO_ITEM CSL_CITATION {"citationID":"a1t7pbqgf2q","properties":{"formattedCitation":"[54]","plainCitation":"[54]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F02C45">
        <w:instrText xml:space="preserve"> ADDIN ZOTERO_ITEM CSL_CITATION {"citationID":"a270e9fqpvi","properties":{"formattedCitation":"[55]","plainCitation":"[55]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6F02EF27" w:rsidR="00152D40" w:rsidRPr="002D2328" w:rsidRDefault="00285A77" w:rsidP="005025B5">
      <w:pPr>
        <w:spacing w:line="480" w:lineRule="auto"/>
        <w:rPr>
          <w:b/>
        </w:rPr>
      </w:pPr>
      <w:r w:rsidRPr="002D2328">
        <w:rPr>
          <w:b/>
        </w:rPr>
        <w:t>Results</w:t>
      </w:r>
    </w:p>
    <w:p w14:paraId="29C852E9" w14:textId="0B83DCC3" w:rsidR="007A4493" w:rsidRPr="007A4493" w:rsidRDefault="007A4493" w:rsidP="005025B5">
      <w:pPr>
        <w:spacing w:line="480" w:lineRule="auto"/>
      </w:pPr>
      <w:r>
        <w:rPr>
          <w:i/>
        </w:rPr>
        <w:tab/>
      </w:r>
      <w:r w:rsidR="00A1779C">
        <w:rPr>
          <w:i/>
        </w:rPr>
        <w:t>Article characteristics</w:t>
      </w:r>
      <w:r w:rsidR="002D2328">
        <w:rPr>
          <w:b/>
        </w:rPr>
        <w:t>.</w:t>
      </w:r>
      <w:r>
        <w:rPr>
          <w:i/>
        </w:rPr>
        <w:tab/>
      </w:r>
    </w:p>
    <w:p w14:paraId="309C9B7E" w14:textId="5EF0F06F" w:rsidR="00A1779C" w:rsidRDefault="009707AF" w:rsidP="005025B5">
      <w:pPr>
        <w:spacing w:line="480" w:lineRule="auto"/>
      </w:pPr>
      <w:r>
        <w:tab/>
        <w:t xml:space="preserve">Despite some evidence for racial, cultural/ethnic, and linguistic influence on neurocognitive testing, demographics are under-reported in the literature. 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431547">
        <w:t>197</w:t>
      </w:r>
      <w:r w:rsidR="00626830">
        <w:t>6</w:t>
      </w:r>
      <w:r w:rsidR="00431547">
        <w:t xml:space="preserve"> </w:t>
      </w:r>
      <w:r w:rsidR="009930DA">
        <w:t xml:space="preserve">and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77777777" w:rsidR="00A1779C" w:rsidRDefault="00A1779C" w:rsidP="00E70DEE">
      <w:pPr>
        <w:spacing w:line="480" w:lineRule="auto"/>
        <w:ind w:firstLine="720"/>
        <w:rPr>
          <w:i/>
        </w:rPr>
      </w:pPr>
      <w:r w:rsidRPr="00F40B16">
        <w:rPr>
          <w:i/>
        </w:rPr>
        <w:t>Reporting demographics</w:t>
      </w:r>
    </w:p>
    <w:p w14:paraId="1F805D84" w14:textId="5D84E72B"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 distributions</w:t>
      </w:r>
      <w:r w:rsidR="00E22667">
        <w:t xml:space="preserve"> (Table 2)</w:t>
      </w:r>
      <w:r>
        <w:t xml:space="preserve">. </w:t>
      </w:r>
      <w:r>
        <w:lastRenderedPageBreak/>
        <w:t xml:space="preserve">Furthermore, of the </w:t>
      </w:r>
      <w:r w:rsidR="00A70181">
        <w:t>277</w:t>
      </w:r>
      <w:r w:rsidR="00417608">
        <w:t xml:space="preserve"> </w:t>
      </w:r>
      <w:r>
        <w:t xml:space="preserve">reporting any of these distributions, </w:t>
      </w:r>
      <w:r w:rsidR="00E77BE6">
        <w:t>55</w:t>
      </w:r>
      <w:r w:rsidR="00417608">
        <w:t xml:space="preserve"> </w:t>
      </w:r>
      <w:r w:rsidR="00A1779C">
        <w:t>articles (</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these demographic characteristics</w:t>
      </w:r>
      <w:r w:rsidR="007A4493">
        <w:t xml:space="preserve"> </w:t>
      </w:r>
      <w:r w:rsidR="007A4493">
        <w:fldChar w:fldCharType="begin"/>
      </w:r>
      <w:r w:rsidR="00F02C45">
        <w:instrText xml:space="preserve"> ADDIN ZOTERO_ITEM CSL_CITATION {"citationID":"GQo3Ro4J","properties":{"formattedCitation":"{\\rtf [39,51,52,54,56\\uc0\\u8211{}65]}","plainCitation":"[39,51,52,54,56–65]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[39,51,52,54,56–65]</w:t>
      </w:r>
      <w:r w:rsidR="007A4493">
        <w:fldChar w:fldCharType="end"/>
      </w:r>
      <w:r w:rsidR="007A4493">
        <w:t xml:space="preserve">. </w:t>
      </w:r>
    </w:p>
    <w:p w14:paraId="43E095D3" w14:textId="0873B8DE" w:rsidR="00DB4169" w:rsidRDefault="00DB4169" w:rsidP="00571CA6">
      <w:pPr>
        <w:spacing w:line="480" w:lineRule="auto"/>
        <w:ind w:firstLine="720"/>
      </w:pPr>
      <w:r>
        <w:t>&lt;Insert Table 1 approximately here&gt;</w:t>
      </w:r>
    </w:p>
    <w:p w14:paraId="1C98F45D" w14:textId="35EEE7CD" w:rsidR="00A2281C" w:rsidRDefault="00DB4169" w:rsidP="00A2281C">
      <w:pPr>
        <w:spacing w:line="480" w:lineRule="auto"/>
        <w:ind w:firstLine="720"/>
      </w:pPr>
      <w:r>
        <w:t>&lt;Ins</w:t>
      </w:r>
      <w:r w:rsidR="00632A5B">
        <w:t>ert Table 2 approximately here&gt;</w:t>
      </w:r>
    </w:p>
    <w:p w14:paraId="305A2E2A" w14:textId="761FC33E" w:rsidR="007A4493" w:rsidRDefault="002D2328" w:rsidP="005025B5">
      <w:pPr>
        <w:spacing w:line="480" w:lineRule="auto"/>
        <w:ind w:firstLine="720"/>
        <w:rPr>
          <w:b/>
        </w:rPr>
      </w:pPr>
      <w:r w:rsidRPr="00F40B16">
        <w:rPr>
          <w:i/>
        </w:rPr>
        <w:t>Articles reporting r</w:t>
      </w:r>
      <w:r w:rsidR="007A4493" w:rsidRPr="00F40B16">
        <w:rPr>
          <w:i/>
        </w:rPr>
        <w:t>ace</w:t>
      </w:r>
      <w:r w:rsidR="009930DA" w:rsidRPr="00F40B16">
        <w:rPr>
          <w:i/>
        </w:rPr>
        <w:t xml:space="preserve">, </w:t>
      </w:r>
      <w:r w:rsidRPr="00F40B16">
        <w:rPr>
          <w:i/>
        </w:rPr>
        <w:t>c</w:t>
      </w:r>
      <w:r w:rsidR="009930DA" w:rsidRPr="00F40B16">
        <w:rPr>
          <w:i/>
        </w:rPr>
        <w:t xml:space="preserve">ulture, </w:t>
      </w:r>
      <w:r w:rsidRPr="00F40B16">
        <w:rPr>
          <w:i/>
        </w:rPr>
        <w:t>e</w:t>
      </w:r>
      <w:r w:rsidR="009930DA" w:rsidRPr="00F40B16">
        <w:rPr>
          <w:i/>
        </w:rPr>
        <w:t xml:space="preserve">thnicity, or </w:t>
      </w:r>
      <w:r w:rsidRPr="00F40B16">
        <w:rPr>
          <w:i/>
        </w:rPr>
        <w:t>c</w:t>
      </w:r>
      <w:r w:rsidR="001A352F" w:rsidRPr="00F40B16">
        <w:rPr>
          <w:i/>
        </w:rPr>
        <w:t xml:space="preserve">ountry of </w:t>
      </w:r>
      <w:r w:rsidRPr="00F40B16">
        <w:rPr>
          <w:i/>
        </w:rPr>
        <w:t>o</w:t>
      </w:r>
      <w:r w:rsidR="001A352F" w:rsidRPr="00F40B16">
        <w:rPr>
          <w:i/>
        </w:rPr>
        <w:t>rigin</w:t>
      </w:r>
      <w:r>
        <w:rPr>
          <w:b/>
        </w:rPr>
        <w:t>.</w:t>
      </w:r>
    </w:p>
    <w:p w14:paraId="36611EEB" w14:textId="7FFDFB6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A2281C">
        <w:instrText xml:space="preserve"> ADDIN ZOTERO_ITEM CSL_CITATION {"citationID":"aj9ck0llm2","properties":{"formattedCitation":"[299,321]","plainCitation":"[299,321]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A2281C" w:rsidRPr="00A2281C">
        <w:rPr>
          <w:rFonts w:cs="Arial"/>
        </w:rPr>
        <w:t>[299,321]</w:t>
      </w:r>
      <w:r w:rsidR="00E70DEE">
        <w:fldChar w:fldCharType="end"/>
      </w:r>
      <w:r w:rsidR="00E70DEE">
        <w:t xml:space="preserve">, while one simply noted “comparable… ethnic backgrounds” between groups </w:t>
      </w:r>
      <w:r w:rsidR="00E70DEE">
        <w:fldChar w:fldCharType="begin"/>
      </w:r>
      <w:r w:rsidR="00A2281C">
        <w:instrText xml:space="preserve"> ADDIN ZOTERO_ITEM CSL_CITATION {"citationID":"a27n1aho3te","properties":{"formattedCitation":"[322]","plainCitation":"[322]"},"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A2281C" w:rsidRPr="00A2281C">
        <w:rPr>
          <w:rFonts w:cs="Arial"/>
        </w:rPr>
        <w:t>[322]</w:t>
      </w:r>
      <w:r w:rsidR="00E70DEE">
        <w:fldChar w:fldCharType="end"/>
      </w:r>
      <w:r w:rsidR="00E70DEE">
        <w:t>.</w:t>
      </w:r>
      <w:r w:rsidR="00023F40">
        <w:t xml:space="preserve"> </w:t>
      </w:r>
      <w:r w:rsidR="00A612F0">
        <w:t>One</w:t>
      </w:r>
      <w:r w:rsidR="00F739EA">
        <w:t xml:space="preserve"> </w:t>
      </w:r>
      <w:r w:rsidR="00A612F0">
        <w:t xml:space="preserve">further </w:t>
      </w:r>
      <w:r w:rsidR="00F739EA">
        <w:t>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A2281C">
        <w:instrText xml:space="preserve"> ADDIN ZOTERO_ITEM CSL_CITATION {"citationID":"ak3fgn3nm8","properties":{"formattedCitation":"[260]","plainCitation":"[260]"},"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A2281C" w:rsidRPr="00A2281C">
        <w:rPr>
          <w:rFonts w:cs="Arial"/>
        </w:rPr>
        <w:t>[260]</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6CAAFF71" w:rsidR="00A612F0" w:rsidRDefault="00F739EA" w:rsidP="005025B5">
      <w:pPr>
        <w:spacing w:line="480" w:lineRule="auto"/>
        <w:ind w:firstLine="720"/>
      </w:pPr>
      <w:r>
        <w:lastRenderedPageBreak/>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7167AA6" w14:textId="7EBE11D0" w:rsidR="007126CC" w:rsidRDefault="007126CC" w:rsidP="005025B5">
      <w:pPr>
        <w:spacing w:line="480" w:lineRule="auto"/>
        <w:ind w:firstLine="720"/>
      </w:pPr>
      <w:r>
        <w:t>&lt;Insert Table 3 approximately here&gt;</w:t>
      </w:r>
    </w:p>
    <w:p w14:paraId="5CBE631A" w14:textId="25718A31" w:rsidR="007126CC" w:rsidRDefault="007126CC" w:rsidP="005025B5">
      <w:pPr>
        <w:spacing w:line="480" w:lineRule="auto"/>
        <w:ind w:firstLine="720"/>
      </w:pPr>
      <w:r>
        <w:t>&lt;Insert Table 4 approximately here&gt;</w:t>
      </w:r>
    </w:p>
    <w:p w14:paraId="71973E10" w14:textId="3BE7CEA2"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origin (assumed to be a proxy for cultural</w:t>
      </w:r>
      <w:r w:rsidR="007353E0">
        <w:t>/</w:t>
      </w:r>
      <w:r w:rsidR="009930DA">
        <w:t>ethnic background)</w:t>
      </w:r>
      <w:r w:rsidR="001A352F">
        <w:t>,</w:t>
      </w:r>
      <w:r w:rsidR="009930DA">
        <w:t xml:space="preserve"> participants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6C47172D"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lastRenderedPageBreak/>
        <w:t xml:space="preserve">American </w:t>
      </w:r>
      <w:r>
        <w:t xml:space="preserve">football players </w:t>
      </w:r>
      <w:r>
        <w:fldChar w:fldCharType="begin"/>
      </w:r>
      <w:r w:rsidR="00F02C45">
        <w:instrText xml:space="preserve"> ADDIN ZOTERO_ITEM CSL_CITATION {"citationID":"lki5efmt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F02C45">
        <w:instrText xml:space="preserve"> ADDIN ZOTERO_ITEM CSL_CITATION {"citationID":"23np0b5min","properties":{"formattedCitation":"[59]","plainCitation":"[59]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 xml:space="preserve">Furthermore, while white individuals were more likely to report amnesia than individuals identified as “other”, there were no difference between amnesia and non-amnesia groups on </w:t>
      </w:r>
      <w:proofErr w:type="spellStart"/>
      <w:r w:rsidR="00696BCD">
        <w:t>ImPACT</w:t>
      </w:r>
      <w:proofErr w:type="spellEnd"/>
      <w:r w:rsidR="00696BCD">
        <w:t xml:space="preserve"> subscales</w:t>
      </w:r>
      <w:r w:rsidR="00EE0390">
        <w:t xml:space="preserve"> </w:t>
      </w:r>
      <w:r w:rsidR="00EE0390">
        <w:fldChar w:fldCharType="begin"/>
      </w:r>
      <w:r w:rsidR="00F02C45">
        <w:instrText xml:space="preserve"> ADDIN ZOTERO_ITEM CSL_CITATION {"citationID":"a1dcquhmi22","properties":{"formattedCitation":"[64]","plainCitation":"[64]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11E4161C"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w:t>
      </w:r>
      <w:proofErr w:type="spellStart"/>
      <w:r w:rsidR="00044BD6">
        <w:t>ImPACT</w:t>
      </w:r>
      <w:proofErr w:type="spellEnd"/>
      <w:r w:rsidR="00044BD6">
        <w:t xml:space="preserve"> at seven days post injury </w:t>
      </w:r>
      <w:r w:rsidR="00044BD6">
        <w:fldChar w:fldCharType="begin"/>
      </w:r>
      <w:r w:rsidR="00F02C45">
        <w:instrText xml:space="preserve"> ADDIN ZOTERO_ITEM CSL_CITATION {"citationID":"2f06qr53q","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Additionally, boxers were shown to have a significant decrease </w:t>
      </w:r>
      <w:r w:rsidR="006A4CF7">
        <w:t xml:space="preserve">in </w:t>
      </w:r>
      <w:r w:rsidR="00044BD6">
        <w:t xml:space="preserve">processing speed with increasing fight exposure after adjusting for age, race, and education </w:t>
      </w:r>
      <w:r w:rsidR="00044BD6">
        <w:fldChar w:fldCharType="begin"/>
      </w:r>
      <w:r w:rsidR="00F02C45">
        <w:instrText xml:space="preserve"> ADDIN ZOTERO_ITEM CSL_CITATION {"citationID":"1moqv2f8fv","properties":{"formattedCitation":"[57]","plainCitation":"[57]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F02C45">
        <w:instrText xml:space="preserve"> ADDIN ZOTERO_ITEM CSL_CITATION {"citationID":"a28noauvhv9","properties":{"formattedCitation":"[56]","plainCitation":"[56]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cultural bias, rather than true differences in test outcomes, may be </w:t>
      </w:r>
      <w:r w:rsidR="00696BCD">
        <w:t>partially explanatory in this case.</w:t>
      </w:r>
      <w:r w:rsidR="004011B5">
        <w:t xml:space="preserve"> </w:t>
      </w:r>
    </w:p>
    <w:p w14:paraId="55B838CF" w14:textId="267F42D3" w:rsidR="00AC0E5B" w:rsidRDefault="00AC0E5B" w:rsidP="005025B5">
      <w:pPr>
        <w:spacing w:line="480" w:lineRule="auto"/>
        <w:ind w:firstLine="720"/>
      </w:pPr>
      <w:r>
        <w:t xml:space="preserve">Additionally lower test-retest reliability on </w:t>
      </w:r>
      <w:proofErr w:type="spellStart"/>
      <w:r>
        <w:t>ImPACT</w:t>
      </w:r>
      <w:proofErr w:type="spellEnd"/>
      <w:r>
        <w:t xml:space="preserve"> for </w:t>
      </w:r>
      <w:r w:rsidR="004376AB">
        <w:t xml:space="preserve">American </w:t>
      </w:r>
      <w:r>
        <w:t xml:space="preserve">college students compared to Irish students was reported in one article </w:t>
      </w:r>
      <w:r>
        <w:fldChar w:fldCharType="begin"/>
      </w:r>
      <w:r w:rsidR="00F02C45">
        <w:instrText xml:space="preserve"> ADDIN ZOTERO_ITEM CSL_CITATION {"citationID":"62lhnrura","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F02C45" w:rsidRPr="00F02C45">
        <w:rPr>
          <w:rFonts w:cs="Arial"/>
        </w:rPr>
        <w:t>[65]</w:t>
      </w:r>
      <w:r>
        <w:fldChar w:fldCharType="end"/>
      </w:r>
      <w:r>
        <w:t xml:space="preserve">. However, the groups did not complete the second and third administrations on the same time scale. The Irish students completed tests on days seven and fourteen from baseline whereas the US students completed them on days 45 and 50 </w:t>
      </w:r>
      <w:r>
        <w:fldChar w:fldCharType="begin"/>
      </w:r>
      <w:r w:rsidR="00F02C45">
        <w:instrText xml:space="preserve"> ADDIN ZOTERO_ITEM CSL_CITATION {"citationID":"8u8girbo4","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fldChar w:fldCharType="separate"/>
      </w:r>
      <w:r w:rsidR="00F02C45" w:rsidRPr="00F02C45">
        <w:rPr>
          <w:rFonts w:cs="Arial"/>
        </w:rPr>
        <w:t>[65]</w:t>
      </w:r>
      <w:r>
        <w:fldChar w:fldCharType="end"/>
      </w:r>
      <w:r>
        <w:t>. While these timeframes inform about the long-term stability of the test, the dissimilarity does not permit cross-cultural comparison.</w:t>
      </w:r>
    </w:p>
    <w:p w14:paraId="41C628AC" w14:textId="0EEB372B" w:rsidR="00E22667" w:rsidRPr="00F40B16" w:rsidRDefault="001579F4" w:rsidP="005025B5">
      <w:pPr>
        <w:spacing w:line="480" w:lineRule="auto"/>
        <w:ind w:firstLine="720"/>
        <w:rPr>
          <w:i/>
        </w:rPr>
      </w:pPr>
      <w:r w:rsidRPr="00F40B16">
        <w:rPr>
          <w:i/>
        </w:rPr>
        <w:t>Articles r</w:t>
      </w:r>
      <w:r w:rsidR="00E22667" w:rsidRPr="00F40B16">
        <w:rPr>
          <w:i/>
        </w:rPr>
        <w:t xml:space="preserve">eporting </w:t>
      </w:r>
      <w:r w:rsidRPr="00F40B16">
        <w:rPr>
          <w:i/>
        </w:rPr>
        <w:t>l</w:t>
      </w:r>
      <w:r w:rsidR="00E22667" w:rsidRPr="00F40B16">
        <w:rPr>
          <w:i/>
        </w:rPr>
        <w:t>anguage</w:t>
      </w:r>
      <w:r w:rsidRPr="00F40B16">
        <w:rPr>
          <w:i/>
        </w:rPr>
        <w:t>.</w:t>
      </w:r>
    </w:p>
    <w:p w14:paraId="54E145B5" w14:textId="1D2D363B" w:rsidR="00255D91" w:rsidRDefault="00D82134" w:rsidP="005025B5">
      <w:pPr>
        <w:spacing w:line="480" w:lineRule="auto"/>
        <w:ind w:firstLine="720"/>
      </w:pPr>
      <w:r>
        <w:t xml:space="preserve">Across the </w:t>
      </w:r>
      <w:r w:rsidR="00EE0390">
        <w:t>168</w:t>
      </w:r>
      <w:r>
        <w:t xml:space="preserve"> articles reporting participant language distributions, </w:t>
      </w:r>
      <w:r w:rsidR="007353E0">
        <w:t>27</w:t>
      </w:r>
      <w:r>
        <w:t xml:space="preserve"> descriptors were reported.</w:t>
      </w:r>
      <w:r w:rsidR="00D67D1B">
        <w:t xml:space="preserve"> </w:t>
      </w:r>
      <w:r w:rsidR="007353E0">
        <w:t>O</w:t>
      </w:r>
      <w:r w:rsidR="00D67D1B">
        <w:t xml:space="preserve">ne article specified that most participants spoke French </w:t>
      </w:r>
      <w:r w:rsidR="00D67D1B">
        <w:lastRenderedPageBreak/>
        <w:t xml:space="preserve">without giving an exact breakdown </w:t>
      </w:r>
      <w:r w:rsidR="00D67D1B">
        <w:fldChar w:fldCharType="begin"/>
      </w:r>
      <w:r w:rsidR="00A2281C">
        <w:instrText xml:space="preserve"> ADDIN ZOTERO_ITEM CSL_CITATION {"citationID":"a13fka7uvoh","properties":{"formattedCitation":"[321]","plainCitation":"[321]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A2281C" w:rsidRPr="00A2281C">
        <w:rPr>
          <w:rFonts w:cs="Arial"/>
        </w:rPr>
        <w:t>[321]</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29535869" w:rsidR="007126CC" w:rsidRDefault="007126CC" w:rsidP="005025B5">
      <w:pPr>
        <w:spacing w:line="480" w:lineRule="auto"/>
        <w:ind w:firstLine="720"/>
      </w:pPr>
      <w:r>
        <w:t>&lt;Insert Table 5 approximately here&gt;</w:t>
      </w:r>
    </w:p>
    <w:p w14:paraId="1A2ED0C9" w14:textId="4FC7A78B"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 xml:space="preserve">on </w:t>
      </w:r>
      <w:proofErr w:type="spellStart"/>
      <w:r w:rsidR="00AC0E5B">
        <w:t>ImPACT</w:t>
      </w:r>
      <w:proofErr w:type="spellEnd"/>
      <w:r w:rsidR="00AC0E5B">
        <w: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F02C45">
        <w:instrText xml:space="preserve"> ADDIN ZOTERO_ITEM CSL_CITATION {"citationID":"l86rr9paa","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w:t>
      </w:r>
      <w:proofErr w:type="spellStart"/>
      <w:r w:rsidR="00AC0E5B">
        <w:t>ImPACT</w:t>
      </w:r>
      <w:proofErr w:type="spellEnd"/>
      <w:r w:rsidR="00AC0E5B">
        <w:t xml:space="preserve"> composite scores at baseline and a one-year follow up were observed </w:t>
      </w:r>
      <w:r w:rsidR="00AC0E5B">
        <w:fldChar w:fldCharType="begin"/>
      </w:r>
      <w:r w:rsidR="00F02C45">
        <w:instrText xml:space="preserve"> ADDIN ZOTERO_ITEM CSL_CITATION {"citationID":"14guhgldb1","properties":{"formattedCitation":"[60]","plainCitation":"[60]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2AE77C60" w:rsidR="00E542C3" w:rsidRDefault="00281749" w:rsidP="005025B5">
      <w:pPr>
        <w:spacing w:line="480" w:lineRule="auto"/>
        <w:jc w:val="center"/>
        <w:rPr>
          <w:b/>
        </w:rPr>
      </w:pPr>
      <w:r>
        <w:rPr>
          <w:b/>
        </w:rPr>
        <w:t>Summary</w:t>
      </w:r>
    </w:p>
    <w:p w14:paraId="0F471308" w14:textId="5B207758" w:rsidR="00261582" w:rsidRDefault="00742F3D" w:rsidP="005025B5">
      <w:pPr>
        <w:spacing w:line="480" w:lineRule="auto"/>
      </w:pPr>
      <w:r>
        <w:rPr>
          <w:b/>
        </w:rPr>
        <w:lastRenderedPageBreak/>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A2281C">
        <w:instrText xml:space="preserve"> ADDIN ZOTERO_ITEM CSL_CITATION {"citationID":"a18e0itlact","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A2281C" w:rsidRPr="00A2281C">
        <w:rPr>
          <w:rFonts w:cs="Arial"/>
        </w:rPr>
        <w:t>[323]</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6FC999D5"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participant distributions with respect to race, culture/ethnicity, or language</w:t>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69F5980F" w:rsidR="00D00793" w:rsidRDefault="00261582" w:rsidP="005025B5">
      <w:pPr>
        <w:spacing w:line="480" w:lineRule="auto"/>
      </w:pPr>
      <w:r>
        <w:tab/>
        <w:t>However, o</w:t>
      </w:r>
      <w:r w:rsidR="00AC66E1">
        <w:t xml:space="preserve">n the basis of this review, there is cause for caution when administering neurocognitive tests, particularly </w:t>
      </w:r>
      <w:proofErr w:type="spellStart"/>
      <w:r w:rsidR="00AC66E1">
        <w:t>ImPACT</w:t>
      </w:r>
      <w:proofErr w:type="spellEnd"/>
      <w:r w:rsidR="00AC66E1">
        <w:t>, to individual</w:t>
      </w:r>
      <w:r w:rsidR="009707AF">
        <w:t>s from</w:t>
      </w:r>
      <w:r w:rsidR="00E450FB">
        <w:t xml:space="preserve"> non-English speaking</w:t>
      </w:r>
      <w:r w:rsidR="009707AF">
        <w:t xml:space="preserve"> populations</w:t>
      </w:r>
      <w:r w:rsidR="00E450FB">
        <w:t xml:space="preserve"> as well as individuals who do not identify as “white,”, “Caucasian”, or a similar variant</w:t>
      </w:r>
      <w:r w:rsidR="00AC66E1">
        <w:t xml:space="preserve">. Specifically, there is evidence that Spanish-English bilinguals perform </w:t>
      </w:r>
      <w:r w:rsidR="004376AB">
        <w:t xml:space="preserve">worse </w:t>
      </w:r>
      <w:r w:rsidR="00AC66E1">
        <w:t xml:space="preserve">under non-concussed conditions regardless of </w:t>
      </w:r>
      <w:r w:rsidR="00AF1261">
        <w:t>the test language</w:t>
      </w:r>
      <w:r w:rsidR="00AC66E1">
        <w:t xml:space="preserve"> </w:t>
      </w:r>
      <w:r w:rsidR="00AC66E1">
        <w:lastRenderedPageBreak/>
        <w:t>(Spanish or English) than their English-only counte</w:t>
      </w:r>
      <w:r w:rsidR="00AF1261">
        <w:t xml:space="preserve">rparts, though taking the test in English consistently yields higher scores </w:t>
      </w:r>
      <w:r w:rsidR="00AF1261">
        <w:fldChar w:fldCharType="begin"/>
      </w:r>
      <w:r w:rsidR="00F02C45">
        <w:instrText xml:space="preserve"> ADDIN ZOTERO_ITEM CSL_CITATION {"citationID":"qji14uab2","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F02C45">
        <w:instrText xml:space="preserve"> ADDIN ZOTERO_ITEM CSL_CITATION {"citationID":"jlodgoeuc","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The mechanisms for such differences remain unclear</w:t>
      </w:r>
      <w:r w:rsidR="00D55086">
        <w:t xml:space="preserve">, though education, acculturation, cultural valuation, and test translation are all plausible explanations </w:t>
      </w:r>
      <w:r w:rsidR="00D55086">
        <w:fldChar w:fldCharType="begin"/>
      </w:r>
      <w:r w:rsidR="00F02C45">
        <w:instrText xml:space="preserve"> ADDIN ZOTERO_ITEM CSL_CITATION {"citationID":"ak25temf0h","properties":{"formattedCitation":"[13,17,22,51,58,61]","plainCitation":"[13,17,22,51,58,61]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proofErr w:type="spellStart"/>
      <w:r w:rsidR="005471F5">
        <w:t>ImPACT</w:t>
      </w:r>
      <w:proofErr w:type="spellEnd"/>
      <w:r w:rsidR="005471F5">
        <w:t xml:space="preserve"> between multiple </w:t>
      </w:r>
      <w:r w:rsidR="002A6AF5">
        <w:t xml:space="preserve">cultural and </w:t>
      </w:r>
      <w:r w:rsidR="005471F5">
        <w:t>linguistic groups</w:t>
      </w:r>
      <w:r w:rsidR="002A6AF5">
        <w:t xml:space="preserve"> on the basis of different within-group </w:t>
      </w:r>
      <w:proofErr w:type="spellStart"/>
      <w:r w:rsidR="002A6AF5">
        <w:t>intraclass</w:t>
      </w:r>
      <w:proofErr w:type="spellEnd"/>
      <w:r w:rsidR="002A6AF5">
        <w:t xml:space="preserve"> correlation coefficients </w:t>
      </w:r>
      <w:r w:rsidR="002A6AF5">
        <w:fldChar w:fldCharType="begin"/>
      </w:r>
      <w:r w:rsidR="00F02C45">
        <w:instrText xml:space="preserve"> ADDIN ZOTERO_ITEM CSL_CITATION {"citationID":"1jl80ishll","properties":{"formattedCitation":"[60,65]","plainCitation":"[60,65]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F02C45">
        <w:instrText xml:space="preserve"> ADDIN ZOTERO_ITEM CSL_CITATION {"citationID":"22h3u16uj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F02C45">
        <w:instrText xml:space="preserve"> ADDIN ZOTERO_ITEM CSL_CITATION {"citationID":"WO2jHNC6","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or non-White samples, respectively. </w:t>
      </w:r>
      <w:r w:rsidR="000E3DD3">
        <w:t xml:space="preserve"> </w:t>
      </w:r>
    </w:p>
    <w:p w14:paraId="67955312" w14:textId="4EF3B66B" w:rsidR="005471F5" w:rsidRDefault="009707AF" w:rsidP="005025B5">
      <w:pPr>
        <w:spacing w:line="480" w:lineRule="auto"/>
        <w:ind w:firstLine="720"/>
      </w:pPr>
      <w:r>
        <w:t>T</w:t>
      </w:r>
      <w:r w:rsidR="00464E8E">
        <w:t xml:space="preserve">he lack of reporting race, culture/ethnicity, and language distributions 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77777777" w:rsidR="00464E8E" w:rsidRDefault="005471F5" w:rsidP="005025B5">
      <w:pPr>
        <w:spacing w:line="480" w:lineRule="auto"/>
        <w:rPr>
          <w:b/>
        </w:rPr>
      </w:pPr>
      <w:r>
        <w:rPr>
          <w:b/>
        </w:rPr>
        <w:t>Recommendations</w:t>
      </w:r>
      <w:r w:rsidRPr="005471F5">
        <w:rPr>
          <w:b/>
        </w:rPr>
        <w:t xml:space="preserve"> for Research </w:t>
      </w:r>
    </w:p>
    <w:p w14:paraId="3FBB5921" w14:textId="1D9518DA"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w:t>
      </w:r>
      <w:ins w:id="0" w:author="Sydney Schaefer" w:date="2017-07-12T00:53:00Z">
        <w:r w:rsidR="003D785B">
          <w:t xml:space="preserve">Federal funding agencies, such as the National Institutes of Health, already require this to ensure representation. </w:t>
        </w:r>
      </w:ins>
      <w:r>
        <w:t xml:space="preserve">Doing so will </w:t>
      </w:r>
      <w:r>
        <w:lastRenderedPageBreak/>
        <w:t xml:space="preserve">allow for better </w:t>
      </w:r>
      <w:r w:rsidR="009707AF">
        <w:t>external 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A2281C">
        <w:instrText xml:space="preserve"> ADDIN ZOTERO_ITEM CSL_CITATION {"citationID":"adldbm40ck","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A2281C" w:rsidRPr="00A2281C">
        <w:rPr>
          <w:rFonts w:cs="Arial"/>
        </w:rPr>
        <w:t>[323]</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14812659" w:rsidR="007751AC" w:rsidRDefault="007751AC" w:rsidP="005025B5">
      <w:pPr>
        <w:spacing w:line="480" w:lineRule="auto"/>
      </w:pPr>
      <w:r>
        <w:tab/>
        <w:t>Second, research is needed to more fully identify differences in neurocognitive outcomes</w:t>
      </w:r>
      <w:r w:rsidR="00C15D6A">
        <w:t xml:space="preserve"> of different populations</w:t>
      </w:r>
      <w:r w:rsidR="00602BF1">
        <w:t xml:space="preserve"> with respect to concussion</w:t>
      </w:r>
      <w:r>
        <w:t>. There is limited</w:t>
      </w:r>
      <w:r w:rsidR="00C15D6A">
        <w:t xml:space="preserve"> but emerging </w:t>
      </w:r>
      <w:r>
        <w:t>evidence for differences betwee</w:t>
      </w:r>
      <w:bookmarkStart w:id="1" w:name="_GoBack"/>
      <w:bookmarkEnd w:id="1"/>
      <w:r>
        <w:t>n English-speaking White Americans and those from other backgrounds</w:t>
      </w:r>
      <w:r w:rsidR="00602BF1">
        <w:t xml:space="preserve"> </w:t>
      </w:r>
      <w:r w:rsidR="00602BF1">
        <w:fldChar w:fldCharType="begin"/>
      </w:r>
      <w:r w:rsidR="00F02C45">
        <w:instrText xml:space="preserve"> ADDIN ZOTERO_ITEM CSL_CITATION {"citationID":"alv48c063u","properties":{"formattedCitation":"[51,61]","plainCitation":"[51,61]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77777777" w:rsidR="007751AC" w:rsidRDefault="007751AC" w:rsidP="005025B5">
      <w:pPr>
        <w:spacing w:line="480" w:lineRule="auto"/>
        <w:rPr>
          <w:b/>
        </w:rPr>
      </w:pPr>
      <w:r>
        <w:rPr>
          <w:b/>
        </w:rPr>
        <w:t>Recommendations for Practice</w:t>
      </w:r>
    </w:p>
    <w:p w14:paraId="30F9C3AF" w14:textId="2E5CD09D"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A2281C">
        <w:instrText xml:space="preserve"> ADDIN ZOTERO_ITEM CSL_CITATION {"citationID":"a1c28au5gga","properties":{"formattedCitation":"[11,15,16,20,324]","plainCitation":"[11,15,16,20,324]"},"citationItems":[{"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F."}],"issued":{"date-parts":[["2013"]]}}},{"id":14567,"uris":["http://zotero.org/users/1562642/items/C4ZXCKT3"],"uri":["http://zotero.org/users/1562642/items/C4ZXCKT3"],"itemData":{"id":14567,"type":"article-journal","title":"Cross-cultural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A2281C" w:rsidRPr="00A2281C">
        <w:rPr>
          <w:rFonts w:cs="Arial"/>
        </w:rPr>
        <w:t>[11,15,16,20,324]</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F02C45">
        <w:instrText xml:space="preserve"> ADDIN ZOTERO_ITEM CSL_CITATION {"citationID":"a2cmlhcelcn","properties":{"formattedCitation":"[39,51,52,58,61]","plainCitation":"[39,51,52,58,61]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Concussions remain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w:t>
      </w:r>
      <w:r w:rsidR="001579F4">
        <w:lastRenderedPageBreak/>
        <w:t>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4C89DDBD" w:rsidR="003F6906" w:rsidRDefault="003F6906" w:rsidP="005025B5">
      <w:pPr>
        <w:spacing w:line="480" w:lineRule="auto"/>
      </w:pPr>
      <w:r>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77777777" w:rsidR="006B0C92" w:rsidRDefault="006B0C92" w:rsidP="005025B5">
      <w:pPr>
        <w:spacing w:line="480" w:lineRule="auto"/>
        <w:jc w:val="center"/>
        <w:rPr>
          <w:b/>
        </w:rPr>
      </w:pPr>
      <w:r>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007E1252" w14:textId="77777777" w:rsidR="00A2281C" w:rsidRDefault="00E542C3" w:rsidP="00A2281C">
      <w:pPr>
        <w:pStyle w:val="Bibliography"/>
      </w:pPr>
      <w:r>
        <w:rPr>
          <w:b/>
        </w:rPr>
        <w:fldChar w:fldCharType="begin"/>
      </w:r>
      <w:r w:rsidR="00A2281C">
        <w:rPr>
          <w:b/>
        </w:rPr>
        <w:instrText xml:space="preserve"> ADDIN ZOTERO_BIBL {"custom":[]} CSL_BIBLIOGRAPHY </w:instrText>
      </w:r>
      <w:r>
        <w:rPr>
          <w:b/>
        </w:rPr>
        <w:fldChar w:fldCharType="separate"/>
      </w:r>
      <w:r w:rsidR="00A2281C">
        <w:t xml:space="preserve">1. Langlois JA, Rutland-Brown W, Wald MM. The epidemiology and impact of traumatic brain injury: a brief overview. J. Head Trauma Rehabil. 2006;21:375–8. </w:t>
      </w:r>
    </w:p>
    <w:p w14:paraId="7F9185D6" w14:textId="77777777" w:rsidR="00A2281C" w:rsidRDefault="00A2281C" w:rsidP="00A2281C">
      <w:pPr>
        <w:pStyle w:val="Bibliography"/>
      </w:pPr>
      <w:r>
        <w:t xml:space="preserve">2. McCrea M, Hammeke T, Olsen G, Leo P, Guskiewicz KM. Unreported concussion in high school football players: implications for prevention. Clin. J. Sport Med. 2004;14:13–17. </w:t>
      </w:r>
    </w:p>
    <w:p w14:paraId="0CC86FD6" w14:textId="77777777" w:rsidR="00A2281C" w:rsidRDefault="00A2281C" w:rsidP="00A2281C">
      <w:pPr>
        <w:pStyle w:val="Bibliography"/>
      </w:pPr>
      <w:r>
        <w:t xml:space="preserve">3. Meehan WP, Mannix RC, O’Brien MJ, Collins MW. The prevalence of undiagnosed concussions in athletes. Clin. J. Sport Med. Off. J. Can. Acad. Sport Med. 2013;23:339–42. </w:t>
      </w:r>
    </w:p>
    <w:p w14:paraId="007724F6" w14:textId="77777777" w:rsidR="00A2281C" w:rsidRDefault="00A2281C" w:rsidP="00A2281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75D19807" w14:textId="77777777" w:rsidR="00A2281C" w:rsidRDefault="00A2281C" w:rsidP="00A2281C">
      <w:pPr>
        <w:pStyle w:val="Bibliography"/>
      </w:pPr>
      <w:r>
        <w:t xml:space="preserve">5. Hoge CW, McGurk D, Thomas JL, Cox AL, Engel CC, Castro CA. Mild traumatic brain injury in US soldiers returning from Iraq. N. Engl. J. Med. 2008;358:453–463. </w:t>
      </w:r>
    </w:p>
    <w:p w14:paraId="04C23A43" w14:textId="77777777" w:rsidR="00A2281C" w:rsidRDefault="00A2281C" w:rsidP="00A2281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2A41C2C8" w14:textId="77777777" w:rsidR="00A2281C" w:rsidRDefault="00A2281C" w:rsidP="00A2281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37DA2D1A" w14:textId="77777777" w:rsidR="00A2281C" w:rsidRDefault="00A2281C" w:rsidP="00A2281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8010BFF" w14:textId="77777777" w:rsidR="00A2281C" w:rsidRDefault="00A2281C" w:rsidP="00A2281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6B360F66" w14:textId="77777777" w:rsidR="00A2281C" w:rsidRDefault="00A2281C" w:rsidP="00A2281C">
      <w:pPr>
        <w:pStyle w:val="Bibliography"/>
      </w:pPr>
      <w:r>
        <w:t xml:space="preserve">10. Manly JJ, Jacobs DM, Ferraro FR. Future directions in neuropsychological assessment with African Americans. Minor. Cross-Cult. Asp. Neuropsychol. Assess. 2002;79–96. </w:t>
      </w:r>
    </w:p>
    <w:p w14:paraId="13F9AD20" w14:textId="77777777" w:rsidR="00A2281C" w:rsidRDefault="00A2281C" w:rsidP="00A2281C">
      <w:pPr>
        <w:pStyle w:val="Bibliography"/>
      </w:pPr>
      <w:r>
        <w:t xml:space="preserve">11. Manly JJ. Critical issues in cultural neuropsychology: profit from diversity. Neuropsychol. Rev. 2008;18:179–83. </w:t>
      </w:r>
    </w:p>
    <w:p w14:paraId="6C735BD8" w14:textId="77777777" w:rsidR="00A2281C" w:rsidRDefault="00A2281C" w:rsidP="00A2281C">
      <w:pPr>
        <w:pStyle w:val="Bibliography"/>
      </w:pPr>
      <w:r>
        <w:t xml:space="preserve">12. Ardila A. Directions of research in cross-cultural neuropsychology. J. Clin. Exp. Neuropsychol. 1995;17:143–150. </w:t>
      </w:r>
    </w:p>
    <w:p w14:paraId="209768A7" w14:textId="77777777" w:rsidR="00A2281C" w:rsidRDefault="00A2281C" w:rsidP="00A2281C">
      <w:pPr>
        <w:pStyle w:val="Bibliography"/>
      </w:pPr>
      <w:r>
        <w:lastRenderedPageBreak/>
        <w:t xml:space="preserve">13. Ardila A. Cultural values underlying psychometric cognitive testing. Neuropsychol. Rev. 2005;15:185–195. </w:t>
      </w:r>
    </w:p>
    <w:p w14:paraId="6B9699D2" w14:textId="77777777" w:rsidR="00A2281C" w:rsidRDefault="00A2281C" w:rsidP="00A2281C">
      <w:pPr>
        <w:pStyle w:val="Bibliography"/>
      </w:pPr>
      <w:r>
        <w:t xml:space="preserve">14. Brickman AM, Cabo R, Manly JJ. Ethical issues in cross-cultural neuropsychology. Appl. Neuropsychol. 2006;13:91–100. </w:t>
      </w:r>
    </w:p>
    <w:p w14:paraId="0B97EE40" w14:textId="77777777" w:rsidR="00A2281C" w:rsidRDefault="00A2281C" w:rsidP="00A2281C">
      <w:pPr>
        <w:pStyle w:val="Bibliography"/>
      </w:pPr>
      <w:r>
        <w:t xml:space="preserve">15. Fernández AL, Abe J. Bias in cross-cultural neuropsychological testing: problems and possible solutions. Cult. Brain. 2017;1–35. </w:t>
      </w:r>
    </w:p>
    <w:p w14:paraId="5E9BC286" w14:textId="77777777" w:rsidR="00A2281C" w:rsidRDefault="00A2281C" w:rsidP="00A2281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18826E24" w14:textId="77777777" w:rsidR="00A2281C" w:rsidRDefault="00A2281C" w:rsidP="00A2281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5EC81E4A" w14:textId="77777777" w:rsidR="00A2281C" w:rsidRDefault="00A2281C" w:rsidP="00A2281C">
      <w:pPr>
        <w:pStyle w:val="Bibliography"/>
      </w:pPr>
      <w:r>
        <w:t xml:space="preserve">18. Norman MA, Evans JD, Miller WS, Heaton RK. Demographically corrected norms for the California Verbal Learning Test. J. Clin. Exp. Neuropsychol. 2000;22:80–94. </w:t>
      </w:r>
    </w:p>
    <w:p w14:paraId="3E3ED41A" w14:textId="77777777" w:rsidR="00A2281C" w:rsidRDefault="00A2281C" w:rsidP="00A2281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0B5BAD69" w14:textId="77777777" w:rsidR="00A2281C" w:rsidRDefault="00A2281C" w:rsidP="00A2281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57183EF4" w14:textId="77777777" w:rsidR="00A2281C" w:rsidRDefault="00A2281C" w:rsidP="00A2281C">
      <w:pPr>
        <w:pStyle w:val="Bibliography"/>
      </w:pPr>
      <w:r>
        <w:t>21. Candelaria MA, Llorente AM. The assessment of the Hispanic child. Handb. Clin. Child Neuropsychol. [Internet]. Springer; 2009. p. 401–424. Available from: http://link.springer.com/chapter/10.1007/978-0-387-78867-8_18</w:t>
      </w:r>
    </w:p>
    <w:p w14:paraId="5833FE1E" w14:textId="77777777" w:rsidR="00A2281C" w:rsidRDefault="00A2281C" w:rsidP="00A2281C">
      <w:pPr>
        <w:pStyle w:val="Bibliography"/>
      </w:pPr>
      <w:r>
        <w:t xml:space="preserve">22. Echemendia RJ, Harris JG, Congett SM, Diaz ML, Puente AE. Neuropsychological training and practices with Hispanics: A national survey. Clin. Neuropsychol. 1997;11:229–43. </w:t>
      </w:r>
    </w:p>
    <w:p w14:paraId="5DA898D1" w14:textId="77777777" w:rsidR="00A2281C" w:rsidRDefault="00A2281C" w:rsidP="00A2281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27FB748D" w14:textId="77777777" w:rsidR="00A2281C" w:rsidRDefault="00A2281C" w:rsidP="00A2281C">
      <w:pPr>
        <w:pStyle w:val="Bibliography"/>
      </w:pPr>
      <w:r>
        <w:t xml:space="preserve">24. Jha N, Cantu R, Gennarelli TA, Tator CH, Bailes JE, Giza C, et al. International concussion consensus 2015. Curr. Res. Concussion. 2015;2:68–80. </w:t>
      </w:r>
    </w:p>
    <w:p w14:paraId="74B30AE7" w14:textId="77777777" w:rsidR="00A2281C" w:rsidRDefault="00A2281C" w:rsidP="00A2281C">
      <w:pPr>
        <w:pStyle w:val="Bibliography"/>
      </w:pPr>
      <w:r>
        <w:lastRenderedPageBreak/>
        <w:t xml:space="preserve">25. McCrory P. Summary and agreement statement of the 2nd International Conference on Concussion in Sport, Prague 2004. Br. J. Sports Med. 2005;39:i78–86. </w:t>
      </w:r>
    </w:p>
    <w:p w14:paraId="13B63D47" w14:textId="77777777" w:rsidR="00A2281C" w:rsidRDefault="00A2281C" w:rsidP="00A2281C">
      <w:pPr>
        <w:pStyle w:val="Bibliography"/>
      </w:pPr>
      <w:r>
        <w:t xml:space="preserve">26. Harmon KG, Drezner JA, Gammons M, Guskiewicz KM, Halstead M, Herring SA, et al. American Medical Society for Sports Medicine position statement: concussion in sport. Br. J. Sports Med. 2013;47:15–26. </w:t>
      </w:r>
    </w:p>
    <w:p w14:paraId="51597BEC" w14:textId="77777777" w:rsidR="00A2281C" w:rsidRDefault="00A2281C" w:rsidP="00A2281C">
      <w:pPr>
        <w:pStyle w:val="Bibliography"/>
      </w:pPr>
      <w:r>
        <w:t xml:space="preserve">27. McCrea MA, Nelson LD, Guskiewicz K. Diagnosis and Management of Acute Concussion. Phys. Med. Rehabil. Clin. N. Am. 2017;28:271–86. </w:t>
      </w:r>
    </w:p>
    <w:p w14:paraId="70F3F03D" w14:textId="77777777" w:rsidR="00A2281C" w:rsidRDefault="00A2281C" w:rsidP="00A2281C">
      <w:pPr>
        <w:pStyle w:val="Bibliography"/>
      </w:pPr>
      <w:r>
        <w:t xml:space="preserve">28. Broglio SP, Puetz TW. The effect of sport concussion on neurocognitive function, self-report symptoms and postural control. Sports Med. 2008;38:53–67. </w:t>
      </w:r>
    </w:p>
    <w:p w14:paraId="59543664" w14:textId="77777777" w:rsidR="00A2281C" w:rsidRDefault="00A2281C" w:rsidP="00A2281C">
      <w:pPr>
        <w:pStyle w:val="Bibliography"/>
      </w:pPr>
      <w:r>
        <w:t xml:space="preserve">29. Collins MW, Grindel SH, Lovell MR, Dede DE, Moser DJ, Phalin BR, et al. Relationship between concussion and neuropsychological performance in college football players. JAMA J. Am. Med. Assoc. 1999;282:964–70. </w:t>
      </w:r>
    </w:p>
    <w:p w14:paraId="0EB77944" w14:textId="77777777" w:rsidR="00A2281C" w:rsidRDefault="00A2281C" w:rsidP="00A2281C">
      <w:pPr>
        <w:pStyle w:val="Bibliography"/>
      </w:pPr>
      <w:r>
        <w:t xml:space="preserve">30. Collins MW, Iverson GL, Lovell MR, McKeag DB, Norwig J, Maroon J. On-field predictors of neuropsychological and symptom deficit following sports-related concussion. Clin. J. Sport Med. 2003;13:222–229. </w:t>
      </w:r>
    </w:p>
    <w:p w14:paraId="2FB3DE80" w14:textId="77777777" w:rsidR="00A2281C" w:rsidRDefault="00A2281C" w:rsidP="00A2281C">
      <w:pPr>
        <w:pStyle w:val="Bibliography"/>
      </w:pPr>
      <w:r>
        <w:t xml:space="preserve">31. Covassin T, Elbin RJ, Harris W, Parker T, Kontos AP. The role of age and sex in symptoms, neurocognitive performance, and postural stability in athletes after concussion. Am. J. Sports Med. 2012;40:1303–12. </w:t>
      </w:r>
    </w:p>
    <w:p w14:paraId="226BA234" w14:textId="77777777" w:rsidR="00A2281C" w:rsidRDefault="00A2281C" w:rsidP="00A2281C">
      <w:pPr>
        <w:pStyle w:val="Bibliography"/>
      </w:pPr>
      <w:r>
        <w:t xml:space="preserve">32. Guskiewicz KM. Balance assessment in the management of sport-related concussion. Clin. Sports Med. 2011;30:89–102. </w:t>
      </w:r>
    </w:p>
    <w:p w14:paraId="163A663B" w14:textId="77777777" w:rsidR="00A2281C" w:rsidRDefault="00A2281C" w:rsidP="00A2281C">
      <w:pPr>
        <w:pStyle w:val="Bibliography"/>
      </w:pPr>
      <w:r>
        <w:t xml:space="preserve">33. Peterson CL, Ferrara MS, Mrazik M, Piland S, Elliott R. Evaluation of neuropsychological domain scores and postural stability following cerebral concussion in sports. Clin. J. Sport Med. 2003;13:230–237. </w:t>
      </w:r>
    </w:p>
    <w:p w14:paraId="5970A7E5" w14:textId="77777777" w:rsidR="00A2281C" w:rsidRDefault="00A2281C" w:rsidP="00A2281C">
      <w:pPr>
        <w:pStyle w:val="Bibliography"/>
      </w:pPr>
      <w:r>
        <w:t xml:space="preserve">34. Schatz P, Pardini JE, Lovell MR, Collins MW, Podell K. Sensitivity and specificity of the ImPACT test battery for concussion in athletes. Arch. Clin. Neuropsychol. 2006;21:91–9. </w:t>
      </w:r>
    </w:p>
    <w:p w14:paraId="51E5DA73" w14:textId="77777777" w:rsidR="00A2281C" w:rsidRDefault="00A2281C" w:rsidP="00A2281C">
      <w:pPr>
        <w:pStyle w:val="Bibliography"/>
      </w:pPr>
      <w:r>
        <w:t xml:space="preserve">35. Valovich McLeod TC, Barr WB, McCrea M, Guskiewicz KM. Psychometric and measurement properties of concussion assessment tools in youth sports. J. Athl. Train. 2006;41:399–408. </w:t>
      </w:r>
    </w:p>
    <w:p w14:paraId="79FA5AF2" w14:textId="77777777" w:rsidR="00A2281C" w:rsidRDefault="00A2281C" w:rsidP="00A2281C">
      <w:pPr>
        <w:pStyle w:val="Bibliography"/>
      </w:pPr>
      <w:r>
        <w:t xml:space="preserve">36. Sady MD, Vaughan CG, Gioia GA. Psychometric characteristics of the Postconcussion Symptom Inventory in children and adolescents. Arch. Clin. Neuropsychol. 2014;29:348–63. </w:t>
      </w:r>
    </w:p>
    <w:p w14:paraId="147FE8B5" w14:textId="77777777" w:rsidR="00A2281C" w:rsidRDefault="00A2281C" w:rsidP="00A2281C">
      <w:pPr>
        <w:pStyle w:val="Bibliography"/>
      </w:pPr>
      <w:r>
        <w:t xml:space="preserve">37. Schatz P, Sandel N. Sensitivity and specificity of the online version of ImPACT in high school and collegiate athletes. Am. J. Sports Med. 2013;41:321–6. </w:t>
      </w:r>
    </w:p>
    <w:p w14:paraId="0A0F25B9" w14:textId="77777777" w:rsidR="00A2281C" w:rsidRDefault="00A2281C" w:rsidP="00A2281C">
      <w:pPr>
        <w:pStyle w:val="Bibliography"/>
      </w:pPr>
      <w:r>
        <w:lastRenderedPageBreak/>
        <w:t xml:space="preserve">38. Barr WB, McCrea M. Sensitivity and specificity of standardized neurocognitive testing immediately following sports concussion. J. Int. Neuropsychol. Soc. 2001;7:693–702. </w:t>
      </w:r>
    </w:p>
    <w:p w14:paraId="0226E601" w14:textId="77777777" w:rsidR="00A2281C" w:rsidRDefault="00A2281C" w:rsidP="00A2281C">
      <w:pPr>
        <w:pStyle w:val="Bibliography"/>
      </w:pPr>
      <w:r>
        <w:t xml:space="preserve">39. Kontos AP, Elbin RJ, Covassin T, Larson E. Exploring differences in computerized neurocognitive concussion testing between African American and White athletes. Arch. Clin. Neuropsychol. 2010;25:734–44. </w:t>
      </w:r>
    </w:p>
    <w:p w14:paraId="295265E5" w14:textId="77777777" w:rsidR="00A2281C" w:rsidRDefault="00A2281C" w:rsidP="00A2281C">
      <w:pPr>
        <w:pStyle w:val="Bibliography"/>
      </w:pPr>
      <w:r>
        <w:t xml:space="preserve">40. McCrea M, Kelly JP, Randolph C, Kluge J, Bartolic E, Finn G, et al. Standardized Assessment of Concussion (SAC): on-site mental status evaluation of the athlete. J. Head Trauma Rehabil. 1998;13:27–35. </w:t>
      </w:r>
    </w:p>
    <w:p w14:paraId="591BB824" w14:textId="77777777" w:rsidR="00A2281C" w:rsidRDefault="00A2281C" w:rsidP="00A2281C">
      <w:pPr>
        <w:pStyle w:val="Bibliography"/>
      </w:pPr>
      <w:r>
        <w:t xml:space="preserve">41. Collie A, Maruff P, Makdissi M, McCrory P, McStephen M, Darby D. CogSport: reliability and correlation with conventional cognitive tests used in postconcussion medical evaluations. Clin. J. Sport Med. 2003;13:28–32. </w:t>
      </w:r>
    </w:p>
    <w:p w14:paraId="17742588" w14:textId="77777777" w:rsidR="00A2281C" w:rsidRDefault="00A2281C" w:rsidP="00A2281C">
      <w:pPr>
        <w:pStyle w:val="Bibliography"/>
      </w:pPr>
      <w:r>
        <w:t xml:space="preserve">42. McCrea M, Guskiewicz KM, Marshall SW, Barr W, Randolph C, Cantu RC, et al. Acute effects and recovery time following concussion in collegiate football players: The NCAA Concussion Study. JAMA J. Am. Med. Assoc. 2003;290:2556–63. </w:t>
      </w:r>
    </w:p>
    <w:p w14:paraId="5DD08DD3" w14:textId="77777777" w:rsidR="00A2281C" w:rsidRDefault="00A2281C" w:rsidP="00A2281C">
      <w:pPr>
        <w:pStyle w:val="Bibliography"/>
      </w:pPr>
      <w:r>
        <w:t xml:space="preserve">43. McCrea M, Kelly JP, Randolph C, Cisler R, Berger L. Immediate neurocognitive effects of concussion. Neurosurgery. 2002;50:1032–1042. </w:t>
      </w:r>
    </w:p>
    <w:p w14:paraId="24DDB311" w14:textId="77777777" w:rsidR="00A2281C" w:rsidRDefault="00A2281C" w:rsidP="00A2281C">
      <w:pPr>
        <w:pStyle w:val="Bibliography"/>
      </w:pPr>
      <w:r>
        <w:t xml:space="preserve">44. Belanger HG, Vanderploeg RD. The neuropsychological impact of sports-related concussion: a meta-analysis. J. Int. Neuropsychol. Soc. 2005;11:345–357. </w:t>
      </w:r>
    </w:p>
    <w:p w14:paraId="682B5DBA" w14:textId="77777777" w:rsidR="00A2281C" w:rsidRDefault="00A2281C" w:rsidP="00A2281C">
      <w:pPr>
        <w:pStyle w:val="Bibliography"/>
      </w:pPr>
      <w:r>
        <w:t xml:space="preserve">45. Schneider KJ, Iverson GL, Emery CA, McCrory P, Herring SA, Meeuwisse WH. The effects of rest and treatment following sport-related concussion: a systematic review of the literature. Br. J. Sports Med. 2013;47:304–7. </w:t>
      </w:r>
    </w:p>
    <w:p w14:paraId="62B79E81" w14:textId="77777777" w:rsidR="00A2281C" w:rsidRDefault="00A2281C" w:rsidP="00A2281C">
      <w:pPr>
        <w:pStyle w:val="Bibliography"/>
      </w:pPr>
      <w:r>
        <w:t xml:space="preserve">46. Chen J-K, Johnston KM, Frey S, Petrides M, Worsley K, Ptito A. Functional abnormalities in symptomatic concussed athletes: an fMRI study. NeuroImage. 2004;22:68–82. </w:t>
      </w:r>
    </w:p>
    <w:p w14:paraId="3948B752" w14:textId="77777777" w:rsidR="00A2281C" w:rsidRDefault="00A2281C" w:rsidP="00A2281C">
      <w:pPr>
        <w:pStyle w:val="Bibliography"/>
      </w:pPr>
      <w:r>
        <w:t xml:space="preserve">47. Gosselin N, Bottari C, Chen J-K, Petrides M, Tinawi S, de Guise É, et al. Electrophysiology and functional MRI in post-acute mild traumatic brain injury. J. Neurotrauma. 2011;28:329–41. </w:t>
      </w:r>
    </w:p>
    <w:p w14:paraId="35AD9351" w14:textId="77777777" w:rsidR="00A2281C" w:rsidRDefault="00A2281C" w:rsidP="00A2281C">
      <w:pPr>
        <w:pStyle w:val="Bibliography"/>
      </w:pPr>
      <w:r>
        <w:t xml:space="preserve">48. McAllister TW, Sparling MB, Flashman LA, Guerin SJ, Mamourian AC, Saykin AJ. Differential working memory load effects after mild traumatic brain injury. NeuroImage. 2001;14:1004–1012. </w:t>
      </w:r>
    </w:p>
    <w:p w14:paraId="5EF94BB0" w14:textId="77777777" w:rsidR="00A2281C" w:rsidRDefault="00A2281C" w:rsidP="00A2281C">
      <w:pPr>
        <w:pStyle w:val="Bibliography"/>
      </w:pPr>
      <w:r>
        <w:t xml:space="preserve">49. Tsushima WT, Siu AM. Neuropsychological test performance of Hawai’i high school athletes: updated Hawai’i immediate post-concussion assessment and cognitive testing data. Hawaii J. Med. Public Health. 2014;73:208–11. </w:t>
      </w:r>
    </w:p>
    <w:p w14:paraId="1CD980CC" w14:textId="77777777" w:rsidR="00A2281C" w:rsidRDefault="00A2281C" w:rsidP="00A2281C">
      <w:pPr>
        <w:pStyle w:val="Bibliography"/>
      </w:pPr>
      <w:r>
        <w:t xml:space="preserve">50. Tsushima WT, Oshiro R, Zimbra D. Neuropsychological test performance of Hawai’i high school athletes: Hawai’i ImPACT normative data. Hawaii Med. J. 2008;67:93–5. </w:t>
      </w:r>
    </w:p>
    <w:p w14:paraId="5F2ECE20" w14:textId="77777777" w:rsidR="00A2281C" w:rsidRDefault="00A2281C" w:rsidP="00A2281C">
      <w:pPr>
        <w:pStyle w:val="Bibliography"/>
      </w:pPr>
      <w:r>
        <w:lastRenderedPageBreak/>
        <w:t xml:space="preserve">51. Ott S, Schatz P, Solomon G, Ryan JJ. Neurocognitive performance and symptom profiles of Spanish-speaking Hispanic athletes on the ImPACT Test. Arch. Clin. Neuropsychol. 2014;29:152–63. </w:t>
      </w:r>
    </w:p>
    <w:p w14:paraId="21A68E6C" w14:textId="77777777" w:rsidR="00A2281C" w:rsidRDefault="00A2281C" w:rsidP="00A2281C">
      <w:pPr>
        <w:pStyle w:val="Bibliography"/>
      </w:pPr>
      <w:r>
        <w:t xml:space="preserve">52.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0DB29530" w14:textId="77777777" w:rsidR="00A2281C" w:rsidRDefault="00A2281C" w:rsidP="00A2281C">
      <w:pPr>
        <w:pStyle w:val="Bibliography"/>
      </w:pPr>
      <w:r>
        <w:t xml:space="preserve">53. Maroon JC, Lovell MR, Norwig J, Podell K, Powell JW, Hartl R. Cerebral concussion in athletes: Evaluation and neuropsychological testing. Neurosurgery. 2000;47:659–672. </w:t>
      </w:r>
    </w:p>
    <w:p w14:paraId="1711FEA6" w14:textId="77777777" w:rsidR="00A2281C" w:rsidRDefault="00A2281C" w:rsidP="00A2281C">
      <w:pPr>
        <w:pStyle w:val="Bibliography"/>
      </w:pPr>
      <w:r>
        <w:t xml:space="preserve">54. Macciocchi SN, Seel RT, Thompson N. The impact of mild traumatic brain injury on cognitive functioning following co-occurring spinal cord injury. Arch. Clin. Neuropsychol. 2013;28:684–91. </w:t>
      </w:r>
    </w:p>
    <w:p w14:paraId="2862E03A" w14:textId="77777777" w:rsidR="00A2281C" w:rsidRDefault="00A2281C" w:rsidP="00A2281C">
      <w:pPr>
        <w:pStyle w:val="Bibliography"/>
      </w:pPr>
      <w:r>
        <w:t xml:space="preserve">55. Cole WR, Arrieux JP, Schwab K, Ivins BJ, Qashu FM, Lewis SC. Test–retest reliability of four computerized neurocognitive assessment tools in an active duty military population. Arch. Clin. Neuropsychol. 2013;28:732–42. </w:t>
      </w:r>
    </w:p>
    <w:p w14:paraId="7440D434" w14:textId="77777777" w:rsidR="00A2281C" w:rsidRDefault="00A2281C" w:rsidP="00A2281C">
      <w:pPr>
        <w:pStyle w:val="Bibliography"/>
      </w:pPr>
      <w:r>
        <w:t xml:space="preserve">56. Barker-Collo S, Jones K, Theadom A, Starkey N, Dowell A, McPherson K, et al. Neuropsychological outcome and its correlates in the first year after adult mild traumatic brain injury: A population-based New Zealand study. Brain Inj. 2015;29:1604–16. </w:t>
      </w:r>
    </w:p>
    <w:p w14:paraId="7619C580" w14:textId="77777777" w:rsidR="00A2281C" w:rsidRDefault="00A2281C" w:rsidP="00A2281C">
      <w:pPr>
        <w:pStyle w:val="Bibliography"/>
      </w:pPr>
      <w:r>
        <w:t xml:space="preserve">57. Bernick C, Banks SJ, Shin W, Obuchowski N, Butler S, Noback M, et al. Repeated head trauma is associated with smaller thalamic volumes and slower processing speed: the Professional Fighters’ Brain Health Study. Br. J. Sports Med. 2015;49:1007–11. </w:t>
      </w:r>
    </w:p>
    <w:p w14:paraId="55BAAE05" w14:textId="77777777" w:rsidR="00A2281C" w:rsidRDefault="00A2281C" w:rsidP="00A2281C">
      <w:pPr>
        <w:pStyle w:val="Bibliography"/>
      </w:pPr>
      <w:r>
        <w:t xml:space="preserve">58. Blake ML, Ott S, Villanyi E, Kazhuro K, Schatz P. Influence of language of administration on ImPACT performance by bilingual Spanish–English college students. Arch. Clin. Neuropsychol. 2015;30:302–9. </w:t>
      </w:r>
    </w:p>
    <w:p w14:paraId="75B2CCA8" w14:textId="77777777" w:rsidR="00A2281C" w:rsidRDefault="00A2281C" w:rsidP="00A2281C">
      <w:pPr>
        <w:pStyle w:val="Bibliography"/>
      </w:pPr>
      <w:r>
        <w:t xml:space="preserve">59. Broshek DK, Kaushik T, Freeman JR, Erlanger D, Webbe F, Barth JT. Sex differences in outcome following sports-related concussion. J. Neurosurg. 2005;102:856–863. </w:t>
      </w:r>
    </w:p>
    <w:p w14:paraId="676236E0" w14:textId="77777777" w:rsidR="00A2281C" w:rsidRDefault="00A2281C" w:rsidP="00A2281C">
      <w:pPr>
        <w:pStyle w:val="Bibliography"/>
      </w:pPr>
      <w:r>
        <w:t xml:space="preserve">60. Bruce JM, Echemendia R, Meeuwisse W, Comper P, Sisco A. 1 year test–retest reliability of ImPACT in professional ice hockey players. Clin. Neuropsychol. 2014;28:14–25. </w:t>
      </w:r>
    </w:p>
    <w:p w14:paraId="3DE0144E" w14:textId="77777777" w:rsidR="00A2281C" w:rsidRDefault="00A2281C" w:rsidP="00A2281C">
      <w:pPr>
        <w:pStyle w:val="Bibliography"/>
      </w:pPr>
      <w:r>
        <w:t xml:space="preserve">61. Jones NS, Walter KD, Caplinger R, Wright D, Raasch WG, Young C. Effect of education and language on baseline concussion screening tests in professional baseball players. Clin. J. Sport Med. 2014;24:284–8. </w:t>
      </w:r>
    </w:p>
    <w:p w14:paraId="5877C183" w14:textId="77777777" w:rsidR="00A2281C" w:rsidRDefault="00A2281C" w:rsidP="00A2281C">
      <w:pPr>
        <w:pStyle w:val="Bibliography"/>
      </w:pPr>
      <w:r>
        <w:t xml:space="preserve">62. Larson EB, Kondiles BR, Starr CR, Zollman FS. Postconcussive complaints, cognition, symptom attribution and effort among veterans. J. Int. Neuropsychol. Soc. 2013;19:88–95. </w:t>
      </w:r>
    </w:p>
    <w:p w14:paraId="05479BE1" w14:textId="77777777" w:rsidR="00A2281C" w:rsidRDefault="00A2281C" w:rsidP="00A2281C">
      <w:pPr>
        <w:pStyle w:val="Bibliography"/>
      </w:pPr>
      <w:r>
        <w:lastRenderedPageBreak/>
        <w:t xml:space="preserve">63. Rabinowitz AR, Li X, McCauley SR, Wilde EA, Barnes A, Hanten G, et al. Prevalence and predictors of poor recovery from mild traumatic brain injury. J. Neurotrauma. 2015;32:1488–96. </w:t>
      </w:r>
    </w:p>
    <w:p w14:paraId="2733BFB0" w14:textId="77777777" w:rsidR="00A2281C" w:rsidRDefault="00A2281C" w:rsidP="00A2281C">
      <w:pPr>
        <w:pStyle w:val="Bibliography"/>
      </w:pPr>
      <w:r>
        <w:t xml:space="preserve">64. Register-Mihalik JK, De Maio VJ, Tibbo-Valeriote HL, Wooten JD. Characteristics of pediatric and adolescent concussion clinic patients with postconcussion amnesia. Clin. J. Sport Med. 2015;25:502–8. </w:t>
      </w:r>
    </w:p>
    <w:p w14:paraId="074D7837" w14:textId="77777777" w:rsidR="00A2281C" w:rsidRDefault="00A2281C" w:rsidP="00A2281C">
      <w:pPr>
        <w:pStyle w:val="Bibliography"/>
      </w:pPr>
      <w:r>
        <w:t xml:space="preserve">65. Resch JE, Driscoll A, McCaffrey N, Brown C, Ferrara MS, Macciocchi S, et al. ImPact test-retest reliability: Reliably unreliable? J. Athl. Train. 2013;48:506–11. </w:t>
      </w:r>
    </w:p>
    <w:p w14:paraId="42098F13" w14:textId="77777777" w:rsidR="00A2281C" w:rsidRDefault="00A2281C" w:rsidP="00A2281C">
      <w:pPr>
        <w:pStyle w:val="Bibliography"/>
      </w:pPr>
      <w:r>
        <w:t xml:space="preserve">66. Allen BJ, Gfeller JD. The Immediate Post-Concussion Assessment and Cognitive Testing battery and traditional neuropsychological measures: A construct and concurrent validity study. Brain Inj. 2011;25:179–91. </w:t>
      </w:r>
    </w:p>
    <w:p w14:paraId="03C2B57B" w14:textId="77777777" w:rsidR="00A2281C" w:rsidRDefault="00A2281C" w:rsidP="00A2281C">
      <w:pPr>
        <w:pStyle w:val="Bibliography"/>
      </w:pPr>
      <w:r>
        <w:t xml:space="preserve">67. Amick MM, Clark A, Fortier CB, Esterman M, Rasmusson AM, Kenna A, et al. PTSD modifies performance on a task of affective executive control among deployed OEF/OIF veterans with mild traumatic brain injury. J. Int. Neuropsychol. Soc. 2013;19:792–801. </w:t>
      </w:r>
    </w:p>
    <w:p w14:paraId="5FB8E089" w14:textId="77777777" w:rsidR="00A2281C" w:rsidRDefault="00A2281C" w:rsidP="00A2281C">
      <w:pPr>
        <w:pStyle w:val="Bibliography"/>
      </w:pPr>
      <w:r>
        <w:t xml:space="preserve">68. Araujo GC, Antonini TN, Monahan K, Gelfius C, Klamar K, Potts M, et al. The relationship between suboptimal effort and post-concussion symptoms in children and adolescents with mild traumatic brain injury. Clin. Neuropsychol. 2014;28:786–801. </w:t>
      </w:r>
    </w:p>
    <w:p w14:paraId="528AD218" w14:textId="77777777" w:rsidR="00A2281C" w:rsidRDefault="00A2281C" w:rsidP="00A2281C">
      <w:pPr>
        <w:pStyle w:val="Bibliography"/>
      </w:pPr>
      <w:r>
        <w:t xml:space="preserve">69. Armistead-Jehle P, Cooper DB, Vanderploeg RD. The role of performance validity tests in the assessment of cognitive functioning after military concussion: A replication and extension. Appl. Neuropsychol. Adult. 2016;23:264–73. </w:t>
      </w:r>
    </w:p>
    <w:p w14:paraId="32AAB2E5" w14:textId="77777777" w:rsidR="00A2281C" w:rsidRDefault="00A2281C" w:rsidP="00A2281C">
      <w:pPr>
        <w:pStyle w:val="Bibliography"/>
      </w:pPr>
      <w:r>
        <w:t xml:space="preserve">70. Babikian T, Satz P, Zaucha K, Light R, Lewis RS, Asarnow RF. The UCLA longitudinal study of neurocognitive outcomes following mild pediatric traumatic brain injury. J. Int. Neuropsychol. Soc. 2011;17:886–95. </w:t>
      </w:r>
    </w:p>
    <w:p w14:paraId="599DBC4E" w14:textId="77777777" w:rsidR="00A2281C" w:rsidRDefault="00A2281C" w:rsidP="00A2281C">
      <w:pPr>
        <w:pStyle w:val="Bibliography"/>
      </w:pPr>
      <w:r>
        <w:t xml:space="preserve">71. Barrow IM, Hough M, Rastatter MP, Walker M, Holbert D, Rotondo MF. Can within-category naming identify subtle cognitive deficits in the mild traumatic brain-injured patient? J. Trauma Acute Care Surg. 2003;54:888–897. </w:t>
      </w:r>
    </w:p>
    <w:p w14:paraId="134DD042" w14:textId="77777777" w:rsidR="00A2281C" w:rsidRDefault="00A2281C" w:rsidP="00A2281C">
      <w:pPr>
        <w:pStyle w:val="Bibliography"/>
      </w:pPr>
      <w:r>
        <w:t xml:space="preserve">72. Barwick F, Arnett P, Slobounov S. EEG correlates of fatigue during administration of a neuropsychological test battery. Clin. Neurophysiol. 2012;123:278–84. </w:t>
      </w:r>
    </w:p>
    <w:p w14:paraId="2B3B383D" w14:textId="77777777" w:rsidR="00A2281C" w:rsidRDefault="00A2281C" w:rsidP="00A2281C">
      <w:pPr>
        <w:pStyle w:val="Bibliography"/>
      </w:pPr>
      <w:r>
        <w:t xml:space="preserve">73. Barwood CHS, Murdoch BE. Unravelling the influence of mild traumatic brain injury (MTBI) on cognitive-linguistic processing: A comparative group analysis. Brain Inj. 2013;27:671–6. </w:t>
      </w:r>
    </w:p>
    <w:p w14:paraId="19E941D9" w14:textId="77777777" w:rsidR="00A2281C" w:rsidRDefault="00A2281C" w:rsidP="00A2281C">
      <w:pPr>
        <w:pStyle w:val="Bibliography"/>
      </w:pPr>
      <w:r>
        <w:t xml:space="preserve">74. Beers SR, Goldstein G, Katz LJ. Neuropsychological differences between college students with learning disabilities and those with mild head injury. J. Learn. Disabil. 1994;27:315–24. </w:t>
      </w:r>
    </w:p>
    <w:p w14:paraId="248FD276" w14:textId="77777777" w:rsidR="00A2281C" w:rsidRDefault="00A2281C" w:rsidP="00A2281C">
      <w:pPr>
        <w:pStyle w:val="Bibliography"/>
      </w:pPr>
      <w:r>
        <w:lastRenderedPageBreak/>
        <w:t xml:space="preserve">75. Biederman J, Feinberg L, Chan J, Adeyemo BO, Woodworth KY, Panis W, et al. Mild traumatic brain injury and attention-deficit hyperactivity disorder in young student athletes. J. Nerv. Ment. Dis. 2015;203:813–9. </w:t>
      </w:r>
    </w:p>
    <w:p w14:paraId="3C89CE49" w14:textId="77777777" w:rsidR="00A2281C" w:rsidRDefault="00A2281C" w:rsidP="00A2281C">
      <w:pPr>
        <w:pStyle w:val="Bibliography"/>
      </w:pPr>
      <w:r>
        <w:t xml:space="preserve">76. Bigler ED, Jantz PB, Farrer TJ, Abildskov TJ, Dennis M, Gerhardt CA, et al. Day of injury CT and late MRI findings: Cognitive outcome in a paediatric sample with complicated mild traumatic brain injury. Brain Inj. 2015;29:1062–70. </w:t>
      </w:r>
    </w:p>
    <w:p w14:paraId="0DBBA30F" w14:textId="77777777" w:rsidR="00A2281C" w:rsidRDefault="00A2281C" w:rsidP="00A2281C">
      <w:pPr>
        <w:pStyle w:val="Bibliography"/>
      </w:pPr>
      <w:r>
        <w:t xml:space="preserve">77. Boake C, McCauley SR, Levin HS, Contant CF, Song JX, Brown SA, et al. Limited agreement between criteria-based diagnoses of postconcussional syndrome. J. Neuropsychiatry Clin. Neurosci. 2004;16:493–9. </w:t>
      </w:r>
    </w:p>
    <w:p w14:paraId="726B366F" w14:textId="77777777" w:rsidR="00A2281C" w:rsidRDefault="00A2281C" w:rsidP="00A2281C">
      <w:pPr>
        <w:pStyle w:val="Bibliography"/>
      </w:pPr>
      <w:r>
        <w:t xml:space="preserve">78. Bolzenius JD, Roskos PT, Salminen LE, Paul RH, Bucholz RD. Cognitive and self-reported psychological outcomes of blast-induced mild traumatic brain injury in veterans: a preliminary study. Appl. Neuropsychol. Adult. 2015;22:79–87. </w:t>
      </w:r>
    </w:p>
    <w:p w14:paraId="1614452D" w14:textId="77777777" w:rsidR="00A2281C" w:rsidRDefault="00A2281C" w:rsidP="00A2281C">
      <w:pPr>
        <w:pStyle w:val="Bibliography"/>
      </w:pPr>
      <w:r>
        <w:t xml:space="preserve">79. Brooks BL, Daya H, Khan S, Carlson HL, Mikrogianakis A, Barlow KM. Cognition in the emergency department as a predictor of recovery after pediatric mild traumatic brain injury. J. Int. Neuropsychol. Soc. 2016;22:379–87. </w:t>
      </w:r>
    </w:p>
    <w:p w14:paraId="22AE84C6" w14:textId="77777777" w:rsidR="00A2281C" w:rsidRDefault="00A2281C" w:rsidP="00A2281C">
      <w:pPr>
        <w:pStyle w:val="Bibliography"/>
      </w:pPr>
      <w:r>
        <w:t xml:space="preserve">80. Brooks BL, Khan S, Daya H, Mikrogianakis A, Barlow KM. Neurocognition in the emergency department after a mild traumatic brain injury in youth. J. Neurotrauma. 2014;31:1744–9. </w:t>
      </w:r>
    </w:p>
    <w:p w14:paraId="1C2866F7" w14:textId="77777777" w:rsidR="00A2281C" w:rsidRDefault="00A2281C" w:rsidP="00A2281C">
      <w:pPr>
        <w:pStyle w:val="Bibliography"/>
      </w:pPr>
      <w:r>
        <w:t xml:space="preserve">81.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5502CCB3" w14:textId="77777777" w:rsidR="00A2281C" w:rsidRDefault="00A2281C" w:rsidP="00A2281C">
      <w:pPr>
        <w:pStyle w:val="Bibliography"/>
      </w:pPr>
      <w:r>
        <w:t xml:space="preserve">82. Classen S, Levy C, Meyer DL, Bewernitz M, Lanford DN, Mann WC. Simulated driving performance of combat veterans with mild traumatic brain injury and posttraumatic stress disorder: A pilot study. Am. J. Occup. Ther. 2011;65:41–427. </w:t>
      </w:r>
    </w:p>
    <w:p w14:paraId="6773C6FE" w14:textId="77777777" w:rsidR="00A2281C" w:rsidRDefault="00A2281C" w:rsidP="00A2281C">
      <w:pPr>
        <w:pStyle w:val="Bibliography"/>
      </w:pPr>
      <w:r>
        <w:t xml:space="preserve">83.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5FA5E18D" w14:textId="77777777" w:rsidR="00A2281C" w:rsidRDefault="00A2281C" w:rsidP="00A2281C">
      <w:pPr>
        <w:pStyle w:val="Bibliography"/>
      </w:pPr>
      <w:r>
        <w:t xml:space="preserve">84.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79CAD1E9" w14:textId="77777777" w:rsidR="00A2281C" w:rsidRDefault="00A2281C" w:rsidP="00A2281C">
      <w:pPr>
        <w:pStyle w:val="Bibliography"/>
      </w:pPr>
      <w:r>
        <w:t xml:space="preserve">85. Coughlin JM, Wang Y, Munro CA, Ma S, Yue C, Chen S, et al. Neuroinflammation and brain atrophy in former NFL players: An in vivo multimodal imaging pilot study. Neurobiol. Dis. 2015;74:58–65. </w:t>
      </w:r>
    </w:p>
    <w:p w14:paraId="74E3C2DD" w14:textId="77777777" w:rsidR="00A2281C" w:rsidRDefault="00A2281C" w:rsidP="00A2281C">
      <w:pPr>
        <w:pStyle w:val="Bibliography"/>
      </w:pPr>
      <w:r>
        <w:lastRenderedPageBreak/>
        <w:t xml:space="preserve">86. Daniel JC, Olesniewicz MH, Reeves DL, Tam D, Bleiberg J, Thatcher R, et al. Repeated measures of cognitive processing efficiency in adolescent athletes: Implications for monitoring recovery from concussion. Neuropsychiatry. Neuropsychol. Behav. Neurol. 1999;12:167–9. </w:t>
      </w:r>
    </w:p>
    <w:p w14:paraId="60B795CA" w14:textId="77777777" w:rsidR="00A2281C" w:rsidRDefault="00A2281C" w:rsidP="00A2281C">
      <w:pPr>
        <w:pStyle w:val="Bibliography"/>
      </w:pPr>
      <w:r>
        <w:t xml:space="preserve">87. De Beaumont L, Tremblay S, Henry LC, Poirier J, Lassonde M, Théoret H. Motor system alterations in retired former athletes: The role of aging and concussion history. BMC Neurol. 2013;13:1–10. </w:t>
      </w:r>
    </w:p>
    <w:p w14:paraId="7DFA49CF" w14:textId="77777777" w:rsidR="00A2281C" w:rsidRDefault="00A2281C" w:rsidP="00A2281C">
      <w:pPr>
        <w:pStyle w:val="Bibliography"/>
      </w:pPr>
      <w:r>
        <w:t xml:space="preserve">88. Didehbani N, Cullum CM, Mansinghani S, Conover H, Hart JJ. Depressive symptoms and concussions in aging retired NFL players. Arch. Clin. Neuropsychol. 2013;28:418–24. </w:t>
      </w:r>
    </w:p>
    <w:p w14:paraId="05EE8BD4" w14:textId="77777777" w:rsidR="00A2281C" w:rsidRDefault="00A2281C" w:rsidP="00A2281C">
      <w:pPr>
        <w:pStyle w:val="Bibliography"/>
      </w:pPr>
      <w:r>
        <w:t xml:space="preserve">89. Dretsch MN, Kelly MP, Coldren RL, Parish RV, Russell ML. No significant acute and subacute differences between blast and blunt concussions across multiple neurocognitive measures and symptoms in deployed soldiers. J. Neurotrauma. 2015;32:1217–22. </w:t>
      </w:r>
    </w:p>
    <w:p w14:paraId="2B7700C9" w14:textId="77777777" w:rsidR="00A2281C" w:rsidRDefault="00A2281C" w:rsidP="00A2281C">
      <w:pPr>
        <w:pStyle w:val="Bibliography"/>
      </w:pPr>
      <w:r>
        <w:t xml:space="preserve">90. Dretsch MN, Parish R, Kelly M, Coldren R, Russell M. Eight-Day Temporal Stability of the Automated Neuropsychological Assessment Metric (ANAM) in a Deployment Environment. Appl. Neuropsychol. Adult. 2015;22:304–10. </w:t>
      </w:r>
    </w:p>
    <w:p w14:paraId="0F65DE6A" w14:textId="77777777" w:rsidR="00A2281C" w:rsidRDefault="00A2281C" w:rsidP="00A2281C">
      <w:pPr>
        <w:pStyle w:val="Bibliography"/>
      </w:pPr>
      <w:r>
        <w:t xml:space="preserve">91. Dretsch MN, Silverberg ND, Iverson GL. Multiple past concussions are associated with ongoing post-concussive symptoms but not cognitive impairment in active-duty army soldiers. J. Neurotrauma. 2015;32:1301–6. </w:t>
      </w:r>
    </w:p>
    <w:p w14:paraId="52122F3F" w14:textId="77777777" w:rsidR="00A2281C" w:rsidRDefault="00A2281C" w:rsidP="00A2281C">
      <w:pPr>
        <w:pStyle w:val="Bibliography"/>
      </w:pPr>
      <w:r>
        <w:t xml:space="preserve">92. Durazzo TC, Abadjian L, Kincaid A, Bilovsky-Muniz T, Boreta L, Gauger GE. The Influence of Chronic Cigarette Smoking on Neurocognitive Recovery after Mild Traumatic Brain Injury. J. Neurotrauma. 2013;30:1013–22. </w:t>
      </w:r>
    </w:p>
    <w:p w14:paraId="1EAB5A35" w14:textId="77777777" w:rsidR="00A2281C" w:rsidRDefault="00A2281C" w:rsidP="00A2281C">
      <w:pPr>
        <w:pStyle w:val="Bibliography"/>
      </w:pPr>
      <w:r>
        <w:t xml:space="preserve">93. Echemendia RJ, Putukian M, Mackin RS, Julian L, Shoss N. Neuropsychological test performance prior to and following sports-related mild traumatic brain injury. Clin. J. Sport Med. 2001;11:23–31. </w:t>
      </w:r>
    </w:p>
    <w:p w14:paraId="2EB06052" w14:textId="77777777" w:rsidR="00A2281C" w:rsidRDefault="00A2281C" w:rsidP="00A2281C">
      <w:pPr>
        <w:pStyle w:val="Bibliography"/>
      </w:pPr>
      <w:r>
        <w:t xml:space="preserve">94. Erlanger D, Feldman D, Kutner K, Kaushik T, Kroger H, Festa J, et al. Development and validation of a web-based neuropsychological test protocol for sports-related return-to-play decision-making. Arch. Clin. Neuropsychol. 2003;18:293–316. </w:t>
      </w:r>
    </w:p>
    <w:p w14:paraId="3F6C050D" w14:textId="77777777" w:rsidR="00A2281C" w:rsidRDefault="00A2281C" w:rsidP="00A2281C">
      <w:pPr>
        <w:pStyle w:val="Bibliography"/>
      </w:pPr>
      <w:r>
        <w:t xml:space="preserve">95. Ettenhofer ML, Abeles N. The significance of mild traumatic brain injury to cognition and self-reported symptoms in long-term recovery from injury. J. Clin. Exp. Neuropsychol. 2008;31:363–72. </w:t>
      </w:r>
    </w:p>
    <w:p w14:paraId="2E0AA6B4" w14:textId="77777777" w:rsidR="00A2281C" w:rsidRDefault="00A2281C" w:rsidP="00A2281C">
      <w:pPr>
        <w:pStyle w:val="Bibliography"/>
      </w:pPr>
      <w:r>
        <w:t xml:space="preserve">96. Fann JR, Uomoto JM, Katon WJ. Cognitive improvement with treatment of depression following mild traumatic brain injury. Psychosomatics. 2001;42:48–54. </w:t>
      </w:r>
    </w:p>
    <w:p w14:paraId="69AA1F34" w14:textId="77777777" w:rsidR="00A2281C" w:rsidRDefault="00A2281C" w:rsidP="00A2281C">
      <w:pPr>
        <w:pStyle w:val="Bibliography"/>
      </w:pPr>
      <w:r>
        <w:t xml:space="preserve">97. Fay TB, Yeates KO, Taylor HG, Bangert B, Dietrich A, Nuss K, et al. Cognitive reserve as a moderator of postconcussive symptoms in children with complicated and uncomplicated mild traumatic brain injury. J. Int. Neuropsychol. Soc. 2010;16:94–105. </w:t>
      </w:r>
    </w:p>
    <w:p w14:paraId="3E7C0999" w14:textId="77777777" w:rsidR="00A2281C" w:rsidRDefault="00A2281C" w:rsidP="00A2281C">
      <w:pPr>
        <w:pStyle w:val="Bibliography"/>
      </w:pPr>
      <w:r>
        <w:lastRenderedPageBreak/>
        <w:t xml:space="preserve">98. Fisher DC, Ledbetter MF, Cohen NJ, Marmor D, Tulsky DS. WAIS-III and WMS-III profiles of mildly to severely brain-injured patients. Appl. Neuropsychol. 2000;7:126–132. </w:t>
      </w:r>
    </w:p>
    <w:p w14:paraId="37890827" w14:textId="77777777" w:rsidR="00A2281C" w:rsidRDefault="00A2281C" w:rsidP="00A2281C">
      <w:pPr>
        <w:pStyle w:val="Bibliography"/>
      </w:pPr>
      <w:r>
        <w:t xml:space="preserve">99. Franke LM, Czarnota JN, Ketchum JM, Walker WC. Factor analysis of persistent postconcussive symptoms within a military sample with blast exposure. J. Head Trauma Rehabil. 2015;30:E34–46. </w:t>
      </w:r>
    </w:p>
    <w:p w14:paraId="1F0A8448" w14:textId="77777777" w:rsidR="00A2281C" w:rsidRDefault="00A2281C" w:rsidP="00A2281C">
      <w:pPr>
        <w:pStyle w:val="Bibliography"/>
      </w:pPr>
      <w:r>
        <w:t xml:space="preserve">100. Gill J, Merchant-Borna K, Lee H, Livingston WS, Olivera A, Cashion A, et al. Sports-related concussion results in differential expression of nuclear factor-κb pathway genes in peripheral blood during the acute and subacute periods. J. Head Trauma Rehabil. 2016;31:269–76. </w:t>
      </w:r>
    </w:p>
    <w:p w14:paraId="718175E6" w14:textId="77777777" w:rsidR="00A2281C" w:rsidRDefault="00A2281C" w:rsidP="00A2281C">
      <w:pPr>
        <w:pStyle w:val="Bibliography"/>
      </w:pPr>
      <w:r>
        <w:t xml:space="preserve">101. Gordon SN, Fitzpatrick PJ, Hilsabeck RC. No effect of PTSD and other psychiatric disorders on cognitive functioning in veterans with mild TBI. Clin. Neuropsychol. 2011;25:337–47. </w:t>
      </w:r>
    </w:p>
    <w:p w14:paraId="0E94FE28" w14:textId="77777777" w:rsidR="00A2281C" w:rsidRDefault="00A2281C" w:rsidP="00A2281C">
      <w:pPr>
        <w:pStyle w:val="Bibliography"/>
      </w:pPr>
      <w:r>
        <w:t xml:space="preserve">102. Greiffenstein MF, Baker WJ. Premorbid clues? Preinjury scholastic performance and present neuropsychological functioning in late postconcussion syndrome. Clin. Neuropsychol. 2003;17:561–73. </w:t>
      </w:r>
    </w:p>
    <w:p w14:paraId="04E6F2EA" w14:textId="77777777" w:rsidR="00A2281C" w:rsidRDefault="00A2281C" w:rsidP="00A2281C">
      <w:pPr>
        <w:pStyle w:val="Bibliography"/>
      </w:pPr>
      <w:r>
        <w:t xml:space="preserve">103. Grills CE, Armistead-Jehle PJ. Performance validity test and neuropsychological assessment battery screening module performances in an active-duty sample with a history of concussion. Appl. Neuropsychol. Adult. 2016;23:295–301. </w:t>
      </w:r>
    </w:p>
    <w:p w14:paraId="2B01BF32" w14:textId="77777777" w:rsidR="00A2281C" w:rsidRDefault="00A2281C" w:rsidP="00A2281C">
      <w:pPr>
        <w:pStyle w:val="Bibliography"/>
      </w:pPr>
      <w:r>
        <w:t xml:space="preserve">104. Hänninen T, Tuominen M, Parkkari J, Vartiainen M, Öhman J, Iverson GL, et al. Sport concussion assessment tool - 3rd edition - normative reference values for professional ice hockey players. J. Sci. Med. Sport. 2016;19:636–41. </w:t>
      </w:r>
    </w:p>
    <w:p w14:paraId="7D109FE0" w14:textId="77777777" w:rsidR="00A2281C" w:rsidRDefault="00A2281C" w:rsidP="00A2281C">
      <w:pPr>
        <w:pStyle w:val="Bibliography"/>
      </w:pPr>
      <w:r>
        <w:t xml:space="preserve">105. Hanna-Pladdy B, Berry ZM, Bennett T, Phillips HL, Gouvier WD. Stress as a diagnostic challenge for postconcussive symptoms: Sequelae of mild traumatic brain injury or physiological stress response. Clin. Neuropsychol. 2001;15:289–304. </w:t>
      </w:r>
    </w:p>
    <w:p w14:paraId="01D255DB" w14:textId="77777777" w:rsidR="00A2281C" w:rsidRDefault="00A2281C" w:rsidP="00A2281C">
      <w:pPr>
        <w:pStyle w:val="Bibliography"/>
      </w:pPr>
      <w:r>
        <w:t xml:space="preserve">106. Hart JJ, Kraut MA, Womack KB, Strain J, Didehbani N, Bartz E, et al. Neuroimaging of cognitive dysfunction and depression in aging retired national football league players: A cross-sectional study. JAMA Neurol. 2013;70:326–35. </w:t>
      </w:r>
    </w:p>
    <w:p w14:paraId="7D34613C" w14:textId="77777777" w:rsidR="00A2281C" w:rsidRDefault="00A2281C" w:rsidP="00A2281C">
      <w:pPr>
        <w:pStyle w:val="Bibliography"/>
      </w:pPr>
      <w:r>
        <w:t xml:space="preserve">107. Hess DW, Marwitz JH, Kreutzer JS. Neuropsychological impairments after spinal cord injury: A comparative study with mild traumatic brain injury. Rehabil. Psychol. 2003;48:151–6. </w:t>
      </w:r>
    </w:p>
    <w:p w14:paraId="5D834138" w14:textId="77777777" w:rsidR="00A2281C" w:rsidRDefault="00A2281C" w:rsidP="00A2281C">
      <w:pPr>
        <w:pStyle w:val="Bibliography"/>
      </w:pPr>
      <w:r>
        <w:t xml:space="preserve">108. Hill BD, Rohling ML, Boettcher AC, Meyers JE. Cognitive intra-individual variability has a positive association with traumatic brain injury severity and suboptimal effort. Arch. Clin. Neuropsychol. 2013;28:640–8. </w:t>
      </w:r>
    </w:p>
    <w:p w14:paraId="0F69ED05" w14:textId="77777777" w:rsidR="00A2281C" w:rsidRDefault="00A2281C" w:rsidP="00A2281C">
      <w:pPr>
        <w:pStyle w:val="Bibliography"/>
      </w:pPr>
      <w:r>
        <w:t xml:space="preserve">109. Hill BD, Womble MN, Rohling ML. Logistic regression function for detection of suspicious performance during baseline evaluations using concussion vital signs. Appl. Neuropsychol. Adult. 2015;22:233–40. </w:t>
      </w:r>
    </w:p>
    <w:p w14:paraId="6DB68CF7" w14:textId="77777777" w:rsidR="00A2281C" w:rsidRDefault="00A2281C" w:rsidP="00A2281C">
      <w:pPr>
        <w:pStyle w:val="Bibliography"/>
      </w:pPr>
      <w:r>
        <w:lastRenderedPageBreak/>
        <w:t xml:space="preserve">110. Hinton-Bayre AD, Geffen G, McFarland K. Mild head injury and speed of information processing: a prospective study of professional rugby league players. J. Clin. Exp. Neuropsychol. 1997;19:275–89. </w:t>
      </w:r>
    </w:p>
    <w:p w14:paraId="0F4AC9C2" w14:textId="77777777" w:rsidR="00A2281C" w:rsidRDefault="00A2281C" w:rsidP="00A2281C">
      <w:pPr>
        <w:pStyle w:val="Bibliography"/>
      </w:pPr>
      <w:r>
        <w:t xml:space="preserve">111. Hunt TN, Ferrara MS. Age-related differences in neuropsychological testing among high school athletes. J. Athl. Train. 2009;44:405–9. </w:t>
      </w:r>
    </w:p>
    <w:p w14:paraId="432ACBDA" w14:textId="77777777" w:rsidR="00A2281C" w:rsidRDefault="00A2281C" w:rsidP="00A2281C">
      <w:pPr>
        <w:pStyle w:val="Bibliography"/>
      </w:pPr>
      <w:r>
        <w:t xml:space="preserve">112. Ivins BJ, Lange RT, Cole WR, Kane R, Schwab KA, Iverson GL. Using base rates of low scores to interpret the ANAM4 TBI-MIL battery following mild traumatic brain injury. Arch. Clin. Neuropsychol. 2015;30:26–38. </w:t>
      </w:r>
    </w:p>
    <w:p w14:paraId="5BDB42C2" w14:textId="77777777" w:rsidR="00A2281C" w:rsidRDefault="00A2281C" w:rsidP="00A2281C">
      <w:pPr>
        <w:pStyle w:val="Bibliography"/>
      </w:pPr>
      <w:r>
        <w:t xml:space="preserve">113. Jamora CW, Schroeder SC, Ruff RM. Pain and mild traumatic brain injury: The implications of pain severity on emotional and cognitive functioning. Brain Inj. 2013;27:1134–40. </w:t>
      </w:r>
    </w:p>
    <w:p w14:paraId="059D0125" w14:textId="77777777" w:rsidR="00A2281C" w:rsidRDefault="00A2281C" w:rsidP="00A2281C">
      <w:pPr>
        <w:pStyle w:val="Bibliography"/>
      </w:pPr>
      <w:r>
        <w:t xml:space="preserve">114. Kashluba S, Hanks RA, Casey JE, Millis SR. Neuropsychologic and functional outcome after complicated mild traumatic brain injury. Arch. Phys. Med. Rehabil. 2008;89:904–11. </w:t>
      </w:r>
    </w:p>
    <w:p w14:paraId="734194CC" w14:textId="77777777" w:rsidR="00A2281C" w:rsidRDefault="00A2281C" w:rsidP="00A2281C">
      <w:pPr>
        <w:pStyle w:val="Bibliography"/>
      </w:pPr>
      <w:r>
        <w:t xml:space="preserve">115. Killam C, Cautin RL, Santucci AC. Assessing the enduring residual neuropsychological effects of head trauma in college athletes who participate in contact sports. Arch. Clin. Neuropsychol. 2005;20:599–611. </w:t>
      </w:r>
    </w:p>
    <w:p w14:paraId="35F64454" w14:textId="77777777" w:rsidR="00A2281C" w:rsidRDefault="00A2281C" w:rsidP="00A2281C">
      <w:pPr>
        <w:pStyle w:val="Bibliography"/>
      </w:pPr>
      <w:r>
        <w:t xml:space="preserve">116. Krishnan M, Smith N, Donders J. Use of the Tower of London—Drexel University, Second Edition (TOLDX) in adults with traumatic brain injury. Clin. Neuropsychol. 2012;26:951–64. </w:t>
      </w:r>
    </w:p>
    <w:p w14:paraId="43A82BD9" w14:textId="77777777" w:rsidR="00A2281C" w:rsidRDefault="00A2281C" w:rsidP="00A2281C">
      <w:pPr>
        <w:pStyle w:val="Bibliography"/>
      </w:pPr>
      <w:r>
        <w:t xml:space="preserve">117. Krivitzky LS, Roebuck-Spencer TM, Roth RM, Blackstone K, Johnson CP, Gioia G. Functional magnetic resonance imaging of working memory and response inhibition in children with mild traumatic brain injury. J. Int. Neuropsychol. Soc. 2011;17:1143–52. </w:t>
      </w:r>
    </w:p>
    <w:p w14:paraId="25A6FBCD" w14:textId="77777777" w:rsidR="00A2281C" w:rsidRDefault="00A2281C" w:rsidP="00A2281C">
      <w:pPr>
        <w:pStyle w:val="Bibliography"/>
      </w:pPr>
      <w:r>
        <w:t xml:space="preserve">118. Lange RT, Pancholi S, Brickell TA, Sakura S, Bhagwat A, Merritt V, et al. Neuropsychological outcome from blast versus non-blast: Mild traumatic brain injury in U. S. military service members. J. Int. Neuropsychol. Soc. 2012;18:595–605. </w:t>
      </w:r>
    </w:p>
    <w:p w14:paraId="1216A464" w14:textId="77777777" w:rsidR="00A2281C" w:rsidRDefault="00A2281C" w:rsidP="00A2281C">
      <w:pPr>
        <w:pStyle w:val="Bibliography"/>
      </w:pPr>
      <w:r>
        <w:t xml:space="preserve">119. Lange RT, Iverson GL, Franzen MD. Neuropsychological functioning following complicated vs. uncomplicated mild traumatic brain injury. Brain Inj. 2009;23:83–91. </w:t>
      </w:r>
    </w:p>
    <w:p w14:paraId="09AD5DA8" w14:textId="77777777" w:rsidR="00A2281C" w:rsidRDefault="00A2281C" w:rsidP="00A2281C">
      <w:pPr>
        <w:pStyle w:val="Bibliography"/>
      </w:pPr>
      <w:r>
        <w:t xml:space="preserve">120. Lange RT, Iverson GL, Brooks BL, Rennison VLA. Influence of poor effort on self-reported symptoms and neurocognitive test performance following mild traumatic brain injury. J. Clin. Exp. Neuropsychol. 2010;32:961–72. </w:t>
      </w:r>
    </w:p>
    <w:p w14:paraId="5AEEBAE4" w14:textId="77777777" w:rsidR="00A2281C" w:rsidRDefault="00A2281C" w:rsidP="00A2281C">
      <w:pPr>
        <w:pStyle w:val="Bibliography"/>
      </w:pPr>
      <w:r>
        <w:t xml:space="preserve">121. Lange RT, Pancholi S, Bhagwat A, Anderson-Barnes V, French LM. Influence of poor effort on neuropsychological test performance in U.S. military personnel following mild traumatic brain injury. J. Clin. Exp. Neuropsychol. 2012;34:453–66. </w:t>
      </w:r>
    </w:p>
    <w:p w14:paraId="138493E6" w14:textId="77777777" w:rsidR="00A2281C" w:rsidRDefault="00A2281C" w:rsidP="00A2281C">
      <w:pPr>
        <w:pStyle w:val="Bibliography"/>
      </w:pPr>
      <w:r>
        <w:lastRenderedPageBreak/>
        <w:t xml:space="preserve">122. Larson EB, Zollman F, Kondiles B, Starr C. Memory deficits, postconcussive complaints, and posttraumatic stress disorder in a volunteer sample of veterans. Rehabil. Psychol. 2013;58:245–52. </w:t>
      </w:r>
    </w:p>
    <w:p w14:paraId="602A9494" w14:textId="77777777" w:rsidR="00A2281C" w:rsidRDefault="00A2281C" w:rsidP="00A2281C">
      <w:pPr>
        <w:pStyle w:val="Bibliography"/>
      </w:pPr>
      <w:r>
        <w:t xml:space="preserve">123. Levin HS, Li X, McCauley SR, Hanten G, Wilde EA, Swank P. Neuropsychological outcome of mTBI: A principal component analysis approach. J. Neurotrauma. 2013;30:625–32. </w:t>
      </w:r>
    </w:p>
    <w:p w14:paraId="5C92CA2E" w14:textId="77777777" w:rsidR="00A2281C" w:rsidRDefault="00A2281C" w:rsidP="00A2281C">
      <w:pPr>
        <w:pStyle w:val="Bibliography"/>
      </w:pPr>
      <w:r>
        <w:t xml:space="preserve">124. Lippa SM, Pastorek NJ, Romesser J, Linck J, Sim AH, Wisdom NM, et al. Ecological validity of performance validity testing. Arch. Clin. Neuropsychol. 2014;29:236–44. </w:t>
      </w:r>
    </w:p>
    <w:p w14:paraId="06632D71" w14:textId="77777777" w:rsidR="00A2281C" w:rsidRDefault="00A2281C" w:rsidP="00A2281C">
      <w:pPr>
        <w:pStyle w:val="Bibliography"/>
      </w:pPr>
      <w:r>
        <w:t xml:space="preserve">125. Lopez KC, Leary JB, Pham DL, Chou Y-Y, Dsurney J, Chan L. Brain volume, connectivity and neuropsychological performance in mild traumatic brain injury: the impact of post-traumatic stress disorder symptoms. J. Neurotrauma. 2017;34:16–22. </w:t>
      </w:r>
    </w:p>
    <w:p w14:paraId="25D2FCA7" w14:textId="77777777" w:rsidR="00A2281C" w:rsidRDefault="00A2281C" w:rsidP="00A2281C">
      <w:pPr>
        <w:pStyle w:val="Bibliography"/>
      </w:pPr>
      <w:r>
        <w:t xml:space="preserve">126.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A3359C7" w14:textId="77777777" w:rsidR="00A2281C" w:rsidRDefault="00A2281C" w:rsidP="00A2281C">
      <w:pPr>
        <w:pStyle w:val="Bibliography"/>
      </w:pPr>
      <w:r>
        <w:t xml:space="preserve">127. Lovell MR, Iverson GL, Collins MW, McKeag D, Maroon JC. Does loss of consciousness predict neuropsychological decrements after concussion? Clin. J. Sport Med. 1999;9:193–198. </w:t>
      </w:r>
    </w:p>
    <w:p w14:paraId="0F07E93C" w14:textId="77777777" w:rsidR="00A2281C" w:rsidRDefault="00A2281C" w:rsidP="00A2281C">
      <w:pPr>
        <w:pStyle w:val="Bibliography"/>
      </w:pPr>
      <w:r>
        <w:t xml:space="preserve">128. Luethcke CA, Bryan CJ, Morrow CE, Isler WC. Comparison of concussive symptoms, cognitive performance, and psychological symptoms between acute blast-versus nonblast-induced mild traumatic brain injury. J. Int. Neuropsychol. Soc. 2011;17:36–45. </w:t>
      </w:r>
    </w:p>
    <w:p w14:paraId="3D8B5047" w14:textId="77777777" w:rsidR="00A2281C" w:rsidRDefault="00A2281C" w:rsidP="00A2281C">
      <w:pPr>
        <w:pStyle w:val="Bibliography"/>
      </w:pPr>
      <w:r>
        <w:t xml:space="preserve">129. Mac Donald CL, Adam OR, Johnson AM, Nelson EC, Werner NJ, Rivet DJ, et al. Acute post-traumatic stress symptoms and age predict outcome in military blast concussion. Brain. 2015;138:1314–26. </w:t>
      </w:r>
    </w:p>
    <w:p w14:paraId="24939773" w14:textId="77777777" w:rsidR="00A2281C" w:rsidRDefault="00A2281C" w:rsidP="00A2281C">
      <w:pPr>
        <w:pStyle w:val="Bibliography"/>
      </w:pPr>
      <w:r>
        <w:t xml:space="preserve">130. MacDonald CL, Johnson AM, Nelson EC, Werner NJ, Fang R, Flaherty SF, et al. Functional status after blast-plus-impact complex concussive traumatic brain injury in evacuated United States military personnel. J. Neurotrauma. 2014;31:889–98. </w:t>
      </w:r>
    </w:p>
    <w:p w14:paraId="4D25E095" w14:textId="77777777" w:rsidR="00A2281C" w:rsidRDefault="00A2281C" w:rsidP="00A2281C">
      <w:pPr>
        <w:pStyle w:val="Bibliography"/>
      </w:pPr>
      <w:r>
        <w:t xml:space="preserve">131. Maillard-Wermelinger A, Yeates KO, Taylor HG, Rusin J, Bangert B, Dietrich A, et al. Mild traumatic brain injury and executive functions in school-aged children. Dev. Neurorehabilitation. 2009;12:330–41. </w:t>
      </w:r>
    </w:p>
    <w:p w14:paraId="41258ABF" w14:textId="77777777" w:rsidR="00A2281C" w:rsidRDefault="00A2281C" w:rsidP="00A2281C">
      <w:pPr>
        <w:pStyle w:val="Bibliography"/>
      </w:pPr>
      <w:r>
        <w:t xml:space="preserve">132.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8489A53" w14:textId="77777777" w:rsidR="00A2281C" w:rsidRDefault="00A2281C" w:rsidP="00A2281C">
      <w:pPr>
        <w:pStyle w:val="Bibliography"/>
      </w:pPr>
      <w:r>
        <w:lastRenderedPageBreak/>
        <w:t xml:space="preserve">133. Massey JS, Meares S, Batchelor J, Bryant RA. An exploratory study of the association of acute posttraumatic stress, depression, and pain to cognitive functioning in mild traumatic brain injury. Neuropsychology. 2015;29:530–42. </w:t>
      </w:r>
    </w:p>
    <w:p w14:paraId="7455534B" w14:textId="77777777" w:rsidR="00A2281C" w:rsidRDefault="00A2281C" w:rsidP="00A2281C">
      <w:pPr>
        <w:pStyle w:val="Bibliography"/>
      </w:pPr>
      <w:r>
        <w:t xml:space="preserve">134. Matser EJT, Kessels AGH, Jordan BD, Lezak MD, Troost J. Chronic traumatic brain injury in professional soccer players. Neurology. 1998;51:791–6. </w:t>
      </w:r>
    </w:p>
    <w:p w14:paraId="086948BB" w14:textId="77777777" w:rsidR="00A2281C" w:rsidRDefault="00A2281C" w:rsidP="00A2281C">
      <w:pPr>
        <w:pStyle w:val="Bibliography"/>
      </w:pPr>
      <w:r>
        <w:t xml:space="preserve">135. Matser JT, Kessels AGH, Lezak MD, Troost J. A dose-response relation of headers and concussions with cognitive impairment in professional soccer players. J. Clin. Exp. Neuropsychol. 2001;23:770–4. </w:t>
      </w:r>
    </w:p>
    <w:p w14:paraId="4A17D160" w14:textId="77777777" w:rsidR="00A2281C" w:rsidRDefault="00A2281C" w:rsidP="00A2281C">
      <w:pPr>
        <w:pStyle w:val="Bibliography"/>
      </w:pPr>
      <w:r>
        <w:t xml:space="preserve">136. Matser EJT, Kessels AG, Lezak MD, Jordan BD, Troost J. Neuropsychological impairment in amateur soccer players. JAMA. 1999;282:971–3. </w:t>
      </w:r>
    </w:p>
    <w:p w14:paraId="0EC8267F" w14:textId="77777777" w:rsidR="00A2281C" w:rsidRDefault="00A2281C" w:rsidP="00A2281C">
      <w:pPr>
        <w:pStyle w:val="Bibliography"/>
      </w:pPr>
      <w:r>
        <w:t xml:space="preserve">137. Matser EJT, Kessels AGH, Lezak MD, Troost J, Jordan BD. Acute traumatic brain injury in amateur boxing. Phys. Sportsmed. 2000;28:87–92. </w:t>
      </w:r>
    </w:p>
    <w:p w14:paraId="2F7988B7" w14:textId="77777777" w:rsidR="00A2281C" w:rsidRDefault="00A2281C" w:rsidP="00A2281C">
      <w:pPr>
        <w:pStyle w:val="Bibliography"/>
      </w:pPr>
      <w:r>
        <w:t xml:space="preserve">138. McAllister TW, Rhodes CH, Flashman LA, McDonald BC, Belloni D, Saykin AJ. Effect of the dopamine D2 receptor T allele on response latency after mild traumatic brain injury. Am. J. Psychiatry. 2005;162:1749–51. </w:t>
      </w:r>
    </w:p>
    <w:p w14:paraId="647E9F42" w14:textId="77777777" w:rsidR="00A2281C" w:rsidRDefault="00A2281C" w:rsidP="00A2281C">
      <w:pPr>
        <w:pStyle w:val="Bibliography"/>
      </w:pPr>
      <w:r>
        <w:t xml:space="preserve">139. McAllister TW, Tyler AL, Flashman LA, Rhodes CH, McDonald BC, Saykin AJ, et al. Polymorphisms in the brain-derived neurotrophic factor gene influence memory and processing speed one month after brain injury. J. Neurotrauma. 2012;29:1111–8. </w:t>
      </w:r>
    </w:p>
    <w:p w14:paraId="68B08B74" w14:textId="77777777" w:rsidR="00A2281C" w:rsidRDefault="00A2281C" w:rsidP="00A2281C">
      <w:pPr>
        <w:pStyle w:val="Bibliography"/>
      </w:pPr>
      <w:r>
        <w:t xml:space="preserve">140. McCauley SR, Boake C, Pedroza C, Brown SA, Levin HS, Goodman HS, et al. Correlates of persistent postconcussional disorder: DSM-IV criteria versus ICD-10. J. Clin. Exp. Neuropsychol. 2008;30:360–79. </w:t>
      </w:r>
    </w:p>
    <w:p w14:paraId="57E2D13B" w14:textId="77777777" w:rsidR="00A2281C" w:rsidRDefault="00A2281C" w:rsidP="00A2281C">
      <w:pPr>
        <w:pStyle w:val="Bibliography"/>
      </w:pPr>
      <w:r>
        <w:t xml:space="preserve">141. McCauley SR, Wilde EA, Barnes A, Hanten G, Hunter JV, Levin HS, et al. Patterns of early emotional and neuropsychological sequelae after mild traumatic brain injury. J. Neurotrauma. 2014;31:914–25. </w:t>
      </w:r>
    </w:p>
    <w:p w14:paraId="3381BA72" w14:textId="77777777" w:rsidR="00A2281C" w:rsidRDefault="00A2281C" w:rsidP="00A2281C">
      <w:pPr>
        <w:pStyle w:val="Bibliography"/>
      </w:pPr>
      <w:r>
        <w:t xml:space="preserve">142. McDonald TW, Franzen MD. A validity study of the WAIT in closed head injury. Brain Inj. 1999;13:331–46. </w:t>
      </w:r>
    </w:p>
    <w:p w14:paraId="12DA847A" w14:textId="77777777" w:rsidR="00A2281C" w:rsidRDefault="00A2281C" w:rsidP="00A2281C">
      <w:pPr>
        <w:pStyle w:val="Bibliography"/>
      </w:pPr>
      <w:r>
        <w:t xml:space="preserve">143. McGlinchey RE, Fortier CB, Venne JR, Maksimovskiy AL, Milberg WP. Effects of OEF/OIF-related physical and emotional co-morbidities on associative learning: concurrent delay and trace eyeblink classical conditioning. Int. J. Environ. Res. Public. Health. 2014;11:3046–73. </w:t>
      </w:r>
    </w:p>
    <w:p w14:paraId="641906B9" w14:textId="77777777" w:rsidR="00A2281C" w:rsidRDefault="00A2281C" w:rsidP="00A2281C">
      <w:pPr>
        <w:pStyle w:val="Bibliography"/>
      </w:pPr>
      <w:r>
        <w:t xml:space="preserve">144. Merritt VC, Arnett PA. Premorbid predictors of postconcussion symptoms in collegiate athletes. J. Clin. Exp. Neuropsychol. 2014;36:1098–111. </w:t>
      </w:r>
    </w:p>
    <w:p w14:paraId="2F23CF35" w14:textId="77777777" w:rsidR="00A2281C" w:rsidRDefault="00A2281C" w:rsidP="00A2281C">
      <w:pPr>
        <w:pStyle w:val="Bibliography"/>
      </w:pPr>
      <w:r>
        <w:t xml:space="preserve">145. Meyer JE, Arnett PA. Validation of the Affective Word List as a measure of verbal learning and memory. J. Clin. Exp. Neuropsychol. 2015;37:316–24. </w:t>
      </w:r>
    </w:p>
    <w:p w14:paraId="0BD10298" w14:textId="77777777" w:rsidR="00A2281C" w:rsidRDefault="00A2281C" w:rsidP="00A2281C">
      <w:pPr>
        <w:pStyle w:val="Bibliography"/>
      </w:pPr>
      <w:r>
        <w:lastRenderedPageBreak/>
        <w:t xml:space="preserve">146. Meyers JE, Rohling ML. Validation of the Meyers Short Battery on mild TBI patients. Arch. Clin. Neuropsychol. 2004;19:637–51. </w:t>
      </w:r>
    </w:p>
    <w:p w14:paraId="6C5D28A1" w14:textId="77777777" w:rsidR="00A2281C" w:rsidRDefault="00A2281C" w:rsidP="00A2281C">
      <w:pPr>
        <w:pStyle w:val="Bibliography"/>
      </w:pPr>
      <w:r>
        <w:t xml:space="preserve">147. Nakayama Y, Covassin T, Schatz P, Nogle S, Kovan J. Examination of the Test-Retest Reliability of a Computerized Neurocognitive Test Battery. Am. J. Sports Med. 2014;42:2000–5. </w:t>
      </w:r>
    </w:p>
    <w:p w14:paraId="4CEC9728" w14:textId="77777777" w:rsidR="00A2281C" w:rsidRDefault="00A2281C" w:rsidP="00A2281C">
      <w:pPr>
        <w:pStyle w:val="Bibliography"/>
      </w:pPr>
      <w:r>
        <w:t xml:space="preserve">148. Nelson NW, Hoelzle JB, Mcguire KA, Ferrier-Auerbach AG, Charlesworth MJ, Sponheim SR. Evaluation context impacts neuropsychological performance of OEF/OIF veterans with reported combat-related concussion. Arch. Clin. Neuropsychol. 2010;25:713–23. </w:t>
      </w:r>
    </w:p>
    <w:p w14:paraId="2B6FBE50" w14:textId="77777777" w:rsidR="00A2281C" w:rsidRDefault="00A2281C" w:rsidP="00A2281C">
      <w:pPr>
        <w:pStyle w:val="Bibliography"/>
      </w:pPr>
      <w:r>
        <w:t xml:space="preserve">149. Nelson NW, Hoelzle JB, Doane BM, McGuire KA, Ferrier-Auerbach AG, Charlesworth MJ, et al. Neuropsychological outcomes of U. S. veterans with report of remote blast-related concussion and current psychopathology. J. Int. Neuropsychol. Soc. 2012;18:845–55. </w:t>
      </w:r>
    </w:p>
    <w:p w14:paraId="78E4C24D" w14:textId="77777777" w:rsidR="00A2281C" w:rsidRDefault="00A2281C" w:rsidP="00A2281C">
      <w:pPr>
        <w:pStyle w:val="Bibliography"/>
      </w:pPr>
      <w:r>
        <w:t xml:space="preserve">150.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AFEE97F" w14:textId="77777777" w:rsidR="00A2281C" w:rsidRDefault="00A2281C" w:rsidP="00A2281C">
      <w:pPr>
        <w:pStyle w:val="Bibliography"/>
      </w:pPr>
      <w:r>
        <w:t xml:space="preserve">151. Nelson LD, Guskiewicz KM, Marshall SW, Hammeke T, Barr W, Randolph C, et al. Multiple self-reported concussions are more prevalent in athletes with ADHD and learning disability. Clin. J. Sport Med. 2016;26:120–127. </w:t>
      </w:r>
    </w:p>
    <w:p w14:paraId="2050B223" w14:textId="77777777" w:rsidR="00A2281C" w:rsidRDefault="00A2281C" w:rsidP="00A2281C">
      <w:pPr>
        <w:pStyle w:val="Bibliography"/>
      </w:pPr>
      <w:r>
        <w:t xml:space="preserve">152. Nelson LD, Pfaller AY, Rein LE, McCrea MA. Rates and predictors of invalid baseline test performance in high school and collegiate athletes for 3 computerized neurocognitive tests. Am. J. Sports Med. 2015;43:2018–26. </w:t>
      </w:r>
    </w:p>
    <w:p w14:paraId="52CEAC13" w14:textId="77777777" w:rsidR="00A2281C" w:rsidRDefault="00A2281C" w:rsidP="00A2281C">
      <w:pPr>
        <w:pStyle w:val="Bibliography"/>
      </w:pPr>
      <w:r>
        <w:t xml:space="preserve">153. Newman JB, Reesman JH, Vaughan CG, Gioia GA. Assessment of processing speed in children with mild TBI: A “first look” at the validity of pediatric ImPACT. Clin. Neuropsychol. 2013;27:779–93. </w:t>
      </w:r>
    </w:p>
    <w:p w14:paraId="5DAC3A0E" w14:textId="77777777" w:rsidR="00A2281C" w:rsidRDefault="00A2281C" w:rsidP="00A2281C">
      <w:pPr>
        <w:pStyle w:val="Bibliography"/>
      </w:pPr>
      <w:r>
        <w:t xml:space="preserve">154. Ord JS, Boettcher AC, Greve KW, Bianchini KJ. Detection of malingering in mild traumatic brain injury with the Conners’ Continuous Performance Test-II. J. Clin. Exp. Neuropsychol. 2010;32:380–7. </w:t>
      </w:r>
    </w:p>
    <w:p w14:paraId="333C0D2B" w14:textId="77777777" w:rsidR="00A2281C" w:rsidRDefault="00A2281C" w:rsidP="00A2281C">
      <w:pPr>
        <w:pStyle w:val="Bibliography"/>
      </w:pPr>
      <w:r>
        <w:t xml:space="preserve">155. Panenka WJ, Lange RT, Bouix S, Shewchuk JR, Heran MKS, Brubacher JR, et al. Neuropsychological outcome and diffusion tensor imaging in complicated versus uncomplicated mild traumatic brain injury. PLoS ONE. 2015;10:e0122746. </w:t>
      </w:r>
    </w:p>
    <w:p w14:paraId="21D1FB8C" w14:textId="77777777" w:rsidR="00A2281C" w:rsidRDefault="00A2281C" w:rsidP="00A2281C">
      <w:pPr>
        <w:pStyle w:val="Bibliography"/>
      </w:pPr>
      <w:r>
        <w:t xml:space="preserve">156. Paré N, Rabin LA, Fogel J, Pépin M. Mild traumatic brain injury and its sequelae: Characterisation of divided attention deficits. Neuropsychol. Rehabil. 2009;19:110–37. </w:t>
      </w:r>
    </w:p>
    <w:p w14:paraId="0FABE3EF" w14:textId="77777777" w:rsidR="00A2281C" w:rsidRDefault="00A2281C" w:rsidP="00A2281C">
      <w:pPr>
        <w:pStyle w:val="Bibliography"/>
      </w:pPr>
      <w:r>
        <w:t xml:space="preserve">157. Ponsford JL, Cameron P, Fitzgerald M, Grant M, Mikocka-Walus A. Long-term outcomes after uncomplicated mild traumatic brain injury: A comparison with trauma controls. J. Neurotrauma. 2011;28:937–46. </w:t>
      </w:r>
    </w:p>
    <w:p w14:paraId="5053F288" w14:textId="77777777" w:rsidR="00A2281C" w:rsidRDefault="00A2281C" w:rsidP="00A2281C">
      <w:pPr>
        <w:pStyle w:val="Bibliography"/>
      </w:pPr>
      <w:r>
        <w:lastRenderedPageBreak/>
        <w:t xml:space="preserve">158. Proto DA, Pastorek NJ, Miller BI, Romesser JM, Sim AH, Linck JF. The dangers of failing one or more performance validity tests in individuals claiming mild traumatic brain injury-related postconcussive symptoms. Arch. Clin. Neuropsychol. 2014;29:614–24. </w:t>
      </w:r>
    </w:p>
    <w:p w14:paraId="3F8C39C7" w14:textId="77777777" w:rsidR="00A2281C" w:rsidRDefault="00A2281C" w:rsidP="00A2281C">
      <w:pPr>
        <w:pStyle w:val="Bibliography"/>
      </w:pPr>
      <w:r>
        <w:t xml:space="preserve">159.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01915021" w14:textId="77777777" w:rsidR="00A2281C" w:rsidRDefault="00A2281C" w:rsidP="00A2281C">
      <w:pPr>
        <w:pStyle w:val="Bibliography"/>
      </w:pPr>
      <w:r>
        <w:t xml:space="preserve">160. Rabinowitz AR, Arnett PA. Reading based IQ estimates and actual premorbid cognitive performance: Discrepancies in a college athlete sample. J. Int. Neuropsychol. Soc. 2012;18:139–43. </w:t>
      </w:r>
    </w:p>
    <w:p w14:paraId="3EBBA461" w14:textId="77777777" w:rsidR="00A2281C" w:rsidRDefault="00A2281C" w:rsidP="00A2281C">
      <w:pPr>
        <w:pStyle w:val="Bibliography"/>
      </w:pPr>
      <w:r>
        <w:t xml:space="preserve">161. Rabinowitz AR, Arnett PA. Intraindividual cognitive variability before and after sports-related concussion. Neuropsychology. 2013;27:481–90. </w:t>
      </w:r>
    </w:p>
    <w:p w14:paraId="3F9E0564" w14:textId="77777777" w:rsidR="00A2281C" w:rsidRDefault="00A2281C" w:rsidP="00A2281C">
      <w:pPr>
        <w:pStyle w:val="Bibliography"/>
      </w:pPr>
      <w:r>
        <w:t xml:space="preserve">162. Rabinowitz AR, Merritt VC, Arnett PA. The return-to-play incentive and the effect of motivation on neuropsychological test-performance: Implications for baseline concussion testing. Dev. Neuropsychol. 2015;40:29–33. </w:t>
      </w:r>
    </w:p>
    <w:p w14:paraId="2C419EB4" w14:textId="77777777" w:rsidR="00A2281C" w:rsidRDefault="00A2281C" w:rsidP="00A2281C">
      <w:pPr>
        <w:pStyle w:val="Bibliography"/>
      </w:pPr>
      <w:r>
        <w:t xml:space="preserve">163. Ravdin LD, Barr WB, Jordan B, Lathan WE, Relkin NR. Assessment of cognitive recovery following sports related head trauma in boxers. Clin. J. Sport Med. 2003;13:21–7. </w:t>
      </w:r>
    </w:p>
    <w:p w14:paraId="6C721CE8" w14:textId="77777777" w:rsidR="00A2281C" w:rsidRDefault="00A2281C" w:rsidP="00A2281C">
      <w:pPr>
        <w:pStyle w:val="Bibliography"/>
      </w:pPr>
      <w:r>
        <w:t xml:space="preserve">164. Rieger BP, Lewandowski LJ, Callahan JM, Spenceley L, Truckenmiller A, Gathje R, et al. A prospective study of symptoms and neurocognitive outcomes in youth with concussion vs orthopaedic injuries. Brain Inj. 2013;27:169–78. </w:t>
      </w:r>
    </w:p>
    <w:p w14:paraId="70CBCEFD" w14:textId="77777777" w:rsidR="00A2281C" w:rsidRDefault="00A2281C" w:rsidP="00A2281C">
      <w:pPr>
        <w:pStyle w:val="Bibliography"/>
      </w:pPr>
      <w:r>
        <w:t xml:space="preserve">165. Ruocco AC, Swirsky-Sacchetti T. Personality disorder symptomatology and neuropsychological functioning in closed head injury. J. Neuropsychiatry Clin. Neurosci. 2007;19:27–35. </w:t>
      </w:r>
    </w:p>
    <w:p w14:paraId="55D0B087" w14:textId="77777777" w:rsidR="00A2281C" w:rsidRDefault="00A2281C" w:rsidP="00A2281C">
      <w:pPr>
        <w:pStyle w:val="Bibliography"/>
      </w:pPr>
      <w:r>
        <w:t xml:space="preserve">166. Schatz P, Maerlender A. A two-factor theory for concussion assessment using ImPACT: Memory and speed. Arch. Clin. Neuropsychol. 2013;28:791–7. </w:t>
      </w:r>
    </w:p>
    <w:p w14:paraId="4211052F" w14:textId="77777777" w:rsidR="00A2281C" w:rsidRDefault="00A2281C" w:rsidP="00A2281C">
      <w:pPr>
        <w:pStyle w:val="Bibliography"/>
      </w:pPr>
      <w:r>
        <w:t xml:space="preserve">167. Schnabel R, Kydd R. Neuropsychological assessment of distractibility in mild traumatic brain injury and depression. Clin. Neuropsychol. 2012;26:769–89. </w:t>
      </w:r>
    </w:p>
    <w:p w14:paraId="2200A342" w14:textId="77777777" w:rsidR="00A2281C" w:rsidRDefault="00A2281C" w:rsidP="00A2281C">
      <w:pPr>
        <w:pStyle w:val="Bibliography"/>
      </w:pPr>
      <w:r>
        <w:t xml:space="preserve">168. Schroeder SC, Ruff RM, Jäncke L. Posttraumatic stress disorder exacerbates emotional complaints but not cognitive impairments in individuals suffering from postconcussional disorder after mild traumatic brain injury. Z. Für Neuropsychol. 2015;26:35–50. </w:t>
      </w:r>
    </w:p>
    <w:p w14:paraId="0D83E3E3" w14:textId="77777777" w:rsidR="00A2281C" w:rsidRDefault="00A2281C" w:rsidP="00A2281C">
      <w:pPr>
        <w:pStyle w:val="Bibliography"/>
      </w:pPr>
      <w:r>
        <w:t xml:space="preserve">169. Shandera-Ochsner AL, Berry DTR, Harp JP, Edmundson M, Graue LO, Roach A, et al. Neuropsychological effects of self-reported deployment-related mild TBI and current PTSD in OIF/OEF veterans. Clin. Neuropsychol. 2013;27:881–907. </w:t>
      </w:r>
    </w:p>
    <w:p w14:paraId="17CA24D4" w14:textId="77777777" w:rsidR="00A2281C" w:rsidRDefault="00A2281C" w:rsidP="00A2281C">
      <w:pPr>
        <w:pStyle w:val="Bibliography"/>
      </w:pPr>
      <w:r>
        <w:lastRenderedPageBreak/>
        <w:t xml:space="preserve">170. Shuttleworth-Edwards AB, Radloff SE, Whitefield-Alexander VJ, Smith IP, Horsman M. Practice effects reveal visuomotor vulnerability in school and university rugby players. Arch. Clin. Neuropsychol. 2014;29:86–99. </w:t>
      </w:r>
    </w:p>
    <w:p w14:paraId="40F396AF" w14:textId="77777777" w:rsidR="00A2281C" w:rsidRDefault="00A2281C" w:rsidP="00A2281C">
      <w:pPr>
        <w:pStyle w:val="Bibliography"/>
      </w:pPr>
      <w:r>
        <w:t xml:space="preserve">171. Shuttleworth-Edwards AB, Smith I, Radloff SE. Neurocognitive vulnerability amongst university rugby players versus noncontact sport controls. J. Clin. Exp. Neuropsychol. 2008;30:870–84. </w:t>
      </w:r>
    </w:p>
    <w:p w14:paraId="5BE87DDB" w14:textId="77777777" w:rsidR="00A2281C" w:rsidRDefault="00A2281C" w:rsidP="00A2281C">
      <w:pPr>
        <w:pStyle w:val="Bibliography"/>
      </w:pPr>
      <w:r>
        <w:t xml:space="preserve">172. Silverberg ND, Luoto TM, Öhman J, Iverson GL. Assessment of mild traumatic brain injury with the King-Devick Test® in an emergency department sample. Brain Inj. 2014;28:1590–3. </w:t>
      </w:r>
    </w:p>
    <w:p w14:paraId="013122F0" w14:textId="77777777" w:rsidR="00A2281C" w:rsidRDefault="00A2281C" w:rsidP="00A2281C">
      <w:pPr>
        <w:pStyle w:val="Bibliography"/>
      </w:pPr>
      <w:r>
        <w:t xml:space="preserve">173. Siman R, Giovannone N, Hanten G, Wilde EA, McCauley SR, Hunter JV, et al. Evidence that the blood biomarker SNTF predicts brain imaging changes and persistent cognitive dysfunction in mild TBI patients. Front. Neurol. 2013;4:190. </w:t>
      </w:r>
    </w:p>
    <w:p w14:paraId="551605A3" w14:textId="77777777" w:rsidR="00A2281C" w:rsidRDefault="00A2281C" w:rsidP="00A2281C">
      <w:pPr>
        <w:pStyle w:val="Bibliography"/>
      </w:pPr>
      <w:r>
        <w:t xml:space="preserve">174. Soble JR, Spanierman LB, Smith JF. Neuropsychological functioning of combat veterans with posttraumatic stress disorder and mild traumatic brain injury. J. Clin. Exp. Neuropsychol. 2013;35:551–61. </w:t>
      </w:r>
    </w:p>
    <w:p w14:paraId="48E31DC0" w14:textId="77777777" w:rsidR="00A2281C" w:rsidRDefault="00A2281C" w:rsidP="00A2281C">
      <w:pPr>
        <w:pStyle w:val="Bibliography"/>
      </w:pPr>
      <w:r>
        <w:t xml:space="preserve">175. Sponheim SR, McGuire KA, Kang SS, Davenport ND, Aviyente S, Bernat EM, et al. Evidence of disrupted functional connectivity in the brain after combat-related blast injury. NeuroImage. 2011;54:S21–9. </w:t>
      </w:r>
    </w:p>
    <w:p w14:paraId="4BF92465" w14:textId="77777777" w:rsidR="00A2281C" w:rsidRDefault="00A2281C" w:rsidP="00A2281C">
      <w:pPr>
        <w:pStyle w:val="Bibliography"/>
      </w:pPr>
      <w:r>
        <w:t xml:space="preserve">176. Stamm JM, Bourlas AP, Baugh CM, Fritts NG, Daneshvar DH, Martin BM, et al. Age of first exposure to football and later-life cognitive impairment in former NFL players. Neurology. 2015;84:1114–20. </w:t>
      </w:r>
    </w:p>
    <w:p w14:paraId="2FF601C5" w14:textId="77777777" w:rsidR="00A2281C" w:rsidRDefault="00A2281C" w:rsidP="00A2281C">
      <w:pPr>
        <w:pStyle w:val="Bibliography"/>
      </w:pPr>
      <w:r>
        <w:t xml:space="preserve">177. Strain JF, Womack KB, Didehbani N, Spence JS, Conover H, Hart JJ, et al. Imaging correlates of memory and concussion history in retired National Football League athletes. JAMA Neurol. 2015;72:773–80. </w:t>
      </w:r>
    </w:p>
    <w:p w14:paraId="0BAEBC8F" w14:textId="77777777" w:rsidR="00A2281C" w:rsidRDefault="00A2281C" w:rsidP="00A2281C">
      <w:pPr>
        <w:pStyle w:val="Bibliography"/>
      </w:pPr>
      <w:r>
        <w:t xml:space="preserve">178. Straume-Næsheim TM, Andersen TE, K Holme IM, McIntosh AS, Dvorak J, Bahr R. Do minor head impacts in soccer cause concussive injury? A prospective case-control study. Neurosurgery. 2009;64:719–25. </w:t>
      </w:r>
    </w:p>
    <w:p w14:paraId="49847332" w14:textId="77777777" w:rsidR="00A2281C" w:rsidRDefault="00A2281C" w:rsidP="00A2281C">
      <w:pPr>
        <w:pStyle w:val="Bibliography"/>
      </w:pPr>
      <w:r>
        <w:t xml:space="preserve">179. Straume-Næsheim TM, Andersen TE, Bahr R. Reproducibility of computer based neuropsychological testing among Norwegian elite football players. Br. J. Sports Med. 2005;39:i64–9. </w:t>
      </w:r>
    </w:p>
    <w:p w14:paraId="7944164F" w14:textId="77777777" w:rsidR="00A2281C" w:rsidRDefault="00A2281C" w:rsidP="00A2281C">
      <w:pPr>
        <w:pStyle w:val="Bibliography"/>
      </w:pPr>
      <w:r>
        <w:t xml:space="preserve">180. Suchy Y, Euler M, Eastvold A. Exaggerated reaction to novelty as a subclinical consequence of mild traumatic brain injury. Brain Inj. 2014;28:972–9. </w:t>
      </w:r>
    </w:p>
    <w:p w14:paraId="4418CA09" w14:textId="77777777" w:rsidR="00A2281C" w:rsidRDefault="00A2281C" w:rsidP="00A2281C">
      <w:pPr>
        <w:pStyle w:val="Bibliography"/>
      </w:pPr>
      <w:r>
        <w:t xml:space="preserve">181. Tay SY, Ang BT, Lau XY, Meyyappan A, Collinson SL. Chronic impairment of prospective memory after mild traumatic brain injury. J. Neurotrauma. 2010;27:77–83. </w:t>
      </w:r>
    </w:p>
    <w:p w14:paraId="060BA67F" w14:textId="77777777" w:rsidR="00A2281C" w:rsidRDefault="00A2281C" w:rsidP="00A2281C">
      <w:pPr>
        <w:pStyle w:val="Bibliography"/>
      </w:pPr>
      <w:r>
        <w:lastRenderedPageBreak/>
        <w:t xml:space="preserve">182. Taylor HG, Dietrich A, Nuss K, Wright M, Rusin J, Bangert B, et al. Post-concussive symptoms in children with mild traumatic brain injury. Neuropsychology. 2010;24:148–59. </w:t>
      </w:r>
    </w:p>
    <w:p w14:paraId="07FF06D8" w14:textId="77777777" w:rsidR="00A2281C" w:rsidRDefault="00A2281C" w:rsidP="00A2281C">
      <w:pPr>
        <w:pStyle w:val="Bibliography"/>
      </w:pPr>
      <w:r>
        <w:t xml:space="preserve">183. Teel E, Gay M, Johnson B, Slobounov S. Determining sensitivity/specificity of virtual reality-based neuropsychological tool for detecting residual abnormalities following sport-related concussion. Neuropsychology. 2016;30:474–83. </w:t>
      </w:r>
    </w:p>
    <w:p w14:paraId="5DB6427E" w14:textId="77777777" w:rsidR="00A2281C" w:rsidRDefault="00A2281C" w:rsidP="00A2281C">
      <w:pPr>
        <w:pStyle w:val="Bibliography"/>
      </w:pPr>
      <w:r>
        <w:t xml:space="preserve">184. Terry DP, Faraco CC, Smith D, Diddams MJ, Puente AN, Miller LS. Lack of long-term fMRI differences after multiple sports-related concussions. Brain Inj. 2012;26:1684–96. </w:t>
      </w:r>
    </w:p>
    <w:p w14:paraId="3421B431" w14:textId="77777777" w:rsidR="00A2281C" w:rsidRDefault="00A2281C" w:rsidP="00A2281C">
      <w:pPr>
        <w:pStyle w:val="Bibliography"/>
      </w:pPr>
      <w:r>
        <w:t xml:space="preserve">185. Thaler NS, Linck JF, Heyanka DJ, Pastorek NJ, Miller B, Romesser J, et al. Heterogeneity in Trail Making Test performance in OEF/OIF/OND veterans with mild traumatic brain injury. Arch. Clin. Neuropsychol. 2013;28:798–807. </w:t>
      </w:r>
    </w:p>
    <w:p w14:paraId="0C0A7C2B" w14:textId="77777777" w:rsidR="00A2281C" w:rsidRDefault="00A2281C" w:rsidP="00A2281C">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94A3239" w14:textId="77777777" w:rsidR="00A2281C" w:rsidRDefault="00A2281C" w:rsidP="00A2281C">
      <w:pPr>
        <w:pStyle w:val="Bibliography"/>
      </w:pPr>
      <w:r>
        <w:t xml:space="preserve">187. Theadom A, Parag V, Dowell T, McPherson K, Starkey N, Barker-Collo S, et al. Persistent problems 1 year after mild traumatic brain injury: a longitudinal population study in New Zealand. Br. J. Gen. Pract. 2016;66:e16–23. </w:t>
      </w:r>
    </w:p>
    <w:p w14:paraId="7E757BCF" w14:textId="77777777" w:rsidR="00A2281C" w:rsidRDefault="00A2281C" w:rsidP="00A2281C">
      <w:pPr>
        <w:pStyle w:val="Bibliography"/>
      </w:pPr>
      <w:r>
        <w:t xml:space="preserve">188. Theadom A, Cropley M, Parmar P, Barker-Collo S, Starkey N, Jones K, et al. Sleep difficulties one year following mild traumatic brain injury in a population-based study. Sleep Med. 2015;16:926–32. </w:t>
      </w:r>
    </w:p>
    <w:p w14:paraId="7C1BC2DC" w14:textId="77777777" w:rsidR="00A2281C" w:rsidRDefault="00A2281C" w:rsidP="00A2281C">
      <w:pPr>
        <w:pStyle w:val="Bibliography"/>
      </w:pPr>
      <w:r>
        <w:t xml:space="preserve">189. Theadom A, Parmar P, Jones K, Barker-Collo S, Starkey NJ, McPherson KM, et al. Frequency and impact of recurrent traumatic brain injury in a population-based sample. J. Neurotrauma. 2015;32:674–81. </w:t>
      </w:r>
    </w:p>
    <w:p w14:paraId="500F6C21" w14:textId="77777777" w:rsidR="00A2281C" w:rsidRDefault="00A2281C" w:rsidP="00A2281C">
      <w:pPr>
        <w:pStyle w:val="Bibliography"/>
      </w:pPr>
      <w:r>
        <w:t xml:space="preserve">190. Trontel HG, Hall S, Ashendorf L, O’Connor MK. Impact of diagnosis threat on academic self-efficacy in mild traumatic brain injury. J. Clin. Exp. Neuropsychol. 2013;35:960–70. </w:t>
      </w:r>
    </w:p>
    <w:p w14:paraId="7AB411B7" w14:textId="77777777" w:rsidR="00A2281C" w:rsidRDefault="00A2281C" w:rsidP="00A2281C">
      <w:pPr>
        <w:pStyle w:val="Bibliography"/>
      </w:pPr>
      <w:r>
        <w:t xml:space="preserve">191. Tsushima WT, Shirakawa N, Geling O. Neurocognitive functioning and symptom reporting of high school athletes following a single concussion. Appl. Neuropsychol. Child. 2013;2:13–6. </w:t>
      </w:r>
    </w:p>
    <w:p w14:paraId="6918909D" w14:textId="77777777" w:rsidR="00A2281C" w:rsidRDefault="00A2281C" w:rsidP="00A2281C">
      <w:pPr>
        <w:pStyle w:val="Bibliography"/>
      </w:pPr>
      <w:r>
        <w:t xml:space="preserve">192. Van Patten R, Keith C, Bertolin M, Wright JD. The effect of premorbid attention-deficit/hyperactivity disorder on neuropsychological functioning in individuals with acute mild traumatic brain injuries. J. Clin. Exp. Neuropsychol. 2016;38:12–22. </w:t>
      </w:r>
    </w:p>
    <w:p w14:paraId="6E70D00B" w14:textId="77777777" w:rsidR="00A2281C" w:rsidRDefault="00A2281C" w:rsidP="00A2281C">
      <w:pPr>
        <w:pStyle w:val="Bibliography"/>
      </w:pPr>
      <w:r>
        <w:t xml:space="preserve">193. Vanderploeg RD, Belanger HG, Curtiss G. Mild traumatic brain injury and posttraumatic stress disorder and their associations with health symptoms. Arch. Phys. Med. Rehabil. 2009;90:1084–93. </w:t>
      </w:r>
    </w:p>
    <w:p w14:paraId="78EA1D3F" w14:textId="77777777" w:rsidR="00A2281C" w:rsidRDefault="00A2281C" w:rsidP="00A2281C">
      <w:pPr>
        <w:pStyle w:val="Bibliography"/>
      </w:pPr>
      <w:r>
        <w:lastRenderedPageBreak/>
        <w:t xml:space="preserve">194. Vanderploeg RD, Curtiss G, Belanger HG. Long-term neuropsychological outcomes following mild traumatic brain injury. J. Int. Neuropsychol. Soc. 2005;11:228–36. </w:t>
      </w:r>
    </w:p>
    <w:p w14:paraId="4870DF6A" w14:textId="77777777" w:rsidR="00A2281C" w:rsidRDefault="00A2281C" w:rsidP="00A2281C">
      <w:pPr>
        <w:pStyle w:val="Bibliography"/>
      </w:pPr>
      <w:r>
        <w:t xml:space="preserve">195. Vasterling JJ, Brailey K, Proctor SP, Kane R, Heeren T, Franz M. Neuropsychological outcomes of mild traumatic brain injury, post-traumatic stress disorder and depression in Iraq-deployed US Army soldiers. Br. J. Psychiatry. 2012;201:186–92. </w:t>
      </w:r>
    </w:p>
    <w:p w14:paraId="2D37C425" w14:textId="77777777" w:rsidR="00A2281C" w:rsidRDefault="00A2281C" w:rsidP="00A2281C">
      <w:pPr>
        <w:pStyle w:val="Bibliography"/>
      </w:pPr>
      <w:r>
        <w:t xml:space="preserve">196. Veeramuthu V, Pancharatnam D, Poovindran AR, Musthapha NA, Wong Kum Thong, Mazlan M, et al. Cognitive impairments in mild traumatic brain injury and genetic polymorphism of apolipoprotein E: A preliminary study in a Level I trauma center. Neurol. Asia. 2014;19:69–77. </w:t>
      </w:r>
    </w:p>
    <w:p w14:paraId="4F6C82BA" w14:textId="77777777" w:rsidR="00A2281C" w:rsidRDefault="00A2281C" w:rsidP="00A2281C">
      <w:pPr>
        <w:pStyle w:val="Bibliography"/>
      </w:pPr>
      <w:r>
        <w:t xml:space="preserve">197. Veeramuthu V, Hariri F, Narayanan V, Kuo TL, Ramli N, Ganesan D. Microstructural change and cognitive alteration in maxillofacial trauma and mild traumatic brain injury: a diffusion tensor imaging study. J. Oral Maxillofac. Surg. 2016;74:1197.e1-1197.e10. </w:t>
      </w:r>
    </w:p>
    <w:p w14:paraId="10DFF7C2" w14:textId="77777777" w:rsidR="00A2281C" w:rsidRDefault="00A2281C" w:rsidP="00A2281C">
      <w:pPr>
        <w:pStyle w:val="Bibliography"/>
      </w:pPr>
      <w:r>
        <w:t xml:space="preserve">198. Vilar-López R, Santiago-Ramajo S, Gómez-Río M, Verdejo-García A, Llamas JM, Pérez-García M. Detection of malingering in a Spanish population using three specific malingering tests. Arch. Clin. Neuropsychol. 2007;22:379–88. </w:t>
      </w:r>
    </w:p>
    <w:p w14:paraId="7B308D50" w14:textId="77777777" w:rsidR="00A2281C" w:rsidRDefault="00A2281C" w:rsidP="00A2281C">
      <w:pPr>
        <w:pStyle w:val="Bibliography"/>
      </w:pPr>
      <w:r>
        <w:t xml:space="preserve">199. Wäljas M, Iverson GL, Lange RT, Hakulinen U, Dastidar P, Huhtala H, et al. A prospective biopsychosocial study of the persistent post-concussion symptoms following mild traumatic brain injury. J. Neurotrauma. 2015;32:534–47. </w:t>
      </w:r>
    </w:p>
    <w:p w14:paraId="10AA2CFA" w14:textId="77777777" w:rsidR="00A2281C" w:rsidRDefault="00A2281C" w:rsidP="00A2281C">
      <w:pPr>
        <w:pStyle w:val="Bibliography"/>
      </w:pPr>
      <w:r>
        <w:t xml:space="preserve">200. Waid-Ebbs JK, Daly J, Wu SS, Berg WK, Bauer RM, Perlstein WM, et al. Response to goal management training in veterans with blast-related mild traumatic brain injury. J. Rehabil. Res. Dev. 2014;51:1555–66. </w:t>
      </w:r>
    </w:p>
    <w:p w14:paraId="6B8C307C" w14:textId="77777777" w:rsidR="00A2281C" w:rsidRDefault="00A2281C" w:rsidP="00A2281C">
      <w:pPr>
        <w:pStyle w:val="Bibliography"/>
      </w:pPr>
      <w:r>
        <w:t xml:space="preserve">201. Walker WC, Franke LM, Cifu DX, Hart BB. Randomized, sham-controlled, feasibility trial of hyperbaric oxygen for service members with postconcussion syndrome: Cognitive and psychomotor outcomes 1 week postintervention. Neurorehabil. Neural Repair. 2014;28:420–32. </w:t>
      </w:r>
    </w:p>
    <w:p w14:paraId="7C2CF1B1" w14:textId="77777777" w:rsidR="00A2281C" w:rsidRDefault="00A2281C" w:rsidP="00A2281C">
      <w:pPr>
        <w:pStyle w:val="Bibliography"/>
      </w:pPr>
      <w:r>
        <w:t xml:space="preserve">202. Wang Y, Nelson LD, LaRoche AA, Pfaller AY, Nencka AS, Koch KM, et al. Cerebral blood flow alterations in acute sport-related concussion. J. Neurotrauma. 2015;33:1227–36. </w:t>
      </w:r>
    </w:p>
    <w:p w14:paraId="6340FBD3" w14:textId="77777777" w:rsidR="00A2281C" w:rsidRDefault="00A2281C" w:rsidP="00A2281C">
      <w:pPr>
        <w:pStyle w:val="Bibliography"/>
      </w:pPr>
      <w:r>
        <w:t xml:space="preserve">203. Whiteside DM, Gaasedelen OJ, Hahn-Ketter AE, Luu H, Miller ML, Persinger V, et al. Derivation of a cross-domain embedded performance validity measure in traumatic brain injury. Clin. Neuropsychol. 2015;29:788–803. </w:t>
      </w:r>
    </w:p>
    <w:p w14:paraId="4F09B67A" w14:textId="77777777" w:rsidR="00A2281C" w:rsidRDefault="00A2281C" w:rsidP="00A2281C">
      <w:pPr>
        <w:pStyle w:val="Bibliography"/>
      </w:pPr>
      <w:r>
        <w:t xml:space="preserve">204. Willeumier K, Taylor DV, Amen DG. Elevated body mass in National Football League players linked to cognitive impairment and decreased prefrontal cortex and temporal pole activity. Transl. Psychiatry. 2012;2:e68–e68. </w:t>
      </w:r>
    </w:p>
    <w:p w14:paraId="42AA4495" w14:textId="77777777" w:rsidR="00A2281C" w:rsidRDefault="00A2281C" w:rsidP="00A2281C">
      <w:pPr>
        <w:pStyle w:val="Bibliography"/>
      </w:pPr>
      <w:r>
        <w:lastRenderedPageBreak/>
        <w:t xml:space="preserve">205. Winkler EA, Yue JK, McAllister TW, Temkin NR, Oh SS, Burchard EG, et al. COMT Val (158) Met polymorphism is associated with nonverbal cognition following mild traumatic brain injury. Neurogenetics. 2016;17:31–41. </w:t>
      </w:r>
    </w:p>
    <w:p w14:paraId="1915CEF0" w14:textId="77777777" w:rsidR="00A2281C" w:rsidRDefault="00A2281C" w:rsidP="00A2281C">
      <w:pPr>
        <w:pStyle w:val="Bibliography"/>
      </w:pPr>
      <w:r>
        <w:t xml:space="preserve">206. Wisdom NM, Pastorek NJ, Miller BI, Booth JE, Romesser JM, Linck JF, et al. PTSD and cognitive functioning: Importance of including performance validity testing. Clin. Neuropsychol. 2014;28:128–45. </w:t>
      </w:r>
    </w:p>
    <w:p w14:paraId="74B0999D" w14:textId="77777777" w:rsidR="00A2281C" w:rsidRDefault="00A2281C" w:rsidP="00A2281C">
      <w:pPr>
        <w:pStyle w:val="Bibliography"/>
      </w:pPr>
      <w:r>
        <w:t xml:space="preserve">207. Wright MJ, Woo E, Birath JB, Siders CA, Kelly DF, Wang C, et al. An index predictive of cognitive outcome in retired professional American Football players with a history of sports concussion. J. Clin. Exp. Neuropsychol. 2016;38:561–71. </w:t>
      </w:r>
    </w:p>
    <w:p w14:paraId="3602005D" w14:textId="77777777" w:rsidR="00A2281C" w:rsidRDefault="00A2281C" w:rsidP="00A2281C">
      <w:pPr>
        <w:pStyle w:val="Bibliography"/>
      </w:pPr>
      <w:r>
        <w:t xml:space="preserve">208. Zollman FS, Starr C, Kondiles B, Cyborski C, Larson EB. The Rehabilitation Institute of Chicago Military Traumatic Brain Injury Screening Instrument: Determination of Sensitivity, Specificity, and Predictive Value. J. Head Trauma Rehabil. 2014;29:99–107. </w:t>
      </w:r>
    </w:p>
    <w:p w14:paraId="05D4D205" w14:textId="77777777" w:rsidR="00A2281C" w:rsidRDefault="00A2281C" w:rsidP="00A2281C">
      <w:pPr>
        <w:pStyle w:val="Bibliography"/>
      </w:pPr>
      <w:r>
        <w:t xml:space="preserve">209. Alexander DG, Shuttleworth-Edwards AB, Kidd M, Malcolm CM. Mild traumatic brain injuries in early adolescent rugby players: Long-term neurocognitive and academic outcomes. Brain Inj. 2015;29:1113–25. </w:t>
      </w:r>
    </w:p>
    <w:p w14:paraId="5089C250" w14:textId="77777777" w:rsidR="00A2281C" w:rsidRDefault="00A2281C" w:rsidP="00A2281C">
      <w:pPr>
        <w:pStyle w:val="Bibliography"/>
      </w:pPr>
      <w:r>
        <w:t xml:space="preserve">210. Alhilali LM, Delic JA, Gumus S, Fakhran S. Evaluation of white matter injury patterns underlying neuropsychiatric symptoms after mild traumatic brain injury. Radiology. 2015;277:793–800. </w:t>
      </w:r>
    </w:p>
    <w:p w14:paraId="4FF04F41" w14:textId="77777777" w:rsidR="00A2281C" w:rsidRDefault="00A2281C" w:rsidP="00A2281C">
      <w:pPr>
        <w:pStyle w:val="Bibliography"/>
      </w:pPr>
      <w:r>
        <w:t xml:space="preserve">211. Amyot F, Zimmermann T, Riley J, Kainerstorfer JM, Chernomordik V, Mooshagian E, et al. Normative database of judgment of complexity task with functional near infrared spectroscopy—Application for TBI. NeuroImage. 2012;60:879–83. </w:t>
      </w:r>
    </w:p>
    <w:p w14:paraId="511D426F" w14:textId="77777777" w:rsidR="00A2281C" w:rsidRDefault="00A2281C" w:rsidP="00A2281C">
      <w:pPr>
        <w:pStyle w:val="Bibliography"/>
      </w:pPr>
      <w:r>
        <w:t xml:space="preserve">212. Barrow IM, Hough M, Rastatter MP, Walker M, Holbert D, Rotondo MF. The effects of mild traumatic brain injury on confrontation naming in adults. Brain Inj. 2006;20:845–55. </w:t>
      </w:r>
    </w:p>
    <w:p w14:paraId="6A8A83A6" w14:textId="77777777" w:rsidR="00A2281C" w:rsidRDefault="00A2281C" w:rsidP="00A2281C">
      <w:pPr>
        <w:pStyle w:val="Bibliography"/>
      </w:pPr>
      <w:r>
        <w:t xml:space="preserve">213. Beaupré M, De Guise É, McKerral M. The association between pain-related variables, emotional factors, and attentional functioning following mild traumatic brain injury. Rehabil. Res. Pract. 2012;1–10. </w:t>
      </w:r>
    </w:p>
    <w:p w14:paraId="5EE963A6" w14:textId="77777777" w:rsidR="00A2281C" w:rsidRDefault="00A2281C" w:rsidP="00A2281C">
      <w:pPr>
        <w:pStyle w:val="Bibliography"/>
      </w:pPr>
      <w:r>
        <w:t xml:space="preserve">214. Bernstein JPK, Mitchell LS, Bazarian JJ, Langfitt JT. The King-Devick test: An indicator of longer-term cognitive effects post-concussion. Acta Neuropsychol. 2015;13:229–36. </w:t>
      </w:r>
    </w:p>
    <w:p w14:paraId="3AA0CA2C" w14:textId="77777777" w:rsidR="00A2281C" w:rsidRDefault="00A2281C" w:rsidP="00A2281C">
      <w:pPr>
        <w:pStyle w:val="Bibliography"/>
      </w:pPr>
      <w:r>
        <w:t xml:space="preserve">215. Blanchet S, Paradis-Giroux A-A, Pépin M, McKerral M. Impact of divided attention during verbal learning in young adults following mild traumatic brain injury. Brain Inj. 2009;23:111–22. </w:t>
      </w:r>
    </w:p>
    <w:p w14:paraId="4578BEEB" w14:textId="77777777" w:rsidR="00A2281C" w:rsidRDefault="00A2281C" w:rsidP="00A2281C">
      <w:pPr>
        <w:pStyle w:val="Bibliography"/>
      </w:pPr>
      <w:r>
        <w:t xml:space="preserve">216. Blyth T, Scott A, Bond A, Paul E. A comparison of two assessments of high level cognitive communication disorders in mild traumatic brain injury. Brain Inj. 2012;26:234–40. </w:t>
      </w:r>
    </w:p>
    <w:p w14:paraId="44411B68" w14:textId="77777777" w:rsidR="00A2281C" w:rsidRDefault="00A2281C" w:rsidP="00A2281C">
      <w:pPr>
        <w:pStyle w:val="Bibliography"/>
      </w:pPr>
      <w:r>
        <w:lastRenderedPageBreak/>
        <w:t xml:space="preserve">217. Borgaro SR, Prigatano GP, Kwasnica C, Rexer JL. Cognitive and affective sequelae in complicated and uncomplicated mild traumatic brain injury. Brain Inj. 2003;17:189–98. </w:t>
      </w:r>
    </w:p>
    <w:p w14:paraId="10C53D0D" w14:textId="77777777" w:rsidR="00A2281C" w:rsidRDefault="00A2281C" w:rsidP="00A2281C">
      <w:pPr>
        <w:pStyle w:val="Bibliography"/>
      </w:pPr>
      <w:r>
        <w:t xml:space="preserve">218. Broglio SP, Tomporowski P D, Ferrara MS. Balance performance with a cognitive task: a dual-task testing paradigm. Med. Sci. Sports Exerc. 2005;37:689–95. </w:t>
      </w:r>
    </w:p>
    <w:p w14:paraId="79C3CE25" w14:textId="77777777" w:rsidR="00A2281C" w:rsidRDefault="00A2281C" w:rsidP="00A2281C">
      <w:pPr>
        <w:pStyle w:val="Bibliography"/>
      </w:pPr>
      <w:r>
        <w:t xml:space="preserve">219. Brooks BL, McKay CD, Mrazik M, Barlow KM, Meeuwisse WH, Emery CA. Subjective, but not objective, lingering effects of multiple past concussions in adolescents. J. Neurotrauma. 2013;30:1469–75. </w:t>
      </w:r>
    </w:p>
    <w:p w14:paraId="67C86B02" w14:textId="77777777" w:rsidR="00A2281C" w:rsidRDefault="00A2281C" w:rsidP="00A2281C">
      <w:pPr>
        <w:pStyle w:val="Bibliography"/>
      </w:pPr>
      <w:r>
        <w:t xml:space="preserve">220. Brooks BL, Iverson GL, Atkins JE, Zafonte R, Berkner PD. Sex differences and self-reported attention problems during baseline concussion testing. Appl. Neuropsychol. Child. 2016;5:119–26. </w:t>
      </w:r>
    </w:p>
    <w:p w14:paraId="0EBE1873" w14:textId="77777777" w:rsidR="00A2281C" w:rsidRDefault="00A2281C" w:rsidP="00A2281C">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2DBCBCC2" w14:textId="77777777" w:rsidR="00A2281C" w:rsidRDefault="00A2281C" w:rsidP="00A2281C">
      <w:pPr>
        <w:pStyle w:val="Bibliography"/>
      </w:pPr>
      <w:r>
        <w:t xml:space="preserve">222. Brookshire BL, Chapman SB, Song J, Levin HS. Cognitive and linguistic correlates of children’s discourse after closed head injury: A three-year follow-up. J. Int. Neuropsychol. Soc. 2000;6:741–51. </w:t>
      </w:r>
    </w:p>
    <w:p w14:paraId="3CA2352B" w14:textId="77777777" w:rsidR="00A2281C" w:rsidRDefault="00A2281C" w:rsidP="00A2281C">
      <w:pPr>
        <w:pStyle w:val="Bibliography"/>
      </w:pPr>
      <w:r>
        <w:t xml:space="preserve">223. Bruce JM, Echemendia RJ. History of multiple self-reported concussions is not associated with reduced cognitive abilities. Neurosurgery. 2009;64:100–6. </w:t>
      </w:r>
    </w:p>
    <w:p w14:paraId="35DE9288" w14:textId="77777777" w:rsidR="00A2281C" w:rsidRDefault="00A2281C" w:rsidP="00A2281C">
      <w:pPr>
        <w:pStyle w:val="Bibliography"/>
      </w:pPr>
      <w:r>
        <w:t xml:space="preserve">224. Catale C, Marique P, Closset A, Meulemans T. Attentional and executive functioning following mild traumatic brain injury in children using the Test for Attentional Performance (TAP) battery. J. Clin. Exp. Neuropsychol. 2008;31:331–8. </w:t>
      </w:r>
    </w:p>
    <w:p w14:paraId="36A83211" w14:textId="77777777" w:rsidR="00A2281C" w:rsidRDefault="00A2281C" w:rsidP="00A2281C">
      <w:pPr>
        <w:pStyle w:val="Bibliography"/>
      </w:pPr>
      <w:r>
        <w:t xml:space="preserve">225. Clarke LA, Genat RC, Anderson JFI. Long-term cognitive complaint and post-concussive symptoms following mild traumatic brain injury: The role of cognitive and affective factors. Brain Inj. 2012;26:298–307. </w:t>
      </w:r>
    </w:p>
    <w:p w14:paraId="6D9574AA" w14:textId="77777777" w:rsidR="00A2281C" w:rsidRDefault="00A2281C" w:rsidP="00A2281C">
      <w:pPr>
        <w:pStyle w:val="Bibliography"/>
      </w:pPr>
      <w:r>
        <w:t xml:space="preserve">226. Cooper DB, Mercado-Couch JM, Critchfield E, Kennedy J, Vanderploeg RD, DeVillibis C, et al. Factors influencing cognitive functioning following mild traumatic brain injury in OIF/OEF burn patients. NeuroRehabilitation. 2010;26:233–8. </w:t>
      </w:r>
    </w:p>
    <w:p w14:paraId="19A98A55" w14:textId="77777777" w:rsidR="00A2281C" w:rsidRDefault="00A2281C" w:rsidP="00A2281C">
      <w:pPr>
        <w:pStyle w:val="Bibliography"/>
      </w:pPr>
      <w:r>
        <w:t xml:space="preserve">227. Cooper DB, Chau PM, Armistead-Jehle P, Vanderploeg RD, Bowles AO. Relationship between mechanism of injury and neurocognitive functioning in OEF/OIF service members with mild traumatic brain injuries. Mil. Med. 2012;177:1157–60. </w:t>
      </w:r>
    </w:p>
    <w:p w14:paraId="182C9A00" w14:textId="77777777" w:rsidR="00A2281C" w:rsidRDefault="00A2281C" w:rsidP="00A2281C">
      <w:pPr>
        <w:pStyle w:val="Bibliography"/>
      </w:pPr>
      <w:r>
        <w:t xml:space="preserve">228. Cooper DB, Vanderploeg RD, Armistead-Jehle P, Lewis JD, Bowles AO. Factors associated with neurocognitive performance in OIF/OEF servicemembers with postconcussive complaints in postdeployment clinical settings. J. Rehabil. Res. Dev. 2014;51:1023–33. </w:t>
      </w:r>
    </w:p>
    <w:p w14:paraId="021CB18B" w14:textId="77777777" w:rsidR="00A2281C" w:rsidRDefault="00A2281C" w:rsidP="00A2281C">
      <w:pPr>
        <w:pStyle w:val="Bibliography"/>
      </w:pPr>
      <w:r>
        <w:lastRenderedPageBreak/>
        <w:t xml:space="preserve">229. De Monte VE, Geffen GM, May CR, McFarland K, Heath P, Neralic M. The acute effects of mild traumatic brain injury on finger tapping with and without word repetition. J. Clin. Exp. Neuropsychol. 2005;27:224–39. </w:t>
      </w:r>
    </w:p>
    <w:p w14:paraId="21D3D62C" w14:textId="77777777" w:rsidR="00A2281C" w:rsidRDefault="00A2281C" w:rsidP="00A2281C">
      <w:pPr>
        <w:pStyle w:val="Bibliography"/>
      </w:pPr>
      <w:r>
        <w:t xml:space="preserve">230. De Monte VE, Geffen GM, Massavelli BM. The effects of post-traumatic amnesia on information processing following mild traumatic brain injury. Brain Inj. 2006;20:1345–54. </w:t>
      </w:r>
    </w:p>
    <w:p w14:paraId="56CC2410" w14:textId="77777777" w:rsidR="00A2281C" w:rsidRDefault="00A2281C" w:rsidP="00A2281C">
      <w:pPr>
        <w:pStyle w:val="Bibliography"/>
      </w:pPr>
      <w:r>
        <w:t xml:space="preserve">231. De Monte VE, Geffen GM, May CR, McFarland K. Double cross-validation and improved sensitivity of the rapid screen of mild traumatic brain injury. J. Clin. Exp. Neuropsychol. 2004;26:628–44. </w:t>
      </w:r>
    </w:p>
    <w:p w14:paraId="70904EA1" w14:textId="77777777" w:rsidR="00A2281C" w:rsidRDefault="00A2281C" w:rsidP="00A2281C">
      <w:pPr>
        <w:pStyle w:val="Bibliography"/>
      </w:pPr>
      <w:r>
        <w:t xml:space="preserve">232. De Monte VE, Geffen GM, May CR, McFarland K. Improved sensitivity of the rapid screen of mild traumatic brain injury. J. Clin. Exp. Neuropsychol. 2010;32:28–37. </w:t>
      </w:r>
    </w:p>
    <w:p w14:paraId="6B256801" w14:textId="77777777" w:rsidR="00A2281C" w:rsidRDefault="00A2281C" w:rsidP="00A2281C">
      <w:pPr>
        <w:pStyle w:val="Bibliography"/>
      </w:pPr>
      <w:r>
        <w:t xml:space="preserve">233. Decq P, Gault N, Blandeau M, Kerdraon T, Berkal M, ElHelou A, et al. Long-term consequences of recurrent sports concussion. Acta Neurochir. (Wien). 2016;158:289–300. </w:t>
      </w:r>
    </w:p>
    <w:p w14:paraId="1513CF66" w14:textId="77777777" w:rsidR="00A2281C" w:rsidRDefault="00A2281C" w:rsidP="00A2281C">
      <w:pPr>
        <w:pStyle w:val="Bibliography"/>
      </w:pPr>
      <w:r>
        <w:t xml:space="preserve">234. Dikmen S, Machamer J, Temkin N. Mild head injury: Facts and artifacts. J. Clin. Exp. Neuropsychol. 2001;23:729–38. </w:t>
      </w:r>
    </w:p>
    <w:p w14:paraId="34083839" w14:textId="77777777" w:rsidR="00A2281C" w:rsidRDefault="00A2281C" w:rsidP="00A2281C">
      <w:pPr>
        <w:pStyle w:val="Bibliography"/>
      </w:pPr>
      <w:r>
        <w:t xml:space="preserve">235. Dunkley BT, Da Costa L, Bethune A, Jetly R, Pang EW, Taylor MJ, et al. Low-frequency connectivity is associated with mild traumatic brain injury. NeuroImage Clin. 2015;7:611–621. </w:t>
      </w:r>
    </w:p>
    <w:p w14:paraId="3A61B714" w14:textId="77777777" w:rsidR="00A2281C" w:rsidRDefault="00A2281C" w:rsidP="00A2281C">
      <w:pPr>
        <w:pStyle w:val="Bibliography"/>
      </w:pPr>
      <w:r>
        <w:t xml:space="preserve">236. Echemendia RJ, Bruce JM, Bailey CM, Sanders JF, Arnett P, Vargas G. The utility of post-concussion neuropsychological data in identifying cognitive change following sports-related MTBI in the absence of baseline data. Clin. Neuropsychol. 2012;26:1077–91. </w:t>
      </w:r>
    </w:p>
    <w:p w14:paraId="51B941F9" w14:textId="77777777" w:rsidR="00A2281C" w:rsidRDefault="00A2281C" w:rsidP="00A2281C">
      <w:pPr>
        <w:pStyle w:val="Bibliography"/>
      </w:pPr>
      <w:r>
        <w:t xml:space="preserve">237. Elbin RJ, Schatz P, Covassin T. One-year test-retest reliability of the online version of ImPACT in high school athletes. Am. J. Sports Med. 2011;39:2319–24. </w:t>
      </w:r>
    </w:p>
    <w:p w14:paraId="4B24C0C7" w14:textId="77777777" w:rsidR="00A2281C" w:rsidRDefault="00A2281C" w:rsidP="00A2281C">
      <w:pPr>
        <w:pStyle w:val="Bibliography"/>
      </w:pPr>
      <w:r>
        <w:t xml:space="preserve">238. Fakhran S, Yaeger K, Collins M, Alhilali L. Sex differences in white matter abnormalities after mild traumatic brain injury: localization and correlation with outcome. Radiology. 2014;272:815–23. </w:t>
      </w:r>
    </w:p>
    <w:p w14:paraId="5C046B88" w14:textId="77777777" w:rsidR="00A2281C" w:rsidRDefault="00A2281C" w:rsidP="00A2281C">
      <w:pPr>
        <w:pStyle w:val="Bibliography"/>
      </w:pPr>
      <w:r>
        <w:t xml:space="preserve">239. Falconer EK, Geffen GM, Olsen SL, McFarland K. The rapid screen of concussion: An evaluation of the non-word repetition test for use in mTBI research. Brain Inj. 2006;20:1251–63. </w:t>
      </w:r>
    </w:p>
    <w:p w14:paraId="309E270F" w14:textId="77777777" w:rsidR="00A2281C" w:rsidRDefault="00A2281C" w:rsidP="00A2281C">
      <w:pPr>
        <w:pStyle w:val="Bibliography"/>
      </w:pPr>
      <w:r>
        <w:t xml:space="preserve">240. Ford JH, Giovanello KS, Guskiewicz KM. Episodic memory in former professional football players with a history of concussion: An event related-functional neuroimaging study. J. Neurotrauma. 2013;30:1683–701. </w:t>
      </w:r>
    </w:p>
    <w:p w14:paraId="3E4D3E72" w14:textId="77777777" w:rsidR="00A2281C" w:rsidRDefault="00A2281C" w:rsidP="00A2281C">
      <w:pPr>
        <w:pStyle w:val="Bibliography"/>
      </w:pPr>
      <w:r>
        <w:t xml:space="preserve">241. Galetto V, Andreetta S, Zettin M, Marini A. Patterns of impairment of narrative language in mild traumatic brain injury. J. Neurolinguistics. 2013;26:649–61. </w:t>
      </w:r>
    </w:p>
    <w:p w14:paraId="346166A5" w14:textId="77777777" w:rsidR="00A2281C" w:rsidRDefault="00A2281C" w:rsidP="00A2281C">
      <w:pPr>
        <w:pStyle w:val="Bibliography"/>
      </w:pPr>
      <w:r>
        <w:lastRenderedPageBreak/>
        <w:t xml:space="preserve">242. Ghodadra A, Alhilali L, Fakhran S. Principal component analysis of diffusion tensor images to determine white matter injury patterns underlying postconcussive headache. AJNR Am. J. Neuroradiol. 2016;37:274–8. </w:t>
      </w:r>
    </w:p>
    <w:p w14:paraId="17AB8982" w14:textId="77777777" w:rsidR="00A2281C" w:rsidRDefault="00A2281C" w:rsidP="00A2281C">
      <w:pPr>
        <w:pStyle w:val="Bibliography"/>
      </w:pPr>
      <w:r>
        <w:t xml:space="preserve">243. Greiffenstein MF, Baker WJ. Validity testing in dually diagnosed post-traumatic stress disorder and mild closed head injury. Clin. Neuropsychol. 2008;22:565–82. </w:t>
      </w:r>
    </w:p>
    <w:p w14:paraId="2AC6F13B" w14:textId="77777777" w:rsidR="00A2281C" w:rsidRDefault="00A2281C" w:rsidP="00A2281C">
      <w:pPr>
        <w:pStyle w:val="Bibliography"/>
      </w:pPr>
      <w:r>
        <w:t xml:space="preserve">244. Greiffenstein MF, Baker WJ, Johnson-Greene D. Actual versus self-reported scholastic achievement of litigating postconcussion and severe closed head injury claimants. Psychol. Assess. 2002;14:202–8. </w:t>
      </w:r>
    </w:p>
    <w:p w14:paraId="2D213655" w14:textId="77777777" w:rsidR="00A2281C" w:rsidRDefault="00A2281C" w:rsidP="00A2281C">
      <w:pPr>
        <w:pStyle w:val="Bibliography"/>
      </w:pPr>
      <w:r>
        <w:t xml:space="preserve">245. Grubenhoff JA, Kirkwood M, Gao D, Deakyne S, Wathen J. Evaluation of the standardized assessment of concussion in a pediatric emergency department. Pediatrics. 2010;126:688–95. </w:t>
      </w:r>
    </w:p>
    <w:p w14:paraId="6E2E22CF" w14:textId="77777777" w:rsidR="00A2281C" w:rsidRDefault="00A2281C" w:rsidP="00A2281C">
      <w:pPr>
        <w:pStyle w:val="Bibliography"/>
      </w:pPr>
      <w:r>
        <w:t xml:space="preserve">246. Hanten G, Dennis M, Zhang L, Barnes M, Roberson G, Archibald J, et al. Childhood head injury and metacognitive processes in language and memory. Dev. Neuropsychol. 2004;25:85–106. </w:t>
      </w:r>
    </w:p>
    <w:p w14:paraId="7AFA476C" w14:textId="77777777" w:rsidR="00A2281C" w:rsidRDefault="00A2281C" w:rsidP="00A2281C">
      <w:pPr>
        <w:pStyle w:val="Bibliography"/>
      </w:pPr>
      <w:r>
        <w:t xml:space="preserve">247. Henry LC, Sandel N. Adolescent subtest norms for the ImPACT neurocognitive battery. Appl. Neuropsychol. Child. 2015;4:266–76. </w:t>
      </w:r>
    </w:p>
    <w:p w14:paraId="6E92ED8C" w14:textId="77777777" w:rsidR="00A2281C" w:rsidRDefault="00A2281C" w:rsidP="00A2281C">
      <w:pPr>
        <w:pStyle w:val="Bibliography"/>
      </w:pPr>
      <w:r>
        <w:t xml:space="preserve">248. Hobson E, Lannin NA, Taylor A, Farquhar M, Morarty J, Unsworth C. Determining client cognitive status following mild traumatic brain injury. Scand. J. Occup. Ther. 2016;23:138–46. </w:t>
      </w:r>
    </w:p>
    <w:p w14:paraId="15B002AE" w14:textId="77777777" w:rsidR="00A2281C" w:rsidRDefault="00A2281C" w:rsidP="00A2281C">
      <w:pPr>
        <w:pStyle w:val="Bibliography"/>
      </w:pPr>
      <w:r>
        <w:t xml:space="preserve">249. Johansson B, Berglund P, Rönnbäck L. Mental fatigue and impaired information processing after mild and moderate traumatic brain injury. Brain Inj. 2009;23:1027–40. </w:t>
      </w:r>
    </w:p>
    <w:p w14:paraId="1C639991" w14:textId="77777777" w:rsidR="00A2281C" w:rsidRDefault="00A2281C" w:rsidP="00A2281C">
      <w:pPr>
        <w:pStyle w:val="Bibliography"/>
      </w:pPr>
      <w:r>
        <w:t xml:space="preserve">250. Keightley ML, Saluja RS, Chen J-K, Gagnon I, Leonard G, Petrides M, et al. A functional magnetic resonance imaging study of working memory in youth after sports-related concussion: Is it still working? J. Neurotrauma. 2014;31:437–51. </w:t>
      </w:r>
    </w:p>
    <w:p w14:paraId="340706AD" w14:textId="77777777" w:rsidR="00A2281C" w:rsidRDefault="00A2281C" w:rsidP="00A2281C">
      <w:pPr>
        <w:pStyle w:val="Bibliography"/>
      </w:pPr>
      <w:r>
        <w:t xml:space="preserve">251. Killgore WDS, Singh P, Kipman M, Pisner D, Fridman A, Weber M. Gray matter volume and executive functioning correlate with time since injury following mild traumatic brain injury. Neurosci. Lett. 2016;612:238–44. </w:t>
      </w:r>
    </w:p>
    <w:p w14:paraId="0C97DAC4" w14:textId="77777777" w:rsidR="00A2281C" w:rsidRDefault="00A2281C" w:rsidP="00A2281C">
      <w:pPr>
        <w:pStyle w:val="Bibliography"/>
      </w:pPr>
      <w:r>
        <w:t xml:space="preserve">252. King KA, Hough MS, Walker MM, Rastatter M, Holbert D. Mild traumatic brain injury: Effects on naming in word retrieval and discourse. Brain Inj. 2006;20:725–32. </w:t>
      </w:r>
    </w:p>
    <w:p w14:paraId="38B0425B" w14:textId="77777777" w:rsidR="00A2281C" w:rsidRDefault="00A2281C" w:rsidP="00A2281C">
      <w:pPr>
        <w:pStyle w:val="Bibliography"/>
      </w:pPr>
      <w:r>
        <w:t xml:space="preserve">253. Kinsella GJ, Olver J, Ong B, Gruen R, Hammersley E. Mild traumatic brain injury in older adults: Early cognitive outcome. J. Int. Neuropsychol. Soc. 2014;20:663–71. </w:t>
      </w:r>
    </w:p>
    <w:p w14:paraId="5CEE7CE4" w14:textId="77777777" w:rsidR="00A2281C" w:rsidRDefault="00A2281C" w:rsidP="00A2281C">
      <w:pPr>
        <w:pStyle w:val="Bibliography"/>
      </w:pPr>
      <w:r>
        <w:t xml:space="preserve">254. Konrad C, Geburek AJ, Rist F, Blumenroth H, Fischer B, Husstedt I, et al. Long-term cognitive and emotional consequences of mild traumatic brain injury. Psychol. Med. 2011;41:1197–1211. </w:t>
      </w:r>
    </w:p>
    <w:p w14:paraId="443A1CE1" w14:textId="77777777" w:rsidR="00A2281C" w:rsidRDefault="00A2281C" w:rsidP="00A2281C">
      <w:pPr>
        <w:pStyle w:val="Bibliography"/>
      </w:pPr>
      <w:r>
        <w:lastRenderedPageBreak/>
        <w:t xml:space="preserve">255. Kuhn AW, Solomon GS. Supervision and computerized neurocognitive baseline test performance in high school athletes: An initial investigation. J. Athl. Train. 2014;49:800–5. </w:t>
      </w:r>
    </w:p>
    <w:p w14:paraId="0472CCB7" w14:textId="77777777" w:rsidR="00A2281C" w:rsidRDefault="00A2281C" w:rsidP="00A2281C">
      <w:pPr>
        <w:pStyle w:val="Bibliography"/>
      </w:pPr>
      <w:r>
        <w:t xml:space="preserve">256. Landre N, Poppe CJ, Davis N, Schmaus B, Hobbs SE. Cognitive functioning and postconcussive symptoms in trauma patients with and without mild TBI. Arch. Clin. Neuropsychol. 2006;21:255–73. </w:t>
      </w:r>
    </w:p>
    <w:p w14:paraId="43244E50" w14:textId="77777777" w:rsidR="00A2281C" w:rsidRDefault="00A2281C" w:rsidP="00A2281C">
      <w:pPr>
        <w:pStyle w:val="Bibliography"/>
      </w:pPr>
      <w:r>
        <w:t xml:space="preserve">257. Langeluddecke PM, Lucas SK. Quantitative measures of memory malingering on the Wechsler Memory Scale--Third edition in mild head injury litigants. Arch. Clin. Neuropsychol. 2003;18:181–97. </w:t>
      </w:r>
    </w:p>
    <w:p w14:paraId="62DD37FD" w14:textId="77777777" w:rsidR="00A2281C" w:rsidRDefault="00A2281C" w:rsidP="00A2281C">
      <w:pPr>
        <w:pStyle w:val="Bibliography"/>
      </w:pPr>
      <w:r>
        <w:t xml:space="preserve">258. Lax ID, Paniccia M, Agnihotri S, Reed N, Garmaise E, Azadbakhsh M, et al. Developmental and gender influences on executive function following concussion in youth hockey players. Brain Inj. 2015;29:1409–19. </w:t>
      </w:r>
    </w:p>
    <w:p w14:paraId="5BB9D873" w14:textId="77777777" w:rsidR="00A2281C" w:rsidRDefault="00A2281C" w:rsidP="00A2281C">
      <w:pPr>
        <w:pStyle w:val="Bibliography"/>
      </w:pPr>
      <w:r>
        <w:t xml:space="preserve">259. Lee H, Wintermark M, Gean AD, Ghajar J, Manley GT, Mukherjee P. Focal lesions in acute mild traumatic brain injury and neurocognitive outcome: CT versus 3T MRI. J. Neurotrauma. 2008;25:1049–56. </w:t>
      </w:r>
    </w:p>
    <w:p w14:paraId="03B19111" w14:textId="77777777" w:rsidR="00A2281C" w:rsidRDefault="00A2281C" w:rsidP="00A2281C">
      <w:pPr>
        <w:pStyle w:val="Bibliography"/>
      </w:pPr>
      <w:r>
        <w:t xml:space="preserve">260. Levin HS, Mattis S, Ruff RM, Eisenberg HM, Marshall LF, Tabaddor K, et al. Neurobehavioral outcome following minor head injury: a three-center study. J. Neurosurg. 1987;66:234–243. </w:t>
      </w:r>
    </w:p>
    <w:p w14:paraId="4E16F21F" w14:textId="77777777" w:rsidR="00A2281C" w:rsidRDefault="00A2281C" w:rsidP="00A2281C">
      <w:pPr>
        <w:pStyle w:val="Bibliography"/>
      </w:pPr>
      <w:r>
        <w:t xml:space="preserve">261. Hulkower MB, Poliak DB, Rosenbaum SB, Zimmerman ME, Lipton ML. A decade of DTI in traumatic brain injury: 10 years and 100 articles later. Am. J. Neuroradiol. 2013;34:2064–2074. </w:t>
      </w:r>
    </w:p>
    <w:p w14:paraId="61536AE6" w14:textId="77777777" w:rsidR="00A2281C" w:rsidRDefault="00A2281C" w:rsidP="00A2281C">
      <w:pPr>
        <w:pStyle w:val="Bibliography"/>
      </w:pPr>
      <w:r>
        <w:t xml:space="preserve">262. List J, Ott S, Bukowski M, Lindenberg R, Flöel A. Cognitive function and brain structure after recurrent mild traumatic brain injuries in young-to-middle-aged adults. Front. Hum. Neurosci. 2015;9:228. </w:t>
      </w:r>
    </w:p>
    <w:p w14:paraId="5838D903" w14:textId="77777777" w:rsidR="00A2281C" w:rsidRDefault="00A2281C" w:rsidP="00A2281C">
      <w:pPr>
        <w:pStyle w:val="Bibliography"/>
      </w:pPr>
      <w:r>
        <w:t xml:space="preserve">263. Littleton AC, Register-Mihalik JK, Guskiewicz KM. Test-Retest Reliability of a Computerized Concussion Test: CNS Vital Signs. Sports Health. 2015;7:443–7. </w:t>
      </w:r>
    </w:p>
    <w:p w14:paraId="17EA31AB" w14:textId="77777777" w:rsidR="00A2281C" w:rsidRDefault="00A2281C" w:rsidP="00A2281C">
      <w:pPr>
        <w:pStyle w:val="Bibliography"/>
      </w:pPr>
      <w:r>
        <w:t xml:space="preserve">264. Losoi H, Silverberg ND, Wäljas M, Turunen S, Rosti-Otajärvi E, Helminen M, et al. Recovery from mild traumatic brain injury in previously healthy adults. J. Neurotrauma. 2016;33:766–776. </w:t>
      </w:r>
    </w:p>
    <w:p w14:paraId="0E801DFA" w14:textId="77777777" w:rsidR="00A2281C" w:rsidRDefault="00A2281C" w:rsidP="00A2281C">
      <w:pPr>
        <w:pStyle w:val="Bibliography"/>
      </w:pPr>
      <w:r>
        <w:t xml:space="preserve">265. Luoto TM, Silverberg ND, Kataja A, Brander A, Tenovuo O, Öhman J, et al. Sport Concussion Assessment Tool 2 in a civilian trauma sample with mild traumatic brain injury. J. Neurotrauma. 2014;31:728–38. </w:t>
      </w:r>
    </w:p>
    <w:p w14:paraId="640AC3C7" w14:textId="77777777" w:rsidR="00A2281C" w:rsidRDefault="00A2281C" w:rsidP="00A2281C">
      <w:pPr>
        <w:pStyle w:val="Bibliography"/>
      </w:pPr>
      <w:r>
        <w:t xml:space="preserve">266. Möller MC, de Boussard CN, Oldenburg C, Bartfai A. An investigation of attention, executive, and psychomotor aspects of cognitive fatigability. J. Clin. Exp. Neuropsychol. 2014;36:716–29. </w:t>
      </w:r>
    </w:p>
    <w:p w14:paraId="0C059FD5" w14:textId="77777777" w:rsidR="00A2281C" w:rsidRDefault="00A2281C" w:rsidP="00A2281C">
      <w:pPr>
        <w:pStyle w:val="Bibliography"/>
      </w:pPr>
      <w:r>
        <w:lastRenderedPageBreak/>
        <w:t xml:space="preserve">267. Marsh NV, Smith MD. Post-concussion syndrome and the coping hypothesis. Brain Inj. 1995;9:553–62. </w:t>
      </w:r>
    </w:p>
    <w:p w14:paraId="4ED16F7E" w14:textId="77777777" w:rsidR="00A2281C" w:rsidRDefault="00A2281C" w:rsidP="00A2281C">
      <w:pPr>
        <w:pStyle w:val="Bibliography"/>
      </w:pPr>
      <w:r>
        <w:t xml:space="preserve">268. Marsh NV, Whitehead G. Skull Fracture During Infancy: A Five-Year Follow-Up. J. Clin. Exp. Neuropsychol. 2005;27:352–66. </w:t>
      </w:r>
    </w:p>
    <w:p w14:paraId="53AF08B1" w14:textId="77777777" w:rsidR="00A2281C" w:rsidRDefault="00A2281C" w:rsidP="00A2281C">
      <w:pPr>
        <w:pStyle w:val="Bibliography"/>
      </w:pPr>
      <w:r>
        <w:t xml:space="preserve">269. Mathias JL, Beall JA, Bigler ED. Neuropsychological and information processing deficits following mild traumatic brain injury. J. Int. Neuropsychol. Soc. 2004;10:286–97. </w:t>
      </w:r>
    </w:p>
    <w:p w14:paraId="7CED58EC" w14:textId="77777777" w:rsidR="00A2281C" w:rsidRDefault="00A2281C" w:rsidP="00A2281C">
      <w:pPr>
        <w:pStyle w:val="Bibliography"/>
      </w:pPr>
      <w:r>
        <w:t xml:space="preserve">270. Mathias JL, Dennington V, Bowden SC, Bigler ED. Community versus orthopaedic controls in traumatic brain injury research: How comparable are they? Brain Inj. 2013;27:887–95. </w:t>
      </w:r>
    </w:p>
    <w:p w14:paraId="387941C8" w14:textId="77777777" w:rsidR="00A2281C" w:rsidRDefault="00A2281C" w:rsidP="00A2281C">
      <w:pPr>
        <w:pStyle w:val="Bibliography"/>
      </w:pPr>
      <w:r>
        <w:t xml:space="preserve">271. McCauley SR, Levin HS. Prospective memory in pediatric traumatic brain injury: a preliminary study. Dev. Neuropsychol. 2004;25:5–20. </w:t>
      </w:r>
    </w:p>
    <w:p w14:paraId="1EDD6CCD" w14:textId="77777777" w:rsidR="00A2281C" w:rsidRDefault="00A2281C" w:rsidP="00A2281C">
      <w:pPr>
        <w:pStyle w:val="Bibliography"/>
      </w:pPr>
      <w:r>
        <w:t xml:space="preserve">272. McCullough CM, De Monte V, Sheedy J, Geffen GM. Generalisability of the Rapid Screen of Concussion: A Dual-Centre Approach. Brain Impair. 2006;7:16–25. </w:t>
      </w:r>
    </w:p>
    <w:p w14:paraId="2FA3B177" w14:textId="77777777" w:rsidR="00A2281C" w:rsidRDefault="00A2281C" w:rsidP="00A2281C">
      <w:pPr>
        <w:pStyle w:val="Bibliography"/>
      </w:pPr>
      <w:r>
        <w:t xml:space="preserve">273.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35DBF687" w14:textId="77777777" w:rsidR="00A2281C" w:rsidRDefault="00A2281C" w:rsidP="00A2281C">
      <w:pPr>
        <w:pStyle w:val="Bibliography"/>
      </w:pPr>
      <w:r>
        <w:t xml:space="preserve">274. Mihalik JP, Register-Mihalik J, Kerr ZY, Marshall SW, McCrea MC, Guskiewicz KM. Recovery of posttraumatic migraine characteristics in patients after mild traumatic brain injury. Am. J. Sports Med. 2013;41:1490–6. </w:t>
      </w:r>
    </w:p>
    <w:p w14:paraId="528D59C8" w14:textId="77777777" w:rsidR="00A2281C" w:rsidRDefault="00A2281C" w:rsidP="00A2281C">
      <w:pPr>
        <w:pStyle w:val="Bibliography"/>
      </w:pPr>
      <w:r>
        <w:t xml:space="preserve">275. Nance ML, Polk-Williams A, Collins MW, Wiebe DJ. Neurocognitive evaluation of mild traumatic brain injury in the hospitalized pediatric population. Ann. Surg. 2009;249:859–63. </w:t>
      </w:r>
    </w:p>
    <w:p w14:paraId="13BA251A" w14:textId="77777777" w:rsidR="00A2281C" w:rsidRDefault="00A2281C" w:rsidP="00A2281C">
      <w:pPr>
        <w:pStyle w:val="Bibliography"/>
      </w:pPr>
      <w:r>
        <w:t xml:space="preserve">276. Newsome MR, Durgerian S, Mourany L, Scheibel RS, Lowe MJ, Beall EB, et al. Disruption of caudate working memory activation in chronic blast-related traumatic brain injury. Neuroimage Clin. 2015;8:543–53. </w:t>
      </w:r>
    </w:p>
    <w:p w14:paraId="672E08F2" w14:textId="77777777" w:rsidR="00A2281C" w:rsidRDefault="00A2281C" w:rsidP="00A2281C">
      <w:pPr>
        <w:pStyle w:val="Bibliography"/>
      </w:pPr>
      <w:r>
        <w:t xml:space="preserve">277. Nolin P, Heroux L. Relations among sociodemographic, neurologic, clinical, and neuropsychologic variables, and vocational status following mild traumatic brain injury: a follow-up study. J. Head Trauma Rehabil. 2006;21:514–26. </w:t>
      </w:r>
    </w:p>
    <w:p w14:paraId="6C1A1616" w14:textId="77777777" w:rsidR="00A2281C" w:rsidRDefault="00A2281C" w:rsidP="00A2281C">
      <w:pPr>
        <w:pStyle w:val="Bibliography"/>
      </w:pPr>
      <w:r>
        <w:t xml:space="preserve">278. Nolin P, Stipanicic A, Henry M, Joyal CC, Allain P. Virtual reality as a screening tool for sports concussion in adolescents. Brain Inj. 2012;26:1564–73. </w:t>
      </w:r>
    </w:p>
    <w:p w14:paraId="3FCE3298" w14:textId="77777777" w:rsidR="00A2281C" w:rsidRDefault="00A2281C" w:rsidP="00A2281C">
      <w:pPr>
        <w:pStyle w:val="Bibliography"/>
      </w:pPr>
      <w:r>
        <w:t xml:space="preserve">279. Olsson K, Kenardy JA, Brown EA, Charlton E, Brown FL, Lloyd O, et al. Evaluation of parent and child psychoeducation resources for the prevention of paediatric post-concussion symptoms. Brain Impair. 2014;15:177–89. </w:t>
      </w:r>
    </w:p>
    <w:p w14:paraId="6477BA92" w14:textId="77777777" w:rsidR="00A2281C" w:rsidRDefault="00A2281C" w:rsidP="00A2281C">
      <w:pPr>
        <w:pStyle w:val="Bibliography"/>
      </w:pPr>
      <w:r>
        <w:lastRenderedPageBreak/>
        <w:t xml:space="preserve">280. Ozen LJ, Fernandes MA. Effects of “diagnosis threat” on cognitive and affective functioning long after mild head injury. J. Int. Neuropsychol. Soc. 2011;17:219–229. </w:t>
      </w:r>
    </w:p>
    <w:p w14:paraId="603D6C92" w14:textId="77777777" w:rsidR="00A2281C" w:rsidRDefault="00A2281C" w:rsidP="00A2281C">
      <w:pPr>
        <w:pStyle w:val="Bibliography"/>
      </w:pPr>
      <w:r>
        <w:t xml:space="preserve">281. Ozen LJ, Fernandes MA. Slowing down after a mild traumatic brain injury: A strategy to improve cognitive task performance? Arch. Clin. Neuropsychol. 2012;27:85–100. </w:t>
      </w:r>
    </w:p>
    <w:p w14:paraId="2F7B0EB5" w14:textId="77777777" w:rsidR="00A2281C" w:rsidRDefault="00A2281C" w:rsidP="00A2281C">
      <w:pPr>
        <w:pStyle w:val="Bibliography"/>
      </w:pPr>
      <w:r>
        <w:t xml:space="preserve">282. Phillipou A, Douglas J, Krieser D, Ayton L, Abel L. Changes in saccadic eye movement and memory function after mild closed head injury in children. Dev. Med. Child Neurol. 2014;56:337–45. </w:t>
      </w:r>
    </w:p>
    <w:p w14:paraId="1EEFFE49" w14:textId="77777777" w:rsidR="00A2281C" w:rsidRDefault="00A2281C" w:rsidP="00A2281C">
      <w:pPr>
        <w:pStyle w:val="Bibliography"/>
      </w:pPr>
      <w:r>
        <w:t xml:space="preserve">283. Ponsford JL, Willmott C, Rothwell A, Cameron P, Ayton G, Nelms R, et al. Cognitive and behavioral outcome following mild traumatic head injury in children. J. Head Trauma Rehabil. 1999;14:360–372. </w:t>
      </w:r>
    </w:p>
    <w:p w14:paraId="77FB09C3" w14:textId="77777777" w:rsidR="00A2281C" w:rsidRDefault="00A2281C" w:rsidP="00A2281C">
      <w:pPr>
        <w:pStyle w:val="Bibliography"/>
      </w:pPr>
      <w:r>
        <w:t xml:space="preserve">284. Ponsford JL, Willmont C, Rothwell A, Cameron P, Kelly A-M, Nelms R, et al. Factors influencing outcome following mild traumatic brain injury in adults. J. Int. Neuropsychol. Soc. 2000;6:568–79. </w:t>
      </w:r>
    </w:p>
    <w:p w14:paraId="74B27679" w14:textId="77777777" w:rsidR="00A2281C" w:rsidRDefault="00A2281C" w:rsidP="00A2281C">
      <w:pPr>
        <w:pStyle w:val="Bibliography"/>
      </w:pPr>
      <w:r>
        <w:t xml:space="preserve">285. Ponsford JL, Willmott C, Rothwell A, Cameron P, Ayton G, Nelms R, et al. Impact of early intervention on outcome after mild traumatic brain injury in children. Pediatrics. 2001;108:1297–1303. </w:t>
      </w:r>
    </w:p>
    <w:p w14:paraId="7D77EAE0" w14:textId="77777777" w:rsidR="00A2281C" w:rsidRDefault="00A2281C" w:rsidP="00A2281C">
      <w:pPr>
        <w:pStyle w:val="Bibliography"/>
      </w:pPr>
      <w:r>
        <w:t xml:space="preserve">286. Ponsford JL, Willmott C, Rothwell A, Cameron P, Kelly A-M, Nelms R, et al. Impact of early intervention on outcome following mild head injury in adults. J. Neurol. Neurosurg. Psychiatry. 2002;73:330–2. </w:t>
      </w:r>
    </w:p>
    <w:p w14:paraId="7C7A9B5E" w14:textId="77777777" w:rsidR="00A2281C" w:rsidRDefault="00A2281C" w:rsidP="00A2281C">
      <w:pPr>
        <w:pStyle w:val="Bibliography"/>
      </w:pPr>
      <w:r>
        <w:t xml:space="preserve">287. Ponsford JL, Cameron P, Fitzgerald M, Grant M, Mikocka-Walus A, Schönberger M. Predictors of postconcussive symptoms 3 months after mild traumatic brain injury. Neuropsychology. 2012;26:304–13. </w:t>
      </w:r>
    </w:p>
    <w:p w14:paraId="06A75911" w14:textId="77777777" w:rsidR="00A2281C" w:rsidRDefault="00A2281C" w:rsidP="00A2281C">
      <w:pPr>
        <w:pStyle w:val="Bibliography"/>
      </w:pPr>
      <w:r>
        <w:t xml:space="preserve">288. Resch JE, Brown CN, Macciocchi SN, Cullum CM, Blueitt D, Ferrara MS. A preliminary formula to predict timing of symptom resolution for collegiate athletes diagnosed with sport concussion. J. Athl. Train. 2015;50:1292–8. </w:t>
      </w:r>
    </w:p>
    <w:p w14:paraId="5D1094A6" w14:textId="77777777" w:rsidR="00A2281C" w:rsidRDefault="00A2281C" w:rsidP="00A2281C">
      <w:pPr>
        <w:pStyle w:val="Bibliography"/>
      </w:pPr>
      <w:r>
        <w:t xml:space="preserve">289. Resch JE, Brown CN, Baumgartner TA, Macciocchi SN, Walpert KP, Ferrara MS. Influence of Mood State on the ImPACT. Athl. Train. Sports Health Care J. Pract. Clin. 2013;5:272–81. </w:t>
      </w:r>
    </w:p>
    <w:p w14:paraId="60239C57" w14:textId="77777777" w:rsidR="00A2281C" w:rsidRDefault="00A2281C" w:rsidP="00A2281C">
      <w:pPr>
        <w:pStyle w:val="Bibliography"/>
      </w:pPr>
      <w:r>
        <w:t xml:space="preserve">290. Resch JE, Macciocchi S, Ferrara MS. Preliminary evidence of equivalence of alternate forms of the ImPACT. Clin. Neuropsychol. 2013;27:1265–80. </w:t>
      </w:r>
    </w:p>
    <w:p w14:paraId="51318EFF" w14:textId="77777777" w:rsidR="00A2281C" w:rsidRDefault="00A2281C" w:rsidP="00A2281C">
      <w:pPr>
        <w:pStyle w:val="Bibliography"/>
      </w:pPr>
      <w:r>
        <w:t xml:space="preserve">291. Resch JE, May B, Tomporowski PD, Ferrara MS. Balance performance with a cognitive task: A continuation of the dual-task testing paradigm. J. Athl. Train. 2011;46:170–5. </w:t>
      </w:r>
    </w:p>
    <w:p w14:paraId="75479ADC" w14:textId="77777777" w:rsidR="00A2281C" w:rsidRDefault="00A2281C" w:rsidP="00A2281C">
      <w:pPr>
        <w:pStyle w:val="Bibliography"/>
      </w:pPr>
      <w:r>
        <w:lastRenderedPageBreak/>
        <w:t xml:space="preserve">292. Riegler LJ, Neils-Strunjas J, Boyce S, Wade SL, Scheifele PM. Cognitive intervention results in web-based videophone treatment adherence and improved cognitive scores. Med. Sci. Monit. Int. Med. J. Exp. Clin. Res. 2013;19:269–75. </w:t>
      </w:r>
    </w:p>
    <w:p w14:paraId="570CDC09" w14:textId="77777777" w:rsidR="00A2281C" w:rsidRDefault="00A2281C" w:rsidP="00A2281C">
      <w:pPr>
        <w:pStyle w:val="Bibliography"/>
      </w:pPr>
      <w:r>
        <w:t xml:space="preserve">293. Ruffolo CF, Friedland JF, Dawson DR, Colantonio A, Lindsay PH. Mild traumatic brain injury from motor vehicle accidents: factors associated with return to work. Arch. Phys. Med. Rehabil. 1999;80:392–8. </w:t>
      </w:r>
    </w:p>
    <w:p w14:paraId="236237B0" w14:textId="77777777" w:rsidR="00A2281C" w:rsidRDefault="00A2281C" w:rsidP="00A2281C">
      <w:pPr>
        <w:pStyle w:val="Bibliography"/>
      </w:pPr>
      <w:r>
        <w:t xml:space="preserve">294. Ruttan LA, Heinrichs RW. Depression and neurocognitive functioning in mild traumatic brain injury patients referred for assessment. J. Clin. Exp. Neuropsychol. 2003;25:407–19. </w:t>
      </w:r>
    </w:p>
    <w:p w14:paraId="09FF1C6E" w14:textId="77777777" w:rsidR="00A2281C" w:rsidRDefault="00A2281C" w:rsidP="00A2281C">
      <w:pPr>
        <w:pStyle w:val="Bibliography"/>
      </w:pPr>
      <w:r>
        <w:t xml:space="preserve">295. Schatz P, Moser RS, Solomon GS, Ott SD, Karpf R. Prevalence of invalid computerized baseline neurocognitive test results in high school and collegiate athletes. J. Athl. Train. 2012;47:289–96. </w:t>
      </w:r>
    </w:p>
    <w:p w14:paraId="1AF25200" w14:textId="77777777" w:rsidR="00A2281C" w:rsidRDefault="00A2281C" w:rsidP="00A2281C">
      <w:pPr>
        <w:pStyle w:val="Bibliography"/>
      </w:pPr>
      <w:r>
        <w:t xml:space="preserve">296. Scherwath A, Sommerfeldt DW, Bindt C, Nolte A, Boiger A, Koch U, et al. Identifying children and adolescents with cognitive dysfunction following mild traumatic brain injury—Preliminary findings on abbreviated neuropsychological testing. Brain Inj. 2011;25:401–8. </w:t>
      </w:r>
    </w:p>
    <w:p w14:paraId="5D4079A7" w14:textId="77777777" w:rsidR="00A2281C" w:rsidRDefault="00A2281C" w:rsidP="00A2281C">
      <w:pPr>
        <w:pStyle w:val="Bibliography"/>
      </w:pPr>
      <w:r>
        <w:t xml:space="preserve">297. Sheedy J, Geffen G, Donnelly J, Faux S. Emergency department assessment of mild traumatic brain injury and prediction of post-concussion symptoms at one month post injury. J. Clin. Exp. Neuropsychol. 2006;28:755–72. </w:t>
      </w:r>
    </w:p>
    <w:p w14:paraId="0D87E997" w14:textId="77777777" w:rsidR="00A2281C" w:rsidRDefault="00A2281C" w:rsidP="00A2281C">
      <w:pPr>
        <w:pStyle w:val="Bibliography"/>
      </w:pPr>
      <w:r>
        <w:t xml:space="preserve">298. Sheedy J, Harvey E, Faux S, Geffen G, Shores EA. Emergency department assessment of mild traumatic brain injury and the prediction of postconcussive symptoms: A 3-month prospective study. J. Head Trauma Rehabil. 2009;24:333–43. </w:t>
      </w:r>
    </w:p>
    <w:p w14:paraId="32190B3E" w14:textId="77777777" w:rsidR="00A2281C" w:rsidRDefault="00A2281C" w:rsidP="00A2281C">
      <w:pPr>
        <w:pStyle w:val="Bibliography"/>
      </w:pPr>
      <w:r>
        <w:t xml:space="preserve">299. Shuttleworth-Edwards AB, Radloff SE. Compromised visuomotor processing speed in players of Rugby Union from school through to the national adult level. Arch. Clin. Neuropsychol. 2008;23:511–20. </w:t>
      </w:r>
    </w:p>
    <w:p w14:paraId="05D104A5" w14:textId="77777777" w:rsidR="00A2281C" w:rsidRDefault="00A2281C" w:rsidP="00A2281C">
      <w:pPr>
        <w:pStyle w:val="Bibliography"/>
      </w:pPr>
      <w:r>
        <w:t xml:space="preserve">300. Silverberg ND, Berkner PD, Atkins JE, Zafonte R, Iverson GL. Relationship between short sleep duration and preseason concussion testing. Clin. J. Sport Med. 2016;26:226–31. </w:t>
      </w:r>
    </w:p>
    <w:p w14:paraId="3EABED7B" w14:textId="77777777" w:rsidR="00A2281C" w:rsidRDefault="00A2281C" w:rsidP="00A2281C">
      <w:pPr>
        <w:pStyle w:val="Bibliography"/>
      </w:pPr>
      <w:r>
        <w:t xml:space="preserve">301. Stokum JA, Sours C, Zhuo J, Kane R, Shanmuganathan K, Gullapalli RP. A longitudinal evaluation of diffusion kurtosis imaging in patients with mild traumatic brain injury. Brain Inj. 2015;29:47–57. </w:t>
      </w:r>
    </w:p>
    <w:p w14:paraId="64C262B8" w14:textId="77777777" w:rsidR="00A2281C" w:rsidRDefault="00A2281C" w:rsidP="00A2281C">
      <w:pPr>
        <w:pStyle w:val="Bibliography"/>
      </w:pPr>
      <w:r>
        <w:t xml:space="preserve">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10522149" w14:textId="77777777" w:rsidR="00A2281C" w:rsidRDefault="00A2281C" w:rsidP="00A2281C">
      <w:pPr>
        <w:pStyle w:val="Bibliography"/>
      </w:pPr>
      <w:r>
        <w:lastRenderedPageBreak/>
        <w:t xml:space="preserve">303. Studer M, Goeggel Simonetti B, Heinks T, Steinlin M, Leichtle A, Berger S, et al. Acute S100B in serum is associated with cognitive symptoms and memory performance 4 months after paediatric mild traumatic brain injury. Brain Inj. 2015;29:1667–73. </w:t>
      </w:r>
    </w:p>
    <w:p w14:paraId="39D3AB56" w14:textId="77777777" w:rsidR="00A2281C" w:rsidRDefault="00A2281C" w:rsidP="00A2281C">
      <w:pPr>
        <w:pStyle w:val="Bibliography"/>
      </w:pPr>
      <w:r>
        <w:t xml:space="preserve">304. Swick D, Honzel N, Larsen J, Ashley V, Justus T. Impaired response inhibition in veterans with post-traumatic stress disorder and mild traumatic brain injury. J. Int. Neuropsychol. Soc. 2012;18:917–26. </w:t>
      </w:r>
    </w:p>
    <w:p w14:paraId="0860D677" w14:textId="77777777" w:rsidR="00A2281C" w:rsidRDefault="00A2281C" w:rsidP="00A2281C">
      <w:pPr>
        <w:pStyle w:val="Bibliography"/>
      </w:pPr>
      <w:r>
        <w:t xml:space="preserve">305. Terry DP, Adams TE, Ferrara MS, Miller LS. fMRI hypoactivation during verbal learning and memory in former high school football players with multiple concussions. Arch. Clin. Neuropsychol. 2015;30:341–55. </w:t>
      </w:r>
    </w:p>
    <w:p w14:paraId="06104D01" w14:textId="77777777" w:rsidR="00A2281C" w:rsidRDefault="00A2281C" w:rsidP="00A2281C">
      <w:pPr>
        <w:pStyle w:val="Bibliography"/>
      </w:pPr>
      <w:r>
        <w:t xml:space="preserve">306. Thornton AE, Cox DN, Whitfield K, Fouladi RT. Cumulative concussion exposure in rugby players: Neurocognitive and symptomatic outcomes. J. Clin. Exp. Neuropsychol. 2008;30:398–409. </w:t>
      </w:r>
    </w:p>
    <w:p w14:paraId="3A66D490" w14:textId="77777777" w:rsidR="00A2281C" w:rsidRDefault="00A2281C" w:rsidP="00A2281C">
      <w:pPr>
        <w:pStyle w:val="Bibliography"/>
      </w:pPr>
      <w:r>
        <w:t xml:space="preserve">307. Tombaugh TN, Stormer P, Rees L, Irving S, Francis M. The effects of mild and severe traumatic brain injury on the auditory and visual versions of the Adjusting-Paced Serial Addition Test (Adjusting-PSAT). Arch. Clin. Neuropsychol. 2006;21:753–61. </w:t>
      </w:r>
    </w:p>
    <w:p w14:paraId="15F570CE" w14:textId="77777777" w:rsidR="00A2281C" w:rsidRDefault="00A2281C" w:rsidP="00A2281C">
      <w:pPr>
        <w:pStyle w:val="Bibliography"/>
      </w:pPr>
      <w:r>
        <w:t xml:space="preserve">308. Troyanskaya M, Pastorek NJ, Scheibel RS, Petersen NJ, McCulloch K, Wilde EA, et al. Combat exposure, PTSD symptoms, and cognition following blast-related traumatic brain injury in OEF/OIF/OND service members and veterans. Mil. Med. 2015;180:285–9. </w:t>
      </w:r>
    </w:p>
    <w:p w14:paraId="03F5562C" w14:textId="77777777" w:rsidR="00A2281C" w:rsidRDefault="00A2281C" w:rsidP="00A2281C">
      <w:pPr>
        <w:pStyle w:val="Bibliography"/>
      </w:pPr>
      <w:r>
        <w:t xml:space="preserve">309. Tsirka V, Simos P, Vakis A, Vourkas M, Arzoglou V, Syrmos N, et al. Material-specific difficulties in episodic memory tasks in mild traumatic brain injury. Int. J. Neurosci. 2010;120:184–91. </w:t>
      </w:r>
    </w:p>
    <w:p w14:paraId="75F78676" w14:textId="77777777" w:rsidR="00A2281C" w:rsidRDefault="00A2281C" w:rsidP="00A2281C">
      <w:pPr>
        <w:pStyle w:val="Bibliography"/>
      </w:pPr>
      <w:r>
        <w:t xml:space="preserve">310. Tsirka V, Simos PG, Vakis A, Kanatsouli K, Vourkas M, Erimaki S, et al. Mild traumatic brain injury: Graph-model characterization of brain networks for episodic memory. Int. J. Psychophysiol. 2011;79:89–96. </w:t>
      </w:r>
    </w:p>
    <w:p w14:paraId="33EE4AB7" w14:textId="77777777" w:rsidR="00A2281C" w:rsidRDefault="00A2281C" w:rsidP="00A2281C">
      <w:pPr>
        <w:pStyle w:val="Bibliography"/>
      </w:pPr>
      <w:r>
        <w:t xml:space="preserve">311. Tsushima WT, Geling O, Arnold M. Effects of two concussions on the neuropsychological functioning and symptom reporting of high school athletes. Appl. Neuropsychol. Child. 2016;5:9–13. </w:t>
      </w:r>
    </w:p>
    <w:p w14:paraId="57B50D0B" w14:textId="77777777" w:rsidR="00A2281C" w:rsidRDefault="00A2281C" w:rsidP="00A2281C">
      <w:pPr>
        <w:pStyle w:val="Bibliography"/>
      </w:pPr>
      <w:r>
        <w:t xml:space="preserve">312. Tsushima WT, Siu AM, Pearce AM, Guangxiang Zhang, Oshiro RS. Two-year test-retest reliability of impact in high school athletes. Arch. Clin. Neuropsychol. 2016;31:105–11. </w:t>
      </w:r>
    </w:p>
    <w:p w14:paraId="57C25289" w14:textId="77777777" w:rsidR="00A2281C" w:rsidRDefault="00A2281C" w:rsidP="00A2281C">
      <w:pPr>
        <w:pStyle w:val="Bibliography"/>
      </w:pPr>
      <w:r>
        <w:t xml:space="preserve">313. Van Beek L, Ghesquière P, Lagae L, De Smedt B. Mathematical difficulties and white matter abnormalities in subacute pediatric mild traumatic brain injury. J. Neurotrauma. 2015;32:1567–78. </w:t>
      </w:r>
    </w:p>
    <w:p w14:paraId="54E52F0E" w14:textId="77777777" w:rsidR="00A2281C" w:rsidRDefault="00A2281C" w:rsidP="00A2281C">
      <w:pPr>
        <w:pStyle w:val="Bibliography"/>
      </w:pPr>
      <w:r>
        <w:t xml:space="preserve">314. Vassilyadi M, Macartney G, Barrowman N, Anderson P, Dube K. Symptom experience and quality of life in children after sport-related head injuries: A cross-sectional study. Pediatr. Neurosurg. 2015;50:196–203. </w:t>
      </w:r>
    </w:p>
    <w:p w14:paraId="774B0B64" w14:textId="77777777" w:rsidR="00A2281C" w:rsidRDefault="00A2281C" w:rsidP="00A2281C">
      <w:pPr>
        <w:pStyle w:val="Bibliography"/>
      </w:pPr>
      <w:r>
        <w:lastRenderedPageBreak/>
        <w:t xml:space="preserve">315. Wall SE, Williams WH, Carlwright-Hatton S, Kelly TP, Murray J, Murray M, et al. Neuropsychological dysfunction following repeat concussions in jockeys. J. Neurol. Neurosurg. Psychiatry. 2006;77:518–20. </w:t>
      </w:r>
    </w:p>
    <w:p w14:paraId="1500FD55" w14:textId="77777777" w:rsidR="00A2281C" w:rsidRDefault="00A2281C" w:rsidP="00A2281C">
      <w:pPr>
        <w:pStyle w:val="Bibliography"/>
      </w:pPr>
      <w:r>
        <w:t xml:space="preserve">316. Wilson MJ, Harkrider AW, King KA. The effects of visual distracter complexity on auditory evoked P3b in contact sports athletes. Dev. Neuropsychol. 2014;39:113–30. </w:t>
      </w:r>
    </w:p>
    <w:p w14:paraId="62035F0C" w14:textId="77777777" w:rsidR="00A2281C" w:rsidRDefault="00A2281C" w:rsidP="00A2281C">
      <w:pPr>
        <w:pStyle w:val="Bibliography"/>
      </w:pPr>
      <w:r>
        <w:t xml:space="preserve">317. Wong MN, Murdoch B, Whelan B-M. Language disorders subsequent to mild traumatic brain injury (MTBI): Evidence from four cases. Aphasiology. 2010;24:1155–69. </w:t>
      </w:r>
    </w:p>
    <w:p w14:paraId="36623FE7" w14:textId="77777777" w:rsidR="00A2281C" w:rsidRDefault="00A2281C" w:rsidP="00A2281C">
      <w:pPr>
        <w:pStyle w:val="Bibliography"/>
      </w:pPr>
      <w:r>
        <w:t xml:space="preserve">318. Yallampalli R, Wilde EA, Bigler ED, McCauley SR, Hanten G, Troyanskaya M, et al. Acute white matter differences in the fornix following mild traumatic brain injury using diffusion tensor imaging. J. Neuroimaging. 2013;23:224–7. </w:t>
      </w:r>
    </w:p>
    <w:p w14:paraId="723A5403" w14:textId="77777777" w:rsidR="00A2281C" w:rsidRDefault="00A2281C" w:rsidP="00A2281C">
      <w:pPr>
        <w:pStyle w:val="Bibliography"/>
      </w:pPr>
      <w:r>
        <w:t xml:space="preserve">319. Yengo-Kahn AM, Solomon G. Are psychotropic medications associated with differences in baseline neurocognitive assessment scores for young athletes? A pilot study. Phys. Sportsmed. 2015;43:227–35. </w:t>
      </w:r>
    </w:p>
    <w:p w14:paraId="42B5E1CA" w14:textId="77777777" w:rsidR="00A2281C" w:rsidRDefault="00A2281C" w:rsidP="00A2281C">
      <w:pPr>
        <w:pStyle w:val="Bibliography"/>
      </w:pPr>
      <w:r>
        <w:t xml:space="preserve">320. Zuckerman SL, Lee YM, Odom MJ, Solomon GS, Forbes JA, Sills AK. Recovery from sports-related concussion: Days to return to neurocognitive baseline in adolescents versus young adults. Surg. Neurol. Int. 2012;3:709–15. </w:t>
      </w:r>
    </w:p>
    <w:p w14:paraId="56A3CF09" w14:textId="77777777" w:rsidR="00A2281C" w:rsidRDefault="00A2281C" w:rsidP="00A2281C">
      <w:pPr>
        <w:pStyle w:val="Bibliography"/>
      </w:pPr>
      <w:r>
        <w:t xml:space="preserve">321. Pineau H, Marchand A, Guay S. Objective neuropsychological deficits in post-traumatic stress disorder and mild traumatic brain injury: What remains beyond symptom similarity? Behav. Sci. 2014;4:471–86. </w:t>
      </w:r>
    </w:p>
    <w:p w14:paraId="654A5F23" w14:textId="77777777" w:rsidR="00A2281C" w:rsidRDefault="00A2281C" w:rsidP="00A2281C">
      <w:pPr>
        <w:pStyle w:val="Bibliography"/>
      </w:pPr>
      <w:r>
        <w:t xml:space="preserve">322. Meyer JE, Arnett PA. Changes in symptoms in concussed and non-concussed athletes following neuropsychological assessment. Dev. Neuropsychol. 2015;40:24–8. </w:t>
      </w:r>
    </w:p>
    <w:p w14:paraId="7130BDDE" w14:textId="77777777" w:rsidR="00A2281C" w:rsidRDefault="00A2281C" w:rsidP="00A2281C">
      <w:pPr>
        <w:pStyle w:val="Bibliography"/>
      </w:pPr>
      <w:r>
        <w:t>323. The International Organization for Migration. 2015 Global Migration Trends Factsheet [Internet]. 2017. Available from: http://gmdac.iom.int/global-migration-trends-factsheet</w:t>
      </w:r>
    </w:p>
    <w:p w14:paraId="75F0ED06" w14:textId="77777777" w:rsidR="00A2281C" w:rsidRDefault="00A2281C" w:rsidP="00A2281C">
      <w:pPr>
        <w:pStyle w:val="Bibliography"/>
      </w:pPr>
      <w:r>
        <w:t xml:space="preserve">324. Olson K, Jacobson K. Cross-cultural considerations in pediatric neuropsychology: A review and call to attention. Appl. Neuropsychol. Child. 2015;4:166–77. </w:t>
      </w:r>
    </w:p>
    <w:p w14:paraId="14E4AE51" w14:textId="3F1B830E"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6075D" w14:textId="77777777" w:rsidR="00B50588" w:rsidRDefault="00B50588" w:rsidP="006D00DC">
      <w:pPr>
        <w:spacing w:after="0" w:line="240" w:lineRule="auto"/>
      </w:pPr>
      <w:r>
        <w:separator/>
      </w:r>
    </w:p>
  </w:endnote>
  <w:endnote w:type="continuationSeparator" w:id="0">
    <w:p w14:paraId="279D33C0" w14:textId="77777777" w:rsidR="00B50588" w:rsidRDefault="00B50588"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1084A" w14:textId="77777777" w:rsidR="00B50588" w:rsidRDefault="00B50588" w:rsidP="006D00DC">
      <w:pPr>
        <w:spacing w:after="0" w:line="240" w:lineRule="auto"/>
      </w:pPr>
      <w:r>
        <w:separator/>
      </w:r>
    </w:p>
  </w:footnote>
  <w:footnote w:type="continuationSeparator" w:id="0">
    <w:p w14:paraId="644B2945" w14:textId="77777777" w:rsidR="00B50588" w:rsidRDefault="00B50588" w:rsidP="006D00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59A98" w14:textId="019B9F96" w:rsidR="003D785B" w:rsidRDefault="003D785B"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E66F53">
          <w:rPr>
            <w:noProof/>
          </w:rPr>
          <w:t>12</w:t>
        </w:r>
        <w:r>
          <w:rPr>
            <w:noProof/>
          </w:rPr>
          <w:fldChar w:fldCharType="end"/>
        </w:r>
      </w:sdtContent>
    </w:sdt>
  </w:p>
  <w:p w14:paraId="1877A451" w14:textId="77777777" w:rsidR="003D785B" w:rsidRDefault="003D785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214422"/>
      <w:docPartObj>
        <w:docPartGallery w:val="Page Numbers (Top of Page)"/>
        <w:docPartUnique/>
      </w:docPartObj>
    </w:sdtPr>
    <w:sdtEndPr>
      <w:rPr>
        <w:noProof/>
      </w:rPr>
    </w:sdtEndPr>
    <w:sdtContent>
      <w:p w14:paraId="37FDC02E" w14:textId="7B2EE9FB" w:rsidR="003D785B" w:rsidRDefault="003D785B"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3D785B" w:rsidRDefault="003D78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dney Schaefer">
    <w15:presenceInfo w15:providerId="None" w15:userId="Sydney Sch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21971"/>
    <w:rsid w:val="0012495A"/>
    <w:rsid w:val="00125F3F"/>
    <w:rsid w:val="00152D40"/>
    <w:rsid w:val="001579F4"/>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A5452"/>
    <w:rsid w:val="002A6AF5"/>
    <w:rsid w:val="002C5601"/>
    <w:rsid w:val="002D2328"/>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A2722"/>
    <w:rsid w:val="003B3FFE"/>
    <w:rsid w:val="003D18D7"/>
    <w:rsid w:val="003D40B0"/>
    <w:rsid w:val="003D785B"/>
    <w:rsid w:val="003E55A6"/>
    <w:rsid w:val="003E6C16"/>
    <w:rsid w:val="003F2719"/>
    <w:rsid w:val="003F525B"/>
    <w:rsid w:val="003F6906"/>
    <w:rsid w:val="004011B5"/>
    <w:rsid w:val="004075F4"/>
    <w:rsid w:val="00414C6E"/>
    <w:rsid w:val="00417608"/>
    <w:rsid w:val="00417E9F"/>
    <w:rsid w:val="00431547"/>
    <w:rsid w:val="00432C9C"/>
    <w:rsid w:val="004376AB"/>
    <w:rsid w:val="00461A4E"/>
    <w:rsid w:val="00464E8E"/>
    <w:rsid w:val="004767D5"/>
    <w:rsid w:val="0049434B"/>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D4373"/>
    <w:rsid w:val="005F2D7C"/>
    <w:rsid w:val="005F4ED7"/>
    <w:rsid w:val="006012E3"/>
    <w:rsid w:val="00602BF1"/>
    <w:rsid w:val="006077AD"/>
    <w:rsid w:val="00607D6F"/>
    <w:rsid w:val="0062269B"/>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A4493"/>
    <w:rsid w:val="007D3D66"/>
    <w:rsid w:val="007E1804"/>
    <w:rsid w:val="007E4C85"/>
    <w:rsid w:val="008008E7"/>
    <w:rsid w:val="00802341"/>
    <w:rsid w:val="0081297F"/>
    <w:rsid w:val="008346E8"/>
    <w:rsid w:val="00840DAF"/>
    <w:rsid w:val="00872748"/>
    <w:rsid w:val="0087723E"/>
    <w:rsid w:val="00880473"/>
    <w:rsid w:val="008A6D1D"/>
    <w:rsid w:val="008B4859"/>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707AF"/>
    <w:rsid w:val="00974E3B"/>
    <w:rsid w:val="009930DA"/>
    <w:rsid w:val="009A736F"/>
    <w:rsid w:val="009C2B69"/>
    <w:rsid w:val="009D3B69"/>
    <w:rsid w:val="009D6CC1"/>
    <w:rsid w:val="009F4D02"/>
    <w:rsid w:val="009F70B1"/>
    <w:rsid w:val="00A048CE"/>
    <w:rsid w:val="00A1779C"/>
    <w:rsid w:val="00A2281C"/>
    <w:rsid w:val="00A272CF"/>
    <w:rsid w:val="00A430C2"/>
    <w:rsid w:val="00A54DFE"/>
    <w:rsid w:val="00A60D4C"/>
    <w:rsid w:val="00A612F0"/>
    <w:rsid w:val="00A657A7"/>
    <w:rsid w:val="00A67237"/>
    <w:rsid w:val="00A70181"/>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4AFC"/>
    <w:rsid w:val="00B325F2"/>
    <w:rsid w:val="00B50588"/>
    <w:rsid w:val="00B50FB9"/>
    <w:rsid w:val="00B72DBC"/>
    <w:rsid w:val="00B761B3"/>
    <w:rsid w:val="00BA0361"/>
    <w:rsid w:val="00BA4A67"/>
    <w:rsid w:val="00BB1290"/>
    <w:rsid w:val="00BD6DDA"/>
    <w:rsid w:val="00BE4E98"/>
    <w:rsid w:val="00BF6475"/>
    <w:rsid w:val="00BF7E52"/>
    <w:rsid w:val="00C01F1E"/>
    <w:rsid w:val="00C07A4D"/>
    <w:rsid w:val="00C1033C"/>
    <w:rsid w:val="00C10380"/>
    <w:rsid w:val="00C12EC9"/>
    <w:rsid w:val="00C15D6A"/>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12ED9"/>
    <w:rsid w:val="00D17AB8"/>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E02504"/>
    <w:rsid w:val="00E22667"/>
    <w:rsid w:val="00E33A6C"/>
    <w:rsid w:val="00E4065D"/>
    <w:rsid w:val="00E450FB"/>
    <w:rsid w:val="00E542C3"/>
    <w:rsid w:val="00E64259"/>
    <w:rsid w:val="00E66F53"/>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102C-53BA-7A4D-AEC2-E6F63F8C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63022</Words>
  <Characters>359231</Characters>
  <Application>Microsoft Macintosh Word</Application>
  <DocSecurity>0</DocSecurity>
  <Lines>2993</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Sydney Schaefer</cp:lastModifiedBy>
  <cp:revision>2</cp:revision>
  <cp:lastPrinted>2017-07-07T19:33:00Z</cp:lastPrinted>
  <dcterms:created xsi:type="dcterms:W3CDTF">2017-07-12T07:56:00Z</dcterms:created>
  <dcterms:modified xsi:type="dcterms:W3CDTF">2017-07-12T07:56:00Z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id="AToiHNvl"/&gt;&lt;style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